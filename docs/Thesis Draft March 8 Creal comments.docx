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rPr>
          <w:rFonts w:ascii="Times New Roman" w:hAnsi="Times New Roman" w:cs="Times New Roman"/>
        </w:rPr>
      </w:pPr>
      <w:bookmarkStart w:id="0" w:name="_Hlk64913430"/>
      <w:bookmarkEnd w:id="0"/>
    </w:p>
    <w:p w14:paraId="724E7216" w14:textId="77777777" w:rsidR="00BC7E31" w:rsidRPr="00BC7E31" w:rsidRDefault="00BC7E31" w:rsidP="00E046F6">
      <w:pPr>
        <w:spacing w:after="160"/>
        <w:ind w:left="3600"/>
        <w:rPr>
          <w:rFonts w:ascii="Times New Roman" w:hAnsi="Times New Roman" w:cs="Times New Roman"/>
        </w:rPr>
      </w:pPr>
    </w:p>
    <w:p w14:paraId="3F5BD5AD" w14:textId="45FC1214"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noProof/>
          <w:lang w:eastAsia="en-US"/>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" strokecolor="black [3213]" strokeweight="1pt">
                <v:stroke joinstyle="miter"/>
              </v:line>
            </w:pict>
          </mc:Fallback>
        </mc:AlternateContent>
      </w:r>
    </w:p>
    <w:p w14:paraId="2EBD4AF7" w14:textId="77777777" w:rsidR="00E046F6" w:rsidRPr="00BC7E31" w:rsidRDefault="00E046F6" w:rsidP="00E046F6">
      <w:pPr>
        <w:spacing w:after="160"/>
        <w:ind w:left="3600"/>
        <w:rPr>
          <w:rFonts w:ascii="Times New Roman" w:hAnsi="Times New Roman" w:cs="Times New Roman"/>
        </w:rPr>
      </w:pPr>
    </w:p>
    <w:p w14:paraId="4E73657D" w14:textId="41211F5F"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rPr>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49B0620E" w:rsidR="00780299" w:rsidRPr="00BC7E31" w:rsidRDefault="00780299" w:rsidP="00E046F6">
      <w:pPr>
        <w:spacing w:after="160"/>
        <w:ind w:left="3600"/>
        <w:jc w:val="both"/>
        <w:rPr>
          <w:rFonts w:ascii="Times New Roman" w:hAnsi="Times New Roman" w:cs="Times New Roman"/>
          <w:sz w:val="20"/>
          <w:szCs w:val="20"/>
        </w:rPr>
      </w:pPr>
      <w:r w:rsidRPr="00BC7E31">
        <w:rPr>
          <w:rFonts w:ascii="Times New Roman" w:hAnsi="Times New Roman" w:cs="Times New Roman"/>
          <w:sz w:val="20"/>
          <w:szCs w:val="20"/>
        </w:rPr>
        <w:t xml:space="preserve">I explore the process of creating and tuning a random forest model designed to compete with classical time series models. The goal is to generate a </w:t>
      </w:r>
      <w:commentRangeStart w:id="1"/>
      <w:r w:rsidRPr="00BC7E31">
        <w:rPr>
          <w:rFonts w:ascii="Times New Roman" w:hAnsi="Times New Roman" w:cs="Times New Roman"/>
          <w:sz w:val="20"/>
          <w:szCs w:val="20"/>
        </w:rPr>
        <w:t xml:space="preserve">“univariate” </w:t>
      </w:r>
      <w:commentRangeEnd w:id="1"/>
      <w:r w:rsidR="00CE07DE">
        <w:rPr>
          <w:rStyle w:val="CommentReference"/>
        </w:rPr>
        <w:commentReference w:id="1"/>
      </w:r>
      <w:r w:rsidRPr="00BC7E31">
        <w:rPr>
          <w:rFonts w:ascii="Times New Roman" w:hAnsi="Times New Roman" w:cs="Times New Roman"/>
          <w:sz w:val="20"/>
          <w:szCs w:val="20"/>
        </w:rPr>
        <w:t xml:space="preserve">model that can outperform a standard ARIMA model at a one-month forecast horizon. With some consideration of the unique features of time-series data, and of US inflation data in particular, it is possible to create such a model. Additionally, I begin to experiment with the random forest model at different horizons, as well as in a </w:t>
      </w:r>
      <w:commentRangeStart w:id="2"/>
      <w:r w:rsidRPr="00BC7E31">
        <w:rPr>
          <w:rFonts w:ascii="Times New Roman" w:hAnsi="Times New Roman" w:cs="Times New Roman"/>
          <w:sz w:val="20"/>
          <w:szCs w:val="20"/>
        </w:rPr>
        <w:t xml:space="preserve">“multivariate” </w:t>
      </w:r>
      <w:commentRangeEnd w:id="2"/>
      <w:r w:rsidR="00CE07DE">
        <w:rPr>
          <w:rStyle w:val="CommentReference"/>
        </w:rPr>
        <w:commentReference w:id="2"/>
      </w:r>
      <w:r w:rsidRPr="00BC7E31">
        <w:rPr>
          <w:rFonts w:ascii="Times New Roman" w:hAnsi="Times New Roman" w:cs="Times New Roman"/>
          <w:sz w:val="20"/>
          <w:szCs w:val="20"/>
        </w:rPr>
        <w:t>form.</w:t>
      </w:r>
    </w:p>
    <w:p w14:paraId="0EAE831D" w14:textId="57E8A2B6" w:rsidR="00E046F6" w:rsidRPr="00BC7E31" w:rsidRDefault="00E046F6" w:rsidP="00E046F6">
      <w:pPr>
        <w:spacing w:after="160"/>
        <w:ind w:left="3600"/>
        <w:jc w:val="both"/>
        <w:rPr>
          <w:rFonts w:ascii="Times New Roman" w:hAnsi="Times New Roman" w:cs="Times New Roman"/>
          <w:sz w:val="20"/>
          <w:szCs w:val="20"/>
        </w:rPr>
      </w:pPr>
    </w:p>
    <w:p w14:paraId="12B6FC48" w14:textId="314B080A" w:rsidR="00E046F6" w:rsidRPr="00BC7E31" w:rsidRDefault="00E046F6" w:rsidP="00BC7E31">
      <w:pPr>
        <w:spacing w:after="160"/>
        <w:ind w:left="3600"/>
        <w:jc w:val="right"/>
        <w:rPr>
          <w:rFonts w:ascii="Times New Roman" w:hAnsi="Times New Roman" w:cs="Times New Roman"/>
          <w:sz w:val="20"/>
          <w:szCs w:val="20"/>
        </w:rPr>
      </w:pPr>
      <w:r w:rsidRPr="00BC7E31">
        <w:rPr>
          <w:rFonts w:ascii="Times New Roman" w:hAnsi="Times New Roman" w:cs="Times New Roman"/>
          <w:sz w:val="20"/>
          <w:szCs w:val="20"/>
        </w:rPr>
        <w:t xml:space="preserve">Keywords: </w:t>
      </w:r>
      <w:ins w:id="3" w:author="Drew Creal" w:date="2021-03-05T13:44:00Z">
        <w:r w:rsidR="00CE07DE">
          <w:rPr>
            <w:rFonts w:ascii="Times New Roman" w:hAnsi="Times New Roman" w:cs="Times New Roman"/>
            <w:sz w:val="20"/>
            <w:szCs w:val="20"/>
          </w:rPr>
          <w:t>inflation, m</w:t>
        </w:r>
      </w:ins>
      <w:del w:id="4" w:author="Drew Creal" w:date="2021-03-05T13:44:00Z">
        <w:r w:rsidRPr="00BC7E31" w:rsidDel="00CE07DE">
          <w:rPr>
            <w:rFonts w:ascii="Times New Roman" w:hAnsi="Times New Roman" w:cs="Times New Roman"/>
            <w:sz w:val="20"/>
            <w:szCs w:val="20"/>
          </w:rPr>
          <w:delText>M</w:delText>
        </w:r>
      </w:del>
      <w:r w:rsidRPr="00BC7E31">
        <w:rPr>
          <w:rFonts w:ascii="Times New Roman" w:hAnsi="Times New Roman" w:cs="Times New Roman"/>
          <w:sz w:val="20"/>
          <w:szCs w:val="20"/>
        </w:rPr>
        <w:t>achine learning, random forest, time series</w:t>
      </w:r>
      <w:r w:rsidR="00BC7E31" w:rsidRPr="00BC7E31">
        <w:rPr>
          <w:rFonts w:ascii="Times New Roman" w:hAnsi="Times New Roman" w:cs="Times New Roman"/>
          <w:sz w:val="20"/>
          <w:szCs w:val="20"/>
        </w:rPr>
        <w:t>.</w:t>
      </w:r>
    </w:p>
    <w:p w14:paraId="01B733C8" w14:textId="3A681BE6" w:rsidR="00E10DAE" w:rsidRPr="00BC7E31" w:rsidRDefault="00E10DAE" w:rsidP="00E046F6">
      <w:pPr>
        <w:spacing w:after="160"/>
        <w:jc w:val="both"/>
        <w:rPr>
          <w:rFonts w:ascii="Times New Roman" w:hAnsi="Times New Roman" w:cs="Times New Roman"/>
        </w:rPr>
      </w:pPr>
    </w:p>
    <w:p w14:paraId="3102CAF6" w14:textId="2978DC6F" w:rsidR="007B4FE5" w:rsidRPr="00BC7E31" w:rsidRDefault="00BC7E31" w:rsidP="00BC7E31">
      <w:pPr>
        <w:ind w:firstLine="3600"/>
        <w:contextualSpacing/>
        <w:jc w:val="both"/>
        <w:rPr>
          <w:rFonts w:ascii="Times New Roman" w:hAnsi="Times New Roman" w:cs="Times New Roman"/>
          <w:bCs/>
          <w:sz w:val="22"/>
          <w:szCs w:val="22"/>
        </w:rPr>
      </w:pPr>
      <w:r>
        <w:rPr>
          <w:rFonts w:ascii="Times New Roman" w:hAnsi="Times New Roman" w:cs="Times New Roman"/>
          <w:smallCaps/>
          <w:sz w:val="22"/>
          <w:szCs w:val="22"/>
        </w:rPr>
        <w:t xml:space="preserve">Predicting the future </w:t>
      </w:r>
      <w:r w:rsidR="007B4FE5" w:rsidRPr="00BC7E31">
        <w:rPr>
          <w:rFonts w:ascii="Times New Roman" w:hAnsi="Times New Roman" w:cs="Times New Roman"/>
          <w:bCs/>
          <w:sz w:val="22"/>
          <w:szCs w:val="22"/>
        </w:rPr>
        <w:t>is hard. It makes sense, then, to explore all of the resources at our disposal when we set out to forecast</w:t>
      </w:r>
      <w:r w:rsidR="00585D5F" w:rsidRPr="00BC7E31">
        <w:rPr>
          <w:rFonts w:ascii="Times New Roman" w:hAnsi="Times New Roman" w:cs="Times New Roman"/>
          <w:bCs/>
          <w:sz w:val="22"/>
          <w:szCs w:val="22"/>
        </w:rPr>
        <w:t xml:space="preserve"> a time series</w:t>
      </w:r>
      <w:r w:rsidR="007B4FE5" w:rsidRPr="00BC7E31">
        <w:rPr>
          <w:rFonts w:ascii="Times New Roman" w:hAnsi="Times New Roman" w:cs="Times New Roman"/>
          <w:bCs/>
          <w:sz w:val="22"/>
          <w:szCs w:val="22"/>
        </w:rPr>
        <w:t xml:space="preserve">. We should not limit ourselves to a certain class of models, as if only these could reasonably be expected to forecast well. </w:t>
      </w:r>
      <w:r w:rsidR="00585D5F" w:rsidRPr="00BC7E31">
        <w:rPr>
          <w:rFonts w:ascii="Times New Roman" w:hAnsi="Times New Roman" w:cs="Times New Roman"/>
          <w:bCs/>
          <w:sz w:val="22"/>
          <w:szCs w:val="22"/>
        </w:rPr>
        <w:t xml:space="preserve">The typical </w:t>
      </w:r>
      <w:ins w:id="5" w:author="Drew Creal" w:date="2021-03-05T13:45:00Z">
        <w:r w:rsidR="00CE07DE">
          <w:rPr>
            <w:rFonts w:ascii="Times New Roman" w:hAnsi="Times New Roman" w:cs="Times New Roman"/>
            <w:bCs/>
            <w:sz w:val="22"/>
            <w:szCs w:val="22"/>
          </w:rPr>
          <w:t>autoregressive (</w:t>
        </w:r>
      </w:ins>
      <w:r w:rsidR="00585D5F" w:rsidRPr="00BC7E31">
        <w:rPr>
          <w:rFonts w:ascii="Times New Roman" w:hAnsi="Times New Roman" w:cs="Times New Roman"/>
          <w:bCs/>
          <w:sz w:val="22"/>
          <w:szCs w:val="22"/>
        </w:rPr>
        <w:t>AR</w:t>
      </w:r>
      <w:ins w:id="6" w:author="Drew Creal" w:date="2021-03-05T13:45:00Z">
        <w:r w:rsidR="00CE07DE">
          <w:rPr>
            <w:rFonts w:ascii="Times New Roman" w:hAnsi="Times New Roman" w:cs="Times New Roman"/>
            <w:bCs/>
            <w:sz w:val="22"/>
            <w:szCs w:val="22"/>
          </w:rPr>
          <w:t>)</w:t>
        </w:r>
      </w:ins>
      <w:r w:rsidR="00585D5F" w:rsidRPr="00BC7E31">
        <w:rPr>
          <w:rFonts w:ascii="Times New Roman" w:hAnsi="Times New Roman" w:cs="Times New Roman"/>
          <w:bCs/>
          <w:sz w:val="22"/>
          <w:szCs w:val="22"/>
        </w:rPr>
        <w:t xml:space="preserve"> and </w:t>
      </w:r>
      <w:ins w:id="7" w:author="Drew Creal" w:date="2021-03-05T13:45:00Z">
        <w:r w:rsidR="00CE07DE">
          <w:rPr>
            <w:rFonts w:ascii="Times New Roman" w:hAnsi="Times New Roman" w:cs="Times New Roman"/>
            <w:bCs/>
            <w:sz w:val="22"/>
            <w:szCs w:val="22"/>
          </w:rPr>
          <w:t>autoregressive integrated moving average (</w:t>
        </w:r>
      </w:ins>
      <w:r w:rsidR="00585D5F" w:rsidRPr="00BC7E31">
        <w:rPr>
          <w:rFonts w:ascii="Times New Roman" w:hAnsi="Times New Roman" w:cs="Times New Roman"/>
          <w:bCs/>
          <w:sz w:val="22"/>
          <w:szCs w:val="22"/>
        </w:rPr>
        <w:t>ARIMA</w:t>
      </w:r>
      <w:ins w:id="8" w:author="Drew Creal" w:date="2021-03-05T13:45:00Z">
        <w:r w:rsidR="00CE07DE">
          <w:rPr>
            <w:rFonts w:ascii="Times New Roman" w:hAnsi="Times New Roman" w:cs="Times New Roman"/>
            <w:bCs/>
            <w:sz w:val="22"/>
            <w:szCs w:val="22"/>
          </w:rPr>
          <w:t>)</w:t>
        </w:r>
      </w:ins>
      <w:r w:rsidR="00585D5F" w:rsidRPr="00BC7E31">
        <w:rPr>
          <w:rFonts w:ascii="Times New Roman" w:hAnsi="Times New Roman" w:cs="Times New Roman"/>
          <w:bCs/>
          <w:sz w:val="22"/>
          <w:szCs w:val="22"/>
        </w:rPr>
        <w:t xml:space="preserve"> models are useful and valuable, both for their forecasting ability and for their </w:t>
      </w:r>
      <w:r w:rsidR="00D71F35" w:rsidRPr="00BC7E31">
        <w:rPr>
          <w:rFonts w:ascii="Times New Roman" w:hAnsi="Times New Roman" w:cs="Times New Roman"/>
          <w:bCs/>
          <w:sz w:val="22"/>
          <w:szCs w:val="22"/>
        </w:rPr>
        <w:t xml:space="preserve">specification of a time series’ underlying process. </w:t>
      </w:r>
      <w:ins w:id="9" w:author="Drew Creal" w:date="2021-03-05T13:46:00Z">
        <w:r w:rsidR="00CE07DE">
          <w:rPr>
            <w:rFonts w:ascii="Times New Roman" w:hAnsi="Times New Roman" w:cs="Times New Roman"/>
            <w:bCs/>
            <w:sz w:val="22"/>
            <w:szCs w:val="22"/>
          </w:rPr>
          <w:t xml:space="preserve">Methods from </w:t>
        </w:r>
      </w:ins>
      <w:del w:id="10" w:author="Drew Creal" w:date="2021-03-05T13:46:00Z">
        <w:r w:rsidR="00D71F35" w:rsidRPr="00BC7E31" w:rsidDel="00CE07DE">
          <w:rPr>
            <w:rFonts w:ascii="Times New Roman" w:hAnsi="Times New Roman" w:cs="Times New Roman"/>
            <w:bCs/>
            <w:sz w:val="22"/>
            <w:szCs w:val="22"/>
          </w:rPr>
          <w:delText>But m</w:delText>
        </w:r>
      </w:del>
      <w:proofErr w:type="spellStart"/>
      <w:r w:rsidR="00D71F35" w:rsidRPr="00BC7E31">
        <w:rPr>
          <w:rFonts w:ascii="Times New Roman" w:hAnsi="Times New Roman" w:cs="Times New Roman"/>
          <w:bCs/>
          <w:sz w:val="22"/>
          <w:szCs w:val="22"/>
        </w:rPr>
        <w:t>achine</w:t>
      </w:r>
      <w:proofErr w:type="spellEnd"/>
      <w:r w:rsidR="00D71F35" w:rsidRPr="00BC7E31">
        <w:rPr>
          <w:rFonts w:ascii="Times New Roman" w:hAnsi="Times New Roman" w:cs="Times New Roman"/>
          <w:bCs/>
          <w:sz w:val="22"/>
          <w:szCs w:val="22"/>
        </w:rPr>
        <w:t xml:space="preserve"> learning</w:t>
      </w:r>
      <w:ins w:id="11" w:author="Drew Creal" w:date="2021-03-05T13:46:00Z">
        <w:r w:rsidR="00CE07DE">
          <w:rPr>
            <w:rFonts w:ascii="Times New Roman" w:hAnsi="Times New Roman" w:cs="Times New Roman"/>
            <w:bCs/>
            <w:sz w:val="22"/>
            <w:szCs w:val="22"/>
          </w:rPr>
          <w:t xml:space="preserve"> </w:t>
        </w:r>
      </w:ins>
      <w:del w:id="12" w:author="Drew Creal" w:date="2021-03-05T13:46:00Z">
        <w:r w:rsidR="00D71F35" w:rsidRPr="00BC7E31" w:rsidDel="00CE07DE">
          <w:rPr>
            <w:rFonts w:ascii="Times New Roman" w:hAnsi="Times New Roman" w:cs="Times New Roman"/>
            <w:bCs/>
            <w:sz w:val="22"/>
            <w:szCs w:val="22"/>
          </w:rPr>
          <w:delText xml:space="preserve"> models</w:delText>
        </w:r>
      </w:del>
      <w:r w:rsidR="00D71F35" w:rsidRPr="00BC7E31">
        <w:rPr>
          <w:rFonts w:ascii="Times New Roman" w:hAnsi="Times New Roman" w:cs="Times New Roman"/>
          <w:bCs/>
          <w:sz w:val="22"/>
          <w:szCs w:val="22"/>
        </w:rPr>
        <w:t xml:space="preserve"> such as the random forest </w:t>
      </w:r>
      <w:ins w:id="13" w:author="Drew Creal" w:date="2021-03-05T13:46:00Z">
        <w:r w:rsidR="00CE07DE">
          <w:rPr>
            <w:rFonts w:ascii="Times New Roman" w:hAnsi="Times New Roman" w:cs="Times New Roman"/>
            <w:bCs/>
            <w:sz w:val="22"/>
            <w:szCs w:val="22"/>
          </w:rPr>
          <w:t xml:space="preserve">offer an attractive alternative </w:t>
        </w:r>
      </w:ins>
      <w:r w:rsidR="00D71F35" w:rsidRPr="00BC7E31">
        <w:rPr>
          <w:rFonts w:ascii="Times New Roman" w:hAnsi="Times New Roman" w:cs="Times New Roman"/>
          <w:bCs/>
          <w:sz w:val="22"/>
          <w:szCs w:val="22"/>
        </w:rPr>
        <w:t xml:space="preserve">also </w:t>
      </w:r>
      <w:del w:id="14" w:author="Drew Creal" w:date="2021-03-05T13:46:00Z">
        <w:r w:rsidR="00D71F35" w:rsidRPr="00BC7E31" w:rsidDel="00CE07DE">
          <w:rPr>
            <w:rFonts w:ascii="Times New Roman" w:hAnsi="Times New Roman" w:cs="Times New Roman"/>
            <w:bCs/>
            <w:sz w:val="22"/>
            <w:szCs w:val="22"/>
          </w:rPr>
          <w:delText>have the potential</w:delText>
        </w:r>
      </w:del>
      <w:r w:rsidR="00D71F35" w:rsidRPr="00BC7E31">
        <w:rPr>
          <w:rFonts w:ascii="Times New Roman" w:hAnsi="Times New Roman" w:cs="Times New Roman"/>
          <w:bCs/>
          <w:sz w:val="22"/>
          <w:szCs w:val="22"/>
        </w:rPr>
        <w:t xml:space="preserve"> to generate good forecasts, and their potential should be explored.</w:t>
      </w:r>
      <w:r w:rsidR="00585D5F" w:rsidRPr="00BC7E31">
        <w:rPr>
          <w:rFonts w:ascii="Times New Roman" w:hAnsi="Times New Roman" w:cs="Times New Roman"/>
          <w:bCs/>
          <w:sz w:val="22"/>
          <w:szCs w:val="22"/>
        </w:rPr>
        <w:t xml:space="preserve"> </w:t>
      </w:r>
    </w:p>
    <w:p w14:paraId="4635843E" w14:textId="4DAC25E4" w:rsidR="007B4FE5" w:rsidRPr="00BC7E31" w:rsidRDefault="007B4FE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Given the rise of machine learning methods and their success in modeling cross-sectional data, and given the difficulty of forecasting time series data even with sophisticated classical models</w:t>
      </w:r>
      <w:r w:rsidR="00D71F35" w:rsidRPr="00BC7E31">
        <w:rPr>
          <w:rFonts w:ascii="Times New Roman" w:hAnsi="Times New Roman" w:cs="Times New Roman"/>
          <w:bCs/>
          <w:sz w:val="22"/>
          <w:szCs w:val="22"/>
        </w:rPr>
        <w:t xml:space="preserve"> (described in the case of US inflation by Stock and Watson, 2007)</w:t>
      </w:r>
      <w:r w:rsidRPr="00BC7E31">
        <w:rPr>
          <w:rFonts w:ascii="Times New Roman" w:hAnsi="Times New Roman" w:cs="Times New Roman"/>
          <w:bCs/>
          <w:sz w:val="22"/>
          <w:szCs w:val="22"/>
        </w:rPr>
        <w:t xml:space="preserve">, it makes sense to consider applying some machine learning techniques to time series forecasting. </w:t>
      </w:r>
      <w:r w:rsidR="00B8342C" w:rsidRPr="00BC7E31">
        <w:rPr>
          <w:rFonts w:ascii="Times New Roman" w:hAnsi="Times New Roman" w:cs="Times New Roman"/>
          <w:bCs/>
          <w:sz w:val="22"/>
          <w:szCs w:val="22"/>
        </w:rPr>
        <w:t>Classical</w:t>
      </w:r>
      <w:r w:rsidR="00910903" w:rsidRPr="00BC7E31">
        <w:rPr>
          <w:rFonts w:ascii="Times New Roman" w:hAnsi="Times New Roman" w:cs="Times New Roman"/>
          <w:bCs/>
          <w:sz w:val="22"/>
          <w:szCs w:val="22"/>
        </w:rPr>
        <w:t xml:space="preserve"> time-series</w:t>
      </w:r>
      <w:r w:rsidR="00B8342C" w:rsidRPr="00BC7E31">
        <w:rPr>
          <w:rFonts w:ascii="Times New Roman" w:hAnsi="Times New Roman" w:cs="Times New Roman"/>
          <w:bCs/>
          <w:sz w:val="22"/>
          <w:szCs w:val="22"/>
        </w:rPr>
        <w:t xml:space="preserve"> models such as the ARIMA and the VAR are valuable, and they often perform significantly better than a naïve forecast. But machine learning is a valuable and underexplored resource when it comes to time</w:t>
      </w:r>
      <w:r w:rsidR="00910903" w:rsidRPr="00BC7E31">
        <w:rPr>
          <w:rFonts w:ascii="Times New Roman" w:hAnsi="Times New Roman" w:cs="Times New Roman"/>
          <w:bCs/>
          <w:sz w:val="22"/>
          <w:szCs w:val="22"/>
        </w:rPr>
        <w:t>-</w:t>
      </w:r>
      <w:r w:rsidR="00B8342C" w:rsidRPr="00BC7E31">
        <w:rPr>
          <w:rFonts w:ascii="Times New Roman" w:hAnsi="Times New Roman" w:cs="Times New Roman"/>
          <w:bCs/>
          <w:sz w:val="22"/>
          <w:szCs w:val="22"/>
        </w:rPr>
        <w:t>series data.</w:t>
      </w:r>
    </w:p>
    <w:p w14:paraId="7FA110ED" w14:textId="59213009" w:rsidR="0058455D"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With this in mind, this paper offers a brief exploration of one particular machine learning technique, the random forest, and its success in forecasting a particular set of time series data, the US </w:t>
      </w:r>
      <w:proofErr w:type="gramStart"/>
      <w:r w:rsidRPr="00BC7E31">
        <w:rPr>
          <w:rFonts w:ascii="Times New Roman" w:hAnsi="Times New Roman" w:cs="Times New Roman"/>
          <w:bCs/>
          <w:sz w:val="22"/>
          <w:szCs w:val="22"/>
        </w:rPr>
        <w:t>seasonally-adjusted</w:t>
      </w:r>
      <w:proofErr w:type="gramEnd"/>
      <w:r w:rsidRPr="00BC7E31">
        <w:rPr>
          <w:rFonts w:ascii="Times New Roman" w:hAnsi="Times New Roman" w:cs="Times New Roman"/>
          <w:bCs/>
          <w:sz w:val="22"/>
          <w:szCs w:val="22"/>
        </w:rPr>
        <w:t xml:space="preserve"> monthly inflation rate.</w:t>
      </w:r>
      <w:r w:rsidR="00910903" w:rsidRPr="00BC7E31">
        <w:rPr>
          <w:rFonts w:ascii="Times New Roman" w:hAnsi="Times New Roman" w:cs="Times New Roman"/>
          <w:bCs/>
          <w:sz w:val="22"/>
          <w:szCs w:val="22"/>
        </w:rPr>
        <w:t xml:space="preserve"> </w:t>
      </w:r>
      <w:r w:rsidR="00671CAC">
        <w:rPr>
          <w:rFonts w:ascii="Times New Roman" w:hAnsi="Times New Roman" w:cs="Times New Roman"/>
          <w:bCs/>
          <w:sz w:val="22"/>
          <w:szCs w:val="22"/>
        </w:rPr>
        <w:t>A standard random forest, of the type proposed by Ho in 1995, is meant for use with cross-sectional data; thus, this paper</w:t>
      </w:r>
      <w:r w:rsidR="00910903" w:rsidRPr="00BC7E31">
        <w:rPr>
          <w:rFonts w:ascii="Times New Roman" w:hAnsi="Times New Roman" w:cs="Times New Roman"/>
          <w:bCs/>
          <w:sz w:val="22"/>
          <w:szCs w:val="22"/>
        </w:rPr>
        <w:t xml:space="preserve"> proposes a modification of the standard random forest in order to account for the peculiarities of time-series data as opposed to cross-sectional data. The modified random forest presents a significant improvement over the standard random forest, both in terms of fit </w:t>
      </w:r>
      <w:r w:rsidR="00671CAC">
        <w:rPr>
          <w:rFonts w:ascii="Times New Roman" w:hAnsi="Times New Roman" w:cs="Times New Roman"/>
          <w:bCs/>
          <w:sz w:val="22"/>
          <w:szCs w:val="22"/>
        </w:rPr>
        <w:t xml:space="preserve">and in terms of forecast </w:t>
      </w:r>
      <w:proofErr w:type="spellStart"/>
      <w:ins w:id="15" w:author="Drew Creal" w:date="2021-03-05T13:47:00Z">
        <w:r w:rsidR="00CE07DE">
          <w:rPr>
            <w:rFonts w:ascii="Times New Roman" w:hAnsi="Times New Roman" w:cs="Times New Roman"/>
            <w:bCs/>
            <w:sz w:val="22"/>
            <w:szCs w:val="22"/>
          </w:rPr>
          <w:t>performance</w:t>
        </w:r>
      </w:ins>
      <w:del w:id="16" w:author="Drew Creal" w:date="2021-03-05T13:47:00Z">
        <w:r w:rsidR="00671CAC" w:rsidDel="00CE07DE">
          <w:rPr>
            <w:rFonts w:ascii="Times New Roman" w:hAnsi="Times New Roman" w:cs="Times New Roman"/>
            <w:bCs/>
            <w:sz w:val="22"/>
            <w:szCs w:val="22"/>
          </w:rPr>
          <w:delText>valu</w:delText>
        </w:r>
      </w:del>
      <w:r w:rsidR="00671CAC">
        <w:rPr>
          <w:rFonts w:ascii="Times New Roman" w:hAnsi="Times New Roman" w:cs="Times New Roman"/>
          <w:bCs/>
          <w:sz w:val="22"/>
          <w:szCs w:val="22"/>
        </w:rPr>
        <w:t>e</w:t>
      </w:r>
      <w:proofErr w:type="spellEnd"/>
      <w:r w:rsidR="00671CAC">
        <w:rPr>
          <w:rFonts w:ascii="Times New Roman" w:hAnsi="Times New Roman" w:cs="Times New Roman"/>
          <w:bCs/>
          <w:sz w:val="22"/>
          <w:szCs w:val="22"/>
        </w:rPr>
        <w:t xml:space="preserve">, </w:t>
      </w:r>
      <w:r w:rsidR="00910903" w:rsidRPr="00BC7E31">
        <w:rPr>
          <w:rFonts w:ascii="Times New Roman" w:hAnsi="Times New Roman" w:cs="Times New Roman"/>
          <w:bCs/>
          <w:sz w:val="22"/>
          <w:szCs w:val="22"/>
        </w:rPr>
        <w:t>as measured by root mean squared error (RMSE)</w:t>
      </w:r>
      <w:r w:rsidR="00671CAC">
        <w:rPr>
          <w:rFonts w:ascii="Times New Roman" w:hAnsi="Times New Roman" w:cs="Times New Roman"/>
          <w:bCs/>
          <w:sz w:val="22"/>
          <w:szCs w:val="22"/>
        </w:rPr>
        <w:t>.</w:t>
      </w:r>
      <w:r w:rsidR="00910903" w:rsidRPr="00BC7E31">
        <w:rPr>
          <w:rFonts w:ascii="Times New Roman" w:hAnsi="Times New Roman" w:cs="Times New Roman"/>
          <w:bCs/>
          <w:sz w:val="22"/>
          <w:szCs w:val="22"/>
        </w:rPr>
        <w:t xml:space="preserve"> </w:t>
      </w:r>
      <w:r w:rsidR="0058455D" w:rsidRPr="00BC7E31">
        <w:rPr>
          <w:rFonts w:ascii="Times New Roman" w:hAnsi="Times New Roman" w:cs="Times New Roman"/>
          <w:bCs/>
          <w:sz w:val="22"/>
          <w:szCs w:val="22"/>
        </w:rPr>
        <w:t>Furthermore, the modified random forest presents fit and forecast results which compare favorably with those of an ARIMA model optimized by Akaike Information Criterion (AIC).</w:t>
      </w:r>
    </w:p>
    <w:p w14:paraId="75E925BC" w14:textId="5F5E59A2" w:rsidR="0058455D" w:rsidRPr="00BC7E31" w:rsidRDefault="0058455D"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One drawback of the modified random forest is that, even given its moderate success in fitting and forecasting the US monthly inflation time series, the random forest as a model </w:t>
      </w:r>
      <w:r w:rsidR="00BD515B" w:rsidRPr="00BC7E31">
        <w:rPr>
          <w:rFonts w:ascii="Times New Roman" w:hAnsi="Times New Roman" w:cs="Times New Roman"/>
          <w:bCs/>
          <w:sz w:val="22"/>
          <w:szCs w:val="22"/>
        </w:rPr>
        <w:t>does not yield</w:t>
      </w:r>
      <w:r w:rsidRPr="00BC7E31">
        <w:rPr>
          <w:rFonts w:ascii="Times New Roman" w:hAnsi="Times New Roman" w:cs="Times New Roman"/>
          <w:bCs/>
          <w:sz w:val="22"/>
          <w:szCs w:val="22"/>
        </w:rPr>
        <w:t xml:space="preserve"> theoretical </w:t>
      </w:r>
      <w:r w:rsidR="00BD515B" w:rsidRPr="00BC7E31">
        <w:rPr>
          <w:rFonts w:ascii="Times New Roman" w:hAnsi="Times New Roman" w:cs="Times New Roman"/>
          <w:bCs/>
          <w:sz w:val="22"/>
          <w:szCs w:val="22"/>
        </w:rPr>
        <w:t>insight</w:t>
      </w:r>
      <w:r w:rsidRPr="00BC7E31">
        <w:rPr>
          <w:rFonts w:ascii="Times New Roman" w:hAnsi="Times New Roman" w:cs="Times New Roman"/>
          <w:bCs/>
          <w:sz w:val="22"/>
          <w:szCs w:val="22"/>
        </w:rPr>
        <w:t xml:space="preserve"> about that time series. The random forest does not shed light on the motivating process for a time series, it does not answer the questions “why?” or “how?”; its success is limited strictly to the accuracy of </w:t>
      </w:r>
      <w:r w:rsidRPr="00BC7E31">
        <w:rPr>
          <w:rFonts w:ascii="Times New Roman" w:hAnsi="Times New Roman" w:cs="Times New Roman"/>
          <w:bCs/>
          <w:sz w:val="22"/>
          <w:szCs w:val="22"/>
        </w:rPr>
        <w:lastRenderedPageBreak/>
        <w:t xml:space="preserve">its output. </w:t>
      </w:r>
      <w:r w:rsidR="00FF2D81" w:rsidRPr="00BC7E31">
        <w:rPr>
          <w:rFonts w:ascii="Times New Roman" w:hAnsi="Times New Roman" w:cs="Times New Roman"/>
          <w:bCs/>
          <w:sz w:val="22"/>
          <w:szCs w:val="22"/>
        </w:rPr>
        <w:t xml:space="preserve">Although the success of the modified random forest cannot be projected directly into a theory about the mechanisms motivating inflation in the US, </w:t>
      </w:r>
      <w:r w:rsidR="00DA78AE">
        <w:rPr>
          <w:rFonts w:ascii="Times New Roman" w:hAnsi="Times New Roman" w:cs="Times New Roman"/>
          <w:bCs/>
          <w:sz w:val="22"/>
          <w:szCs w:val="22"/>
        </w:rPr>
        <w:t xml:space="preserve">I </w:t>
      </w:r>
      <w:r w:rsidR="00FF2D81" w:rsidRPr="00BC7E31">
        <w:rPr>
          <w:rFonts w:ascii="Times New Roman" w:hAnsi="Times New Roman" w:cs="Times New Roman"/>
          <w:bCs/>
          <w:sz w:val="22"/>
          <w:szCs w:val="22"/>
        </w:rPr>
        <w:t xml:space="preserve">can and do consider </w:t>
      </w:r>
      <w:r w:rsidR="00BD515B" w:rsidRPr="00BC7E31">
        <w:rPr>
          <w:rFonts w:ascii="Times New Roman" w:hAnsi="Times New Roman" w:cs="Times New Roman"/>
          <w:bCs/>
          <w:sz w:val="22"/>
          <w:szCs w:val="22"/>
        </w:rPr>
        <w:t>the reasons for its success as a non-theoretical model. Why is it possible for a non-theoretical model to successfully forecast inflation?</w:t>
      </w:r>
    </w:p>
    <w:p w14:paraId="59EB0468" w14:textId="6EB064FB" w:rsidR="000E6990" w:rsidRPr="00BC7E31" w:rsidRDefault="000E6990"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modified random forest described in this paper is “univariate” in that it takes as input only lags of inflation, and was designed with US monthly inflation at the one-month prediction horizon in mind, but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 also consider its applications in a variety of contexts: as a “multivariate” model for US monthly inflation, as a “univariate” model for monthly inflation across different prediction horizons, and even for other types of time series: foreign inflation data, and domestic unemployment rates, for example. The model’s performance in each of these contexts sheds light on its success in the context of predicting US monthly inflation at the one-month horizon, and suggests how the model would need to be adjusted to best handle other types of time-series data.</w:t>
      </w:r>
    </w:p>
    <w:p w14:paraId="26348C69" w14:textId="1F95C881" w:rsidR="007F37B1" w:rsidRDefault="007F37B1"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rest of the paper is organized in the following way. </w:t>
      </w:r>
      <w:r w:rsidR="00AD51A3"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1</w:t>
      </w:r>
      <w:r w:rsidR="00AD51A3" w:rsidRPr="00BC7E31">
        <w:rPr>
          <w:rFonts w:ascii="Times New Roman" w:hAnsi="Times New Roman" w:cs="Times New Roman"/>
          <w:bCs/>
          <w:sz w:val="22"/>
          <w:szCs w:val="22"/>
        </w:rPr>
        <w:t xml:space="preserve"> describes the data used for the bulk of the paper, </w:t>
      </w:r>
      <w:r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2</w:t>
      </w:r>
      <w:r w:rsidRPr="00BC7E31">
        <w:rPr>
          <w:rFonts w:ascii="Times New Roman" w:hAnsi="Times New Roman" w:cs="Times New Roman"/>
          <w:bCs/>
          <w:sz w:val="22"/>
          <w:szCs w:val="22"/>
        </w:rPr>
        <w:t xml:space="preserve"> describes the random forest as a concept in more detail, Section 3 describes the modifications made to the random forest in order to make it useful in time-series applications,</w:t>
      </w:r>
      <w:r w:rsidR="0014300F" w:rsidRPr="00BC7E31">
        <w:rPr>
          <w:rFonts w:ascii="Times New Roman" w:hAnsi="Times New Roman" w:cs="Times New Roman"/>
          <w:bCs/>
          <w:sz w:val="22"/>
          <w:szCs w:val="22"/>
        </w:rPr>
        <w:t xml:space="preserve"> Section 4 describes some results, and Section 5 looks ahead to further applications. Section 6 concludes.</w:t>
      </w:r>
    </w:p>
    <w:p w14:paraId="0EA6B7D0" w14:textId="2CE655FE" w:rsidR="00BB63B2" w:rsidRDefault="00BB63B2" w:rsidP="00BC7E31">
      <w:pPr>
        <w:ind w:firstLine="720"/>
        <w:contextualSpacing/>
        <w:jc w:val="both"/>
        <w:rPr>
          <w:rFonts w:ascii="Times New Roman" w:hAnsi="Times New Roman" w:cs="Times New Roman"/>
          <w:bCs/>
          <w:sz w:val="22"/>
          <w:szCs w:val="22"/>
        </w:rPr>
      </w:pPr>
    </w:p>
    <w:p w14:paraId="43C64AA1" w14:textId="77777777" w:rsidR="00BB63B2" w:rsidRPr="00BC7E31" w:rsidRDefault="00BB63B2" w:rsidP="00BB63B2">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2929E2D9" w14:textId="77777777" w:rsidR="00BB63B2" w:rsidRDefault="00BB63B2" w:rsidP="00BB63B2">
      <w:pPr>
        <w:ind w:firstLine="720"/>
        <w:contextualSpacing/>
        <w:jc w:val="both"/>
        <w:rPr>
          <w:rFonts w:ascii="Times New Roman" w:hAnsi="Times New Roman" w:cs="Times New Roman"/>
          <w:bCs/>
          <w:sz w:val="22"/>
          <w:szCs w:val="22"/>
        </w:rPr>
      </w:pPr>
    </w:p>
    <w:p w14:paraId="46F068F0"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w:t>
      </w:r>
      <w:r w:rsidRPr="00BC7E31">
        <w:rPr>
          <w:rFonts w:ascii="Times New Roman" w:hAnsi="Times New Roman" w:cs="Times New Roman"/>
          <w:bCs/>
          <w:sz w:val="22"/>
          <w:szCs w:val="22"/>
        </w:rPr>
        <w:t xml:space="preserve">data </w:t>
      </w:r>
      <w:r>
        <w:rPr>
          <w:rFonts w:ascii="Times New Roman" w:hAnsi="Times New Roman" w:cs="Times New Roman"/>
          <w:bCs/>
          <w:sz w:val="22"/>
          <w:szCs w:val="22"/>
        </w:rPr>
        <w:t xml:space="preserve">which I consider for the bulk of this paper </w:t>
      </w:r>
      <w:r w:rsidRPr="00BC7E31">
        <w:rPr>
          <w:rFonts w:ascii="Times New Roman" w:hAnsi="Times New Roman" w:cs="Times New Roman"/>
          <w:bCs/>
          <w:sz w:val="22"/>
          <w:szCs w:val="22"/>
        </w:rPr>
        <w:t xml:space="preserve">is a time series: United States </w:t>
      </w:r>
      <w:r>
        <w:rPr>
          <w:rFonts w:ascii="Times New Roman" w:hAnsi="Times New Roman" w:cs="Times New Roman"/>
          <w:bCs/>
          <w:sz w:val="22"/>
          <w:szCs w:val="22"/>
        </w:rPr>
        <w:t>Consumer Price Index (</w:t>
      </w:r>
      <w:r w:rsidRPr="00BC7E31">
        <w:rPr>
          <w:rFonts w:ascii="Times New Roman" w:hAnsi="Times New Roman" w:cs="Times New Roman"/>
          <w:bCs/>
          <w:sz w:val="22"/>
          <w:szCs w:val="22"/>
        </w:rPr>
        <w:t>CPI</w:t>
      </w:r>
      <w:r>
        <w:rPr>
          <w:rFonts w:ascii="Times New Roman" w:hAnsi="Times New Roman" w:cs="Times New Roman"/>
          <w:bCs/>
          <w:sz w:val="22"/>
          <w:szCs w:val="22"/>
        </w:rPr>
        <w:t>)</w:t>
      </w:r>
      <w:r w:rsidRPr="00BC7E31">
        <w:rPr>
          <w:rFonts w:ascii="Times New Roman" w:hAnsi="Times New Roman" w:cs="Times New Roman"/>
          <w:bCs/>
          <w:sz w:val="22"/>
          <w:szCs w:val="22"/>
        </w:rPr>
        <w:t xml:space="preserve"> monthly inflation, seasonally adjusted, </w:t>
      </w:r>
      <w:r>
        <w:rPr>
          <w:rFonts w:ascii="Times New Roman" w:hAnsi="Times New Roman" w:cs="Times New Roman"/>
          <w:bCs/>
          <w:sz w:val="22"/>
          <w:szCs w:val="22"/>
        </w:rPr>
        <w:t xml:space="preserve">January </w:t>
      </w:r>
      <w:r w:rsidRPr="00BC7E31">
        <w:rPr>
          <w:rFonts w:ascii="Times New Roman" w:hAnsi="Times New Roman" w:cs="Times New Roman"/>
          <w:bCs/>
          <w:sz w:val="22"/>
          <w:szCs w:val="22"/>
        </w:rPr>
        <w:t>1959</w:t>
      </w:r>
      <w:r>
        <w:rPr>
          <w:rFonts w:ascii="Times New Roman" w:hAnsi="Times New Roman" w:cs="Times New Roman"/>
          <w:bCs/>
          <w:sz w:val="22"/>
          <w:szCs w:val="22"/>
        </w:rPr>
        <w:t xml:space="preserve"> – January </w:t>
      </w:r>
      <w:r w:rsidRPr="00BC7E31">
        <w:rPr>
          <w:rFonts w:ascii="Times New Roman" w:hAnsi="Times New Roman" w:cs="Times New Roman"/>
          <w:bCs/>
          <w:sz w:val="22"/>
          <w:szCs w:val="22"/>
        </w:rPr>
        <w:t xml:space="preserve">2020. </w:t>
      </w:r>
      <w:r>
        <w:rPr>
          <w:rFonts w:ascii="Times New Roman" w:hAnsi="Times New Roman" w:cs="Times New Roman"/>
          <w:bCs/>
          <w:sz w:val="22"/>
          <w:szCs w:val="22"/>
        </w:rPr>
        <w:t xml:space="preserve">I use the Consumer Price Index for All Urban Consumers dataset from the St. Louis Fed. Data is given at the monthly level. I produce inflation data by taking the log difference of monthly CPI data. </w:t>
      </w:r>
    </w:p>
    <w:p w14:paraId="0FF68B51" w14:textId="77777777" w:rsidR="00BB63B2" w:rsidRDefault="00BB63B2" w:rsidP="00BB63B2">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Time series data is tricky: it </w:t>
      </w:r>
      <w:r>
        <w:rPr>
          <w:rFonts w:ascii="Times New Roman" w:hAnsi="Times New Roman" w:cs="Times New Roman"/>
          <w:bCs/>
          <w:sz w:val="22"/>
          <w:szCs w:val="22"/>
        </w:rPr>
        <w:t>has characteristics that include</w:t>
      </w:r>
      <w:r w:rsidRPr="00BC7E31">
        <w:rPr>
          <w:rFonts w:ascii="Times New Roman" w:hAnsi="Times New Roman" w:cs="Times New Roman"/>
          <w:bCs/>
          <w:sz w:val="22"/>
          <w:szCs w:val="22"/>
        </w:rPr>
        <w:t xml:space="preserve"> seasonality, trends,</w:t>
      </w:r>
      <w:r>
        <w:rPr>
          <w:rFonts w:ascii="Times New Roman" w:hAnsi="Times New Roman" w:cs="Times New Roman"/>
          <w:bCs/>
          <w:sz w:val="22"/>
          <w:szCs w:val="22"/>
        </w:rPr>
        <w:t xml:space="preserve"> and</w:t>
      </w:r>
      <w:r w:rsidRPr="00BC7E31">
        <w:rPr>
          <w:rFonts w:ascii="Times New Roman" w:hAnsi="Times New Roman" w:cs="Times New Roman"/>
          <w:bCs/>
          <w:sz w:val="22"/>
          <w:szCs w:val="22"/>
        </w:rPr>
        <w:t xml:space="preserve"> co</w:t>
      </w:r>
      <w:r>
        <w:rPr>
          <w:rFonts w:ascii="Times New Roman" w:hAnsi="Times New Roman" w:cs="Times New Roman"/>
          <w:bCs/>
          <w:sz w:val="22"/>
          <w:szCs w:val="22"/>
        </w:rPr>
        <w:t>nditional heteroskedasticity</w:t>
      </w:r>
      <w:r w:rsidRPr="00BC7E31">
        <w:rPr>
          <w:rFonts w:ascii="Times New Roman" w:hAnsi="Times New Roman" w:cs="Times New Roman"/>
          <w:bCs/>
          <w:sz w:val="22"/>
          <w:szCs w:val="22"/>
        </w:rPr>
        <w:t>, to name just a few. Many of the classical models (especially, the ARIMA model) are explicitly designed to handle those difficulties. The random forest method is not. It is designed for classification of cross-sectional data.</w:t>
      </w:r>
      <w:r>
        <w:rPr>
          <w:rFonts w:ascii="Times New Roman" w:hAnsi="Times New Roman" w:cs="Times New Roman"/>
          <w:bCs/>
          <w:sz w:val="22"/>
          <w:szCs w:val="22"/>
        </w:rPr>
        <w:t xml:space="preserve"> </w:t>
      </w:r>
      <w:r w:rsidRPr="00BC7E31">
        <w:rPr>
          <w:rFonts w:ascii="Times New Roman" w:hAnsi="Times New Roman" w:cs="Times New Roman"/>
          <w:bCs/>
          <w:sz w:val="22"/>
          <w:szCs w:val="22"/>
        </w:rPr>
        <w:t xml:space="preserve">With this in mind, </w:t>
      </w:r>
      <w:r>
        <w:rPr>
          <w:rFonts w:ascii="Times New Roman" w:hAnsi="Times New Roman" w:cs="Times New Roman"/>
          <w:bCs/>
          <w:sz w:val="22"/>
          <w:szCs w:val="22"/>
        </w:rPr>
        <w:t xml:space="preserve">I consider how to mitigate the challenging characteristics of time-series data. </w:t>
      </w:r>
    </w:p>
    <w:p w14:paraId="004B6AE3"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To begin, I </w:t>
      </w:r>
      <w:r w:rsidRPr="00BC7E31">
        <w:rPr>
          <w:rFonts w:ascii="Times New Roman" w:hAnsi="Times New Roman" w:cs="Times New Roman"/>
          <w:bCs/>
          <w:sz w:val="22"/>
          <w:szCs w:val="22"/>
        </w:rPr>
        <w:t>use seasonally</w:t>
      </w:r>
      <w:r>
        <w:rPr>
          <w:rFonts w:ascii="Times New Roman" w:hAnsi="Times New Roman" w:cs="Times New Roman"/>
          <w:bCs/>
          <w:sz w:val="22"/>
          <w:szCs w:val="22"/>
        </w:rPr>
        <w:t xml:space="preserve"> </w:t>
      </w:r>
      <w:r w:rsidRPr="00BC7E31">
        <w:rPr>
          <w:rFonts w:ascii="Times New Roman" w:hAnsi="Times New Roman" w:cs="Times New Roman"/>
          <w:bCs/>
          <w:sz w:val="22"/>
          <w:szCs w:val="22"/>
        </w:rPr>
        <w:t>adjusted</w:t>
      </w:r>
      <w:r>
        <w:rPr>
          <w:rFonts w:ascii="Times New Roman" w:hAnsi="Times New Roman" w:cs="Times New Roman"/>
          <w:bCs/>
          <w:sz w:val="22"/>
          <w:szCs w:val="22"/>
        </w:rPr>
        <w:t xml:space="preserve"> data</w:t>
      </w:r>
      <w:r w:rsidRPr="00BC7E31">
        <w:rPr>
          <w:rFonts w:ascii="Times New Roman" w:hAnsi="Times New Roman" w:cs="Times New Roman"/>
          <w:bCs/>
          <w:sz w:val="22"/>
          <w:szCs w:val="22"/>
        </w:rPr>
        <w:t xml:space="preserve">. This should account for seasonality issues. </w:t>
      </w:r>
      <w:r>
        <w:rPr>
          <w:rFonts w:ascii="Times New Roman" w:hAnsi="Times New Roman" w:cs="Times New Roman"/>
          <w:bCs/>
          <w:sz w:val="22"/>
          <w:szCs w:val="22"/>
        </w:rPr>
        <w:t>An Augmented Dickey-Fuller test rejects the null hypothesis of a unit root at the 5% level</w:t>
      </w:r>
      <w:r w:rsidRPr="00603B67">
        <w:rPr>
          <w:rFonts w:ascii="Times New Roman" w:hAnsi="Times New Roman" w:cs="Times New Roman"/>
          <w:bCs/>
          <w:sz w:val="22"/>
          <w:szCs w:val="22"/>
        </w:rPr>
        <w:t>.</w:t>
      </w:r>
      <w:r>
        <w:rPr>
          <w:rFonts w:ascii="Times New Roman" w:hAnsi="Times New Roman" w:cs="Times New Roman"/>
          <w:bCs/>
          <w:sz w:val="22"/>
          <w:szCs w:val="22"/>
        </w:rPr>
        <w:t xml:space="preserve"> In other words, there is very strong evidence that the series is stationary</w:t>
      </w:r>
      <w:r w:rsidRPr="00BC7E31">
        <w:rPr>
          <w:rFonts w:ascii="Times New Roman" w:hAnsi="Times New Roman" w:cs="Times New Roman"/>
          <w:bCs/>
          <w:sz w:val="22"/>
          <w:szCs w:val="22"/>
        </w:rPr>
        <w:t xml:space="preserve">. </w:t>
      </w:r>
      <w:r w:rsidRPr="0054059B">
        <w:rPr>
          <w:rFonts w:ascii="Times New Roman" w:hAnsi="Times New Roman" w:cs="Times New Roman"/>
          <w:bCs/>
          <w:sz w:val="22"/>
          <w:szCs w:val="22"/>
        </w:rPr>
        <w:t>There is no significant evidence of a structural break, assuming that the data follows a general AR(1) process.</w:t>
      </w:r>
      <w:r w:rsidRPr="00BC7E31">
        <w:rPr>
          <w:rFonts w:ascii="Times New Roman" w:hAnsi="Times New Roman" w:cs="Times New Roman"/>
          <w:bCs/>
          <w:sz w:val="22"/>
          <w:szCs w:val="22"/>
        </w:rPr>
        <w:t xml:space="preserve"> </w:t>
      </w:r>
      <w:r>
        <w:rPr>
          <w:rFonts w:ascii="Times New Roman" w:hAnsi="Times New Roman" w:cs="Times New Roman"/>
          <w:bCs/>
          <w:sz w:val="22"/>
          <w:szCs w:val="22"/>
        </w:rPr>
        <w:t>A Spearman rank correlation test rejects the null hypothesis of no time trend, and suggests the presence of a negative time trend in the data. A least squares regression of the data against a time trend and a constant suggests that time trend is significant at the 5% level.</w:t>
      </w:r>
    </w:p>
    <w:p w14:paraId="1B7DCA4A" w14:textId="6F9F2845"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For the random forest </w:t>
      </w:r>
      <w:proofErr w:type="gramStart"/>
      <w:r>
        <w:rPr>
          <w:rFonts w:ascii="Times New Roman" w:hAnsi="Times New Roman" w:cs="Times New Roman"/>
          <w:bCs/>
          <w:sz w:val="22"/>
          <w:szCs w:val="22"/>
        </w:rPr>
        <w:t>model</w:t>
      </w:r>
      <w:proofErr w:type="gramEnd"/>
      <w:r>
        <w:rPr>
          <w:rFonts w:ascii="Times New Roman" w:hAnsi="Times New Roman" w:cs="Times New Roman"/>
          <w:bCs/>
          <w:sz w:val="22"/>
          <w:szCs w:val="22"/>
        </w:rPr>
        <w:t xml:space="preserve"> I describe below, I use a dataset that includes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along with eleven lags on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a </w:t>
      </w:r>
      <w:r>
        <w:rPr>
          <w:rFonts w:ascii="Times New Roman" w:hAnsi="Times New Roman" w:cs="Times New Roman"/>
          <w:bCs/>
          <w:i/>
          <w:iCs/>
          <w:sz w:val="22"/>
          <w:szCs w:val="22"/>
        </w:rPr>
        <w:t xml:space="preserve">trend </w:t>
      </w:r>
      <w:r>
        <w:rPr>
          <w:rFonts w:ascii="Times New Roman" w:hAnsi="Times New Roman" w:cs="Times New Roman"/>
          <w:bCs/>
          <w:sz w:val="22"/>
          <w:szCs w:val="22"/>
        </w:rPr>
        <w:t>term, which has a value of 1 in January 1959 and increases with each month, finishing with a value of 733 in January 2020.</w:t>
      </w:r>
    </w:p>
    <w:p w14:paraId="5BBD40F1" w14:textId="77777777" w:rsidR="00BC7E31" w:rsidRDefault="00BC7E31" w:rsidP="00BC7E31">
      <w:pPr>
        <w:ind w:firstLine="720"/>
        <w:contextualSpacing/>
        <w:jc w:val="both"/>
        <w:rPr>
          <w:rFonts w:ascii="Times New Roman" w:hAnsi="Times New Roman" w:cs="Times New Roman"/>
          <w:bCs/>
          <w:sz w:val="22"/>
          <w:szCs w:val="22"/>
        </w:rPr>
      </w:pPr>
    </w:p>
    <w:p w14:paraId="02448E50" w14:textId="1B14378E" w:rsidR="00BC7E31" w:rsidRDefault="00BC7E31" w:rsidP="00BC7E31">
      <w:pPr>
        <w:ind w:firstLine="720"/>
        <w:contextualSpacing/>
        <w:jc w:val="both"/>
        <w:rPr>
          <w:rFonts w:ascii="Times New Roman" w:hAnsi="Times New Roman" w:cs="Times New Roman"/>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rFonts w:ascii="Times New Roman" w:hAnsi="Times New Roman" w:cs="Times New Roman"/>
          <w:bCs/>
          <w:sz w:val="22"/>
          <w:szCs w:val="22"/>
        </w:rPr>
      </w:pPr>
    </w:p>
    <w:p w14:paraId="4A81365F" w14:textId="38E5DF24" w:rsidR="00B8342C"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random forest was first developed by Tin Kam Ho in 1995. It refers to a collection of regression trees, which are each trained on a randomly selected subsample of features</w:t>
      </w:r>
      <w:r w:rsidR="00BA1F6A">
        <w:rPr>
          <w:rFonts w:ascii="Times New Roman" w:hAnsi="Times New Roman" w:cs="Times New Roman"/>
          <w:bCs/>
          <w:sz w:val="22"/>
          <w:szCs w:val="22"/>
        </w:rPr>
        <w:t xml:space="preserve"> (i.e., variables)</w:t>
      </w:r>
      <w:r w:rsidRPr="00BC7E31">
        <w:rPr>
          <w:rFonts w:ascii="Times New Roman" w:hAnsi="Times New Roman" w:cs="Times New Roman"/>
          <w:bCs/>
          <w:sz w:val="22"/>
          <w:szCs w:val="22"/>
        </w:rPr>
        <w:t xml:space="preserve">. This method allows the </w:t>
      </w:r>
      <w:r w:rsidR="00F27CC5" w:rsidRPr="00BC7E31">
        <w:rPr>
          <w:rFonts w:ascii="Times New Roman" w:hAnsi="Times New Roman" w:cs="Times New Roman"/>
          <w:bCs/>
          <w:sz w:val="22"/>
          <w:szCs w:val="22"/>
        </w:rPr>
        <w:t>“</w:t>
      </w:r>
      <w:r w:rsidRPr="00BC7E31">
        <w:rPr>
          <w:rFonts w:ascii="Times New Roman" w:hAnsi="Times New Roman" w:cs="Times New Roman"/>
          <w:bCs/>
          <w:sz w:val="22"/>
          <w:szCs w:val="22"/>
        </w:rPr>
        <w:t>forest</w:t>
      </w:r>
      <w:r w:rsidR="00F27CC5" w:rsidRPr="00BC7E31">
        <w:rPr>
          <w:rFonts w:ascii="Times New Roman" w:hAnsi="Times New Roman" w:cs="Times New Roman"/>
          <w:bCs/>
          <w:sz w:val="22"/>
          <w:szCs w:val="22"/>
        </w:rPr>
        <w:t>” (the collection of trees)</w:t>
      </w:r>
      <w:r w:rsidRPr="00BC7E31">
        <w:rPr>
          <w:rFonts w:ascii="Times New Roman" w:hAnsi="Times New Roman" w:cs="Times New Roman"/>
          <w:bCs/>
          <w:sz w:val="22"/>
          <w:szCs w:val="22"/>
        </w:rPr>
        <w:t xml:space="preserve"> to grow increasingly accurate while also </w:t>
      </w:r>
      <w:r w:rsidR="00F27CC5" w:rsidRPr="00BC7E31">
        <w:rPr>
          <w:rFonts w:ascii="Times New Roman" w:hAnsi="Times New Roman" w:cs="Times New Roman"/>
          <w:bCs/>
          <w:sz w:val="22"/>
          <w:szCs w:val="22"/>
        </w:rPr>
        <w:t>remaining resistant to overfitting as it grows in size. Ho’s work represented a major development in statistical modelling: “</w:t>
      </w:r>
      <w:r w:rsidR="00FB7933" w:rsidRPr="00BC7E31">
        <w:rPr>
          <w:rFonts w:ascii="Times New Roman" w:hAnsi="Times New Roman" w:cs="Times New Roman"/>
          <w:bCs/>
          <w:sz w:val="22"/>
          <w:szCs w:val="22"/>
        </w:rPr>
        <w:t>the accuracy increases with the addition of new trees” and yet “</w:t>
      </w:r>
      <w:r w:rsidR="00F27CC5" w:rsidRPr="00BC7E31">
        <w:rPr>
          <w:rFonts w:ascii="Times New Roman" w:hAnsi="Times New Roman" w:cs="Times New Roman"/>
          <w:bCs/>
          <w:sz w:val="22"/>
          <w:szCs w:val="22"/>
        </w:rPr>
        <w:t>an increase in classifier complexity” did not lead to “overtraining” (Ho</w:t>
      </w:r>
      <w:r w:rsidR="00CD19F0" w:rsidRPr="00BC7E31">
        <w:rPr>
          <w:rFonts w:ascii="Times New Roman" w:hAnsi="Times New Roman" w:cs="Times New Roman"/>
          <w:bCs/>
          <w:sz w:val="22"/>
          <w:szCs w:val="22"/>
        </w:rPr>
        <w:t xml:space="preserve"> 1995</w:t>
      </w:r>
      <w:r w:rsidR="00F27CC5" w:rsidRPr="00BC7E31">
        <w:rPr>
          <w:rFonts w:ascii="Times New Roman" w:hAnsi="Times New Roman" w:cs="Times New Roman"/>
          <w:bCs/>
          <w:sz w:val="22"/>
          <w:szCs w:val="22"/>
        </w:rPr>
        <w:t>)</w:t>
      </w:r>
      <w:r w:rsidR="00CD19F0" w:rsidRPr="00BC7E31">
        <w:rPr>
          <w:rFonts w:ascii="Times New Roman" w:hAnsi="Times New Roman" w:cs="Times New Roman"/>
          <w:bCs/>
          <w:sz w:val="22"/>
          <w:szCs w:val="22"/>
        </w:rPr>
        <w:t>.</w:t>
      </w:r>
      <w:r w:rsidR="00FB7933" w:rsidRPr="00BC7E31">
        <w:rPr>
          <w:rFonts w:ascii="Times New Roman" w:hAnsi="Times New Roman" w:cs="Times New Roman"/>
          <w:bCs/>
          <w:sz w:val="22"/>
          <w:szCs w:val="22"/>
        </w:rPr>
        <w:t xml:space="preserve"> Thus, this method has the demonstrated potential to improve accuracy without </w:t>
      </w:r>
      <w:r w:rsidR="00BA1F6A">
        <w:rPr>
          <w:rFonts w:ascii="Times New Roman" w:hAnsi="Times New Roman" w:cs="Times New Roman"/>
          <w:bCs/>
          <w:sz w:val="22"/>
          <w:szCs w:val="22"/>
        </w:rPr>
        <w:t>the risk of</w:t>
      </w:r>
      <w:r w:rsidR="00FB7933" w:rsidRPr="00BC7E31">
        <w:rPr>
          <w:rFonts w:ascii="Times New Roman" w:hAnsi="Times New Roman" w:cs="Times New Roman"/>
          <w:bCs/>
          <w:sz w:val="22"/>
          <w:szCs w:val="22"/>
        </w:rPr>
        <w:t xml:space="preserve"> overfitting—an ability</w:t>
      </w:r>
      <w:r w:rsidR="0049474A" w:rsidRPr="00BC7E31">
        <w:rPr>
          <w:rFonts w:ascii="Times New Roman" w:hAnsi="Times New Roman" w:cs="Times New Roman"/>
          <w:bCs/>
          <w:sz w:val="22"/>
          <w:szCs w:val="22"/>
        </w:rPr>
        <w:t xml:space="preserve"> </w:t>
      </w:r>
      <w:r w:rsidR="00FB7933" w:rsidRPr="00BC7E31">
        <w:rPr>
          <w:rFonts w:ascii="Times New Roman" w:hAnsi="Times New Roman" w:cs="Times New Roman"/>
          <w:bCs/>
          <w:sz w:val="22"/>
          <w:szCs w:val="22"/>
        </w:rPr>
        <w:t>which classical time series models lack.</w:t>
      </w:r>
    </w:p>
    <w:p w14:paraId="40CDA5CC" w14:textId="2C5E52AF" w:rsidR="003A4A7F" w:rsidRDefault="003A4A7F" w:rsidP="003A4A7F">
      <w:pPr>
        <w:contextualSpacing/>
        <w:jc w:val="both"/>
        <w:rPr>
          <w:rFonts w:ascii="Times New Roman" w:hAnsi="Times New Roman" w:cs="Times New Roman"/>
          <w:bCs/>
          <w:sz w:val="22"/>
          <w:szCs w:val="22"/>
        </w:rPr>
      </w:pPr>
    </w:p>
    <w:p w14:paraId="3996D9AB" w14:textId="792152E6" w:rsidR="003A4A7F" w:rsidRPr="003A4A7F" w:rsidRDefault="003A4A7F" w:rsidP="003A4A7F">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2.1 Objective Function and Splitting</w:t>
      </w:r>
    </w:p>
    <w:p w14:paraId="55CC2561" w14:textId="7F748AE9" w:rsidR="002D79CE" w:rsidRDefault="00BA1F6A" w:rsidP="00F14A6F">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lastRenderedPageBreak/>
        <w:t xml:space="preserve">In Section 3, I customize the random forest for time-series applications. In the current section, however, I will merely describe the standard, “base” random forest that I will later customize. </w:t>
      </w:r>
      <w:r w:rsidR="0049474A" w:rsidRPr="00BC7E31">
        <w:rPr>
          <w:rFonts w:ascii="Times New Roman" w:hAnsi="Times New Roman" w:cs="Times New Roman"/>
          <w:bCs/>
          <w:sz w:val="22"/>
          <w:szCs w:val="22"/>
        </w:rPr>
        <w:t>Th</w:t>
      </w:r>
      <w:r>
        <w:rPr>
          <w:rFonts w:ascii="Times New Roman" w:hAnsi="Times New Roman" w:cs="Times New Roman"/>
          <w:bCs/>
          <w:sz w:val="22"/>
          <w:szCs w:val="22"/>
        </w:rPr>
        <w:t>is base</w:t>
      </w:r>
      <w:r w:rsidR="0049474A" w:rsidRPr="00BC7E31">
        <w:rPr>
          <w:rFonts w:ascii="Times New Roman" w:hAnsi="Times New Roman" w:cs="Times New Roman"/>
          <w:bCs/>
          <w:sz w:val="22"/>
          <w:szCs w:val="22"/>
        </w:rPr>
        <w:t xml:space="preserve"> random forest</w:t>
      </w:r>
      <w:r>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t xml:space="preserve">is more simplistic than Ho’s. </w:t>
      </w:r>
      <w:r>
        <w:rPr>
          <w:rFonts w:ascii="Times New Roman" w:hAnsi="Times New Roman" w:cs="Times New Roman"/>
          <w:bCs/>
          <w:sz w:val="22"/>
          <w:szCs w:val="22"/>
        </w:rPr>
        <w:t xml:space="preserve">The forest is merely a collection of trees, each formed by randomized inputs to an identical pattern. </w:t>
      </w:r>
      <w:r w:rsidR="002D79CE">
        <w:rPr>
          <w:rFonts w:ascii="Times New Roman" w:hAnsi="Times New Roman" w:cs="Times New Roman"/>
          <w:bCs/>
          <w:sz w:val="22"/>
          <w:szCs w:val="22"/>
        </w:rPr>
        <w:t>The purpose of the regression tree is to sort a set of dissimilar data into more-similar subsets. To do this, the tree splits the data in such a way as to minimize the sum of squared errors, as shown in the equation below.</w:t>
      </w:r>
    </w:p>
    <w:p w14:paraId="15B286A9" w14:textId="05E0D822" w:rsidR="00F14A6F" w:rsidRDefault="00F14A6F" w:rsidP="002D79CE">
      <w:pPr>
        <w:contextualSpacing/>
        <w:jc w:val="both"/>
        <w:rPr>
          <w:rFonts w:ascii="Times New Roman" w:hAnsi="Times New Roman" w:cs="Times New Roman"/>
          <w:bCs/>
          <w:sz w:val="22"/>
          <w:szCs w:val="22"/>
        </w:rPr>
      </w:pPr>
    </w:p>
    <w:p w14:paraId="1DD05537" w14:textId="6E1D91F0" w:rsidR="00F14A6F" w:rsidRDefault="00F14A6F" w:rsidP="002D79CE">
      <w:pPr>
        <w:contextualSpacing/>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651D4BE8" w14:textId="77777777" w:rsidR="002D79CE" w:rsidRDefault="002D79CE" w:rsidP="002D79CE">
      <w:pPr>
        <w:contextualSpacing/>
        <w:jc w:val="both"/>
        <w:rPr>
          <w:rFonts w:ascii="Times New Roman" w:hAnsi="Times New Roman" w:cs="Times New Roman"/>
          <w:bCs/>
          <w:sz w:val="22"/>
          <w:szCs w:val="22"/>
        </w:rPr>
      </w:pPr>
    </w:p>
    <w:p w14:paraId="148D1986" w14:textId="332BFA0A" w:rsidR="002D79CE" w:rsidRDefault="002D79CE" w:rsidP="00145A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equation above is the “objective function”; it stipulates the objective which, when achieved, will perform the optimal split of the data</w:t>
      </w:r>
      <w:r w:rsidR="00BA1F6A">
        <w:rPr>
          <w:rFonts w:ascii="Times New Roman" w:hAnsi="Times New Roman" w:cs="Times New Roman"/>
          <w:bCs/>
          <w:sz w:val="22"/>
          <w:szCs w:val="22"/>
        </w:rPr>
        <w:t>.</w:t>
      </w:r>
      <w:r>
        <w:rPr>
          <w:rFonts w:ascii="Times New Roman" w:hAnsi="Times New Roman" w:cs="Times New Roman"/>
          <w:bCs/>
          <w:sz w:val="22"/>
          <w:szCs w:val="22"/>
        </w:rPr>
        <w:t xml:space="preserve"> The </w:t>
      </w:r>
      <w:commentRangeStart w:id="17"/>
      <w:r>
        <w:rPr>
          <w:rFonts w:ascii="Times New Roman" w:hAnsi="Times New Roman" w:cs="Times New Roman"/>
          <w:bCs/>
          <w:sz w:val="22"/>
          <w:szCs w:val="22"/>
        </w:rPr>
        <w:t>values</w:t>
      </w:r>
      <w:commentRangeEnd w:id="17"/>
      <w:r w:rsidR="00CE07DE">
        <w:rPr>
          <w:rStyle w:val="CommentReference"/>
        </w:rPr>
        <w:commentReference w:id="17"/>
      </w:r>
      <w:r>
        <w:rPr>
          <w:rFonts w:ascii="Times New Roman" w:hAnsi="Times New Roman" w:cs="Times New Roman"/>
          <w:bCs/>
          <w:sz w:val="22"/>
          <w:szCs w:val="22"/>
        </w:rPr>
        <w:t xml:space="preserve"> which satisfy the objective function indicate the values at which the set of dissimilar data can be split into two subsets, with the minimum possible dissimilarit</w:t>
      </w:r>
      <w:r w:rsidR="00145A6A">
        <w:rPr>
          <w:rFonts w:ascii="Times New Roman" w:hAnsi="Times New Roman" w:cs="Times New Roman"/>
          <w:bCs/>
          <w:sz w:val="22"/>
          <w:szCs w:val="22"/>
        </w:rPr>
        <w:t>y</w:t>
      </w:r>
      <w:r>
        <w:rPr>
          <w:rFonts w:ascii="Times New Roman" w:hAnsi="Times New Roman" w:cs="Times New Roman"/>
          <w:bCs/>
          <w:sz w:val="22"/>
          <w:szCs w:val="22"/>
        </w:rPr>
        <w:t>. In practice,</w:t>
      </w:r>
      <w:r w:rsidR="00145A6A">
        <w:rPr>
          <w:rFonts w:ascii="Times New Roman" w:hAnsi="Times New Roman" w:cs="Times New Roman"/>
          <w:bCs/>
          <w:sz w:val="22"/>
          <w:szCs w:val="22"/>
        </w:rPr>
        <w:t xml:space="preserve"> the model operates as follows.</w:t>
      </w:r>
    </w:p>
    <w:p w14:paraId="2A2AA5F2" w14:textId="77777777" w:rsidR="00145A6A"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For each feature (i.e., </w:t>
      </w:r>
      <w:r w:rsidR="00BA1F6A">
        <w:rPr>
          <w:rFonts w:ascii="Times New Roman" w:hAnsi="Times New Roman" w:cs="Times New Roman"/>
          <w:bCs/>
          <w:sz w:val="22"/>
          <w:szCs w:val="22"/>
        </w:rPr>
        <w:t xml:space="preserve">independent </w:t>
      </w:r>
      <w:r w:rsidRPr="00BC7E31">
        <w:rPr>
          <w:rFonts w:ascii="Times New Roman" w:hAnsi="Times New Roman" w:cs="Times New Roman"/>
          <w:bCs/>
          <w:sz w:val="22"/>
          <w:szCs w:val="22"/>
        </w:rPr>
        <w:t xml:space="preserve">variable) in </w:t>
      </w:r>
      <w:r w:rsidR="00BA1F6A">
        <w:rPr>
          <w:rFonts w:ascii="Times New Roman" w:hAnsi="Times New Roman" w:cs="Times New Roman"/>
          <w:bCs/>
          <w:sz w:val="22"/>
          <w:szCs w:val="22"/>
        </w:rPr>
        <w:t>a</w:t>
      </w:r>
      <w:r w:rsidRPr="00BC7E31">
        <w:rPr>
          <w:rFonts w:ascii="Times New Roman" w:hAnsi="Times New Roman" w:cs="Times New Roman"/>
          <w:bCs/>
          <w:sz w:val="22"/>
          <w:szCs w:val="22"/>
        </w:rPr>
        <w:t xml:space="preserve"> dataset, the model arranges the data in ascending order</w:t>
      </w:r>
      <w:r w:rsidR="00BA1F6A">
        <w:rPr>
          <w:rFonts w:ascii="Times New Roman" w:hAnsi="Times New Roman" w:cs="Times New Roman"/>
          <w:bCs/>
          <w:sz w:val="22"/>
          <w:szCs w:val="22"/>
        </w:rPr>
        <w:t xml:space="preserve"> by that feature</w:t>
      </w:r>
      <w:r w:rsidRPr="00BC7E31">
        <w:rPr>
          <w:rFonts w:ascii="Times New Roman" w:hAnsi="Times New Roman" w:cs="Times New Roman"/>
          <w:bCs/>
          <w:sz w:val="22"/>
          <w:szCs w:val="22"/>
        </w:rPr>
        <w:t xml:space="preserve">. </w:t>
      </w:r>
      <w:r w:rsidR="00BA1F6A">
        <w:rPr>
          <w:rFonts w:ascii="Times New Roman" w:hAnsi="Times New Roman" w:cs="Times New Roman"/>
          <w:bCs/>
          <w:sz w:val="22"/>
          <w:szCs w:val="22"/>
        </w:rPr>
        <w:t>The purpose of this sorting step is to eventually divide the dataset into two complementary subsets, each of which contains only consecutive values of the given feature. Once the dataset is sorted, the model</w:t>
      </w:r>
      <w:r w:rsidRPr="00BC7E31">
        <w:rPr>
          <w:rFonts w:ascii="Times New Roman" w:hAnsi="Times New Roman" w:cs="Times New Roman"/>
          <w:bCs/>
          <w:sz w:val="22"/>
          <w:szCs w:val="22"/>
        </w:rPr>
        <w:t xml:space="preserve"> identifies the </w:t>
      </w:r>
      <w:r w:rsidR="00BA1F6A">
        <w:rPr>
          <w:rFonts w:ascii="Times New Roman" w:hAnsi="Times New Roman" w:cs="Times New Roman"/>
          <w:bCs/>
          <w:sz w:val="22"/>
          <w:szCs w:val="22"/>
        </w:rPr>
        <w:t xml:space="preserve">exact </w:t>
      </w:r>
      <w:r w:rsidRPr="00BC7E31">
        <w:rPr>
          <w:rFonts w:ascii="Times New Roman" w:hAnsi="Times New Roman" w:cs="Times New Roman"/>
          <w:bCs/>
          <w:sz w:val="22"/>
          <w:szCs w:val="22"/>
        </w:rPr>
        <w:t>observation at which a split will minimize the sum of squared errors for the data.</w:t>
      </w:r>
      <w:r w:rsidR="00BA1F6A">
        <w:rPr>
          <w:rFonts w:ascii="Times New Roman" w:hAnsi="Times New Roman" w:cs="Times New Roman"/>
          <w:bCs/>
          <w:sz w:val="22"/>
          <w:szCs w:val="22"/>
        </w:rPr>
        <w:t xml:space="preserve"> In other words, the model computes what the sum of squared errors on the dependent variable </w:t>
      </w:r>
      <w:r w:rsidR="00BA1F6A">
        <w:rPr>
          <w:rFonts w:ascii="Times New Roman" w:hAnsi="Times New Roman" w:cs="Times New Roman"/>
          <w:bCs/>
          <w:i/>
          <w:iCs/>
          <w:sz w:val="22"/>
          <w:szCs w:val="22"/>
        </w:rPr>
        <w:t xml:space="preserve">would </w:t>
      </w:r>
      <w:r w:rsidR="00BA1F6A">
        <w:rPr>
          <w:rFonts w:ascii="Times New Roman" w:hAnsi="Times New Roman" w:cs="Times New Roman"/>
          <w:bCs/>
          <w:sz w:val="22"/>
          <w:szCs w:val="22"/>
        </w:rPr>
        <w:t>be, if the dataset were split into two complementary subsets, one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equal to or less than a given value, and the other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greater than that value. </w:t>
      </w:r>
    </w:p>
    <w:p w14:paraId="36FE5FBB" w14:textId="0C68C3C2" w:rsidR="00BA1F6A" w:rsidRPr="00FA090E" w:rsidRDefault="00BA1F6A" w:rsidP="00BA1F6A">
      <w:pPr>
        <w:ind w:firstLine="720"/>
        <w:contextualSpacing/>
        <w:jc w:val="both"/>
        <w:rPr>
          <w:rFonts w:ascii="Times New Roman" w:hAnsi="Times New Roman" w:cs="Times New Roman"/>
          <w:bCs/>
          <w:sz w:val="22"/>
          <w:szCs w:val="22"/>
        </w:rPr>
      </w:pPr>
      <w:commentRangeStart w:id="18"/>
      <w:r>
        <w:rPr>
          <w:rFonts w:ascii="Times New Roman" w:hAnsi="Times New Roman" w:cs="Times New Roman"/>
          <w:bCs/>
          <w:sz w:val="22"/>
          <w:szCs w:val="22"/>
        </w:rPr>
        <w:t>Thus, each value of the independent variable is associated with a</w:t>
      </w:r>
      <w:r w:rsidR="00FA090E">
        <w:rPr>
          <w:rFonts w:ascii="Times New Roman" w:hAnsi="Times New Roman" w:cs="Times New Roman"/>
          <w:bCs/>
          <w:sz w:val="22"/>
          <w:szCs w:val="22"/>
        </w:rPr>
        <w:t xml:space="preserve"> certain sum of squared errors value that </w:t>
      </w:r>
      <w:r w:rsidR="00FA090E">
        <w:rPr>
          <w:rFonts w:ascii="Times New Roman" w:hAnsi="Times New Roman" w:cs="Times New Roman"/>
          <w:bCs/>
          <w:i/>
          <w:iCs/>
          <w:sz w:val="22"/>
          <w:szCs w:val="22"/>
        </w:rPr>
        <w:t xml:space="preserve">would </w:t>
      </w:r>
      <w:r w:rsidR="00FA090E">
        <w:rPr>
          <w:rFonts w:ascii="Times New Roman" w:hAnsi="Times New Roman" w:cs="Times New Roman"/>
          <w:bCs/>
          <w:sz w:val="22"/>
          <w:szCs w:val="22"/>
        </w:rPr>
        <w:t xml:space="preserve">result, if the dataset were split at that value of the independent variable. </w:t>
      </w:r>
      <w:r w:rsidR="00145A6A">
        <w:rPr>
          <w:rFonts w:ascii="Times New Roman" w:hAnsi="Times New Roman" w:cs="Times New Roman"/>
          <w:bCs/>
          <w:sz w:val="22"/>
          <w:szCs w:val="22"/>
        </w:rPr>
        <w:t>There</w:t>
      </w:r>
      <w:r w:rsidR="003C1854">
        <w:rPr>
          <w:rFonts w:ascii="Times New Roman" w:hAnsi="Times New Roman" w:cs="Times New Roman"/>
          <w:bCs/>
          <w:sz w:val="22"/>
          <w:szCs w:val="22"/>
        </w:rPr>
        <w:t xml:space="preserve"> will be one possible sum of squared errors value which forms a minimum in the series, and there will be one value of the independent variable which is associated with this minimum. This value of the independent variable provides is the dataset’s optimal split point for that variable.</w:t>
      </w:r>
    </w:p>
    <w:p w14:paraId="76378F54" w14:textId="77777777" w:rsidR="00145A6A"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The model now</w:t>
      </w:r>
      <w:r w:rsidRPr="00BC7E31">
        <w:rPr>
          <w:rFonts w:ascii="Times New Roman" w:hAnsi="Times New Roman" w:cs="Times New Roman"/>
          <w:bCs/>
          <w:sz w:val="22"/>
          <w:szCs w:val="22"/>
        </w:rPr>
        <w:t xml:space="preserve"> records this </w:t>
      </w:r>
      <w:r w:rsidR="003C1854">
        <w:rPr>
          <w:rFonts w:ascii="Times New Roman" w:hAnsi="Times New Roman" w:cs="Times New Roman"/>
          <w:bCs/>
          <w:sz w:val="22"/>
          <w:szCs w:val="22"/>
        </w:rPr>
        <w:t xml:space="preserve">optimal split point </w:t>
      </w:r>
      <w:r w:rsidRPr="00BC7E31">
        <w:rPr>
          <w:rFonts w:ascii="Times New Roman" w:hAnsi="Times New Roman" w:cs="Times New Roman"/>
          <w:bCs/>
          <w:sz w:val="22"/>
          <w:szCs w:val="22"/>
        </w:rPr>
        <w:t>as a possible splitting point. It repeats this process for each feature in the data. Each feature is now associated with one possible splitting point; of these,</w:t>
      </w:r>
      <w:r w:rsidR="003C1854">
        <w:rPr>
          <w:rFonts w:ascii="Times New Roman" w:hAnsi="Times New Roman" w:cs="Times New Roman"/>
          <w:bCs/>
          <w:sz w:val="22"/>
          <w:szCs w:val="22"/>
        </w:rPr>
        <w:t xml:space="preserve"> the one that results in the lowest sum of squared errors is the one that is truly optimal.</w:t>
      </w: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w:t>
      </w:r>
      <w:r w:rsidRPr="00BC7E31">
        <w:rPr>
          <w:rFonts w:ascii="Times New Roman" w:hAnsi="Times New Roman" w:cs="Times New Roman"/>
          <w:bCs/>
          <w:sz w:val="22"/>
          <w:szCs w:val="22"/>
        </w:rPr>
        <w:t>he model</w:t>
      </w:r>
      <w:r w:rsidR="003C1854">
        <w:rPr>
          <w:rFonts w:ascii="Times New Roman" w:hAnsi="Times New Roman" w:cs="Times New Roman"/>
          <w:bCs/>
          <w:sz w:val="22"/>
          <w:szCs w:val="22"/>
        </w:rPr>
        <w:t xml:space="preserve"> splits the dataset at this truly optimal point, resulting in two complementary subsets, called “nodes”</w:t>
      </w:r>
      <w:r w:rsidRPr="00BC7E31">
        <w:rPr>
          <w:rFonts w:ascii="Times New Roman" w:hAnsi="Times New Roman" w:cs="Times New Roman"/>
          <w:bCs/>
          <w:sz w:val="22"/>
          <w:szCs w:val="22"/>
        </w:rPr>
        <w:t xml:space="preserve">. </w:t>
      </w:r>
      <w:commentRangeEnd w:id="18"/>
      <w:r w:rsidR="00622B93">
        <w:rPr>
          <w:rStyle w:val="CommentReference"/>
        </w:rPr>
        <w:commentReference w:id="18"/>
      </w:r>
    </w:p>
    <w:p w14:paraId="491086E3" w14:textId="6F07851A" w:rsidR="0049474A" w:rsidRPr="00BC7E31" w:rsidRDefault="00145A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From the original dataset, two nodes are now produced. </w:t>
      </w:r>
      <w:r w:rsidR="0049474A" w:rsidRPr="00BC7E31">
        <w:rPr>
          <w:rFonts w:ascii="Times New Roman" w:hAnsi="Times New Roman" w:cs="Times New Roman"/>
          <w:bCs/>
          <w:sz w:val="22"/>
          <w:szCs w:val="22"/>
        </w:rPr>
        <w:t xml:space="preserve">Within each resulting node, the model starts the same process over, </w:t>
      </w:r>
      <w:r>
        <w:rPr>
          <w:rFonts w:ascii="Times New Roman" w:hAnsi="Times New Roman" w:cs="Times New Roman"/>
          <w:bCs/>
          <w:sz w:val="22"/>
          <w:szCs w:val="22"/>
        </w:rPr>
        <w:t xml:space="preserve">splitting each node into two smaller nodes. This continues until some condition is reached that causes the model to stop splitting the data. For instance, the model could stipulate that each node must contain at least 10 observations; thus, if the model </w:t>
      </w:r>
      <w:r w:rsidR="00D4447F">
        <w:rPr>
          <w:rFonts w:ascii="Times New Roman" w:hAnsi="Times New Roman" w:cs="Times New Roman"/>
          <w:bCs/>
          <w:sz w:val="22"/>
          <w:szCs w:val="22"/>
        </w:rPr>
        <w:t xml:space="preserve">at some point </w:t>
      </w:r>
      <w:r>
        <w:rPr>
          <w:rFonts w:ascii="Times New Roman" w:hAnsi="Times New Roman" w:cs="Times New Roman"/>
          <w:bCs/>
          <w:sz w:val="22"/>
          <w:szCs w:val="22"/>
        </w:rPr>
        <w:t>produced a node with</w:t>
      </w:r>
      <w:r w:rsidR="00D4447F">
        <w:rPr>
          <w:rFonts w:ascii="Times New Roman" w:hAnsi="Times New Roman" w:cs="Times New Roman"/>
          <w:bCs/>
          <w:sz w:val="22"/>
          <w:szCs w:val="22"/>
        </w:rPr>
        <w:t xml:space="preserve"> e.g.</w:t>
      </w:r>
      <w:r>
        <w:rPr>
          <w:rFonts w:ascii="Times New Roman" w:hAnsi="Times New Roman" w:cs="Times New Roman"/>
          <w:bCs/>
          <w:sz w:val="22"/>
          <w:szCs w:val="22"/>
        </w:rPr>
        <w:t xml:space="preserve"> 19 observations, it would not split that node any further (since a split would necessarily produce a node with less than 10 observations). </w:t>
      </w:r>
    </w:p>
    <w:p w14:paraId="06810490" w14:textId="109B2113" w:rsidR="009053FC" w:rsidRDefault="009053F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Each node, including each terminal node (</w:t>
      </w:r>
      <w:r w:rsidR="00D4447F">
        <w:rPr>
          <w:rFonts w:ascii="Times New Roman" w:hAnsi="Times New Roman" w:cs="Times New Roman"/>
          <w:bCs/>
          <w:sz w:val="22"/>
          <w:szCs w:val="22"/>
        </w:rPr>
        <w:t>i.e., “</w:t>
      </w:r>
      <w:r w:rsidRPr="00BC7E31">
        <w:rPr>
          <w:rFonts w:ascii="Times New Roman" w:hAnsi="Times New Roman" w:cs="Times New Roman"/>
          <w:bCs/>
          <w:sz w:val="22"/>
          <w:szCs w:val="22"/>
        </w:rPr>
        <w:t>leaf</w:t>
      </w:r>
      <w:r w:rsidR="00D4447F">
        <w:rPr>
          <w:rFonts w:ascii="Times New Roman" w:hAnsi="Times New Roman" w:cs="Times New Roman"/>
          <w:bCs/>
          <w:sz w:val="22"/>
          <w:szCs w:val="22"/>
        </w:rPr>
        <w:t>”</w:t>
      </w:r>
      <w:r w:rsidRPr="00BC7E31">
        <w:rPr>
          <w:rFonts w:ascii="Times New Roman" w:hAnsi="Times New Roman" w:cs="Times New Roman"/>
          <w:bCs/>
          <w:sz w:val="22"/>
          <w:szCs w:val="22"/>
        </w:rPr>
        <w:t xml:space="preserve">) is characterized by some splitting filter or series of splitting filters. </w:t>
      </w:r>
      <w:r w:rsidR="00835032">
        <w:rPr>
          <w:rFonts w:ascii="Times New Roman" w:hAnsi="Times New Roman" w:cs="Times New Roman"/>
          <w:bCs/>
          <w:sz w:val="22"/>
          <w:szCs w:val="22"/>
        </w:rPr>
        <w:t xml:space="preserve">If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835032">
        <w:rPr>
          <w:rFonts w:ascii="Times New Roman" w:hAnsi="Times New Roman" w:cs="Times New Roman"/>
          <w:bCs/>
          <w:sz w:val="22"/>
          <w:szCs w:val="22"/>
        </w:rPr>
        <w:t xml:space="preserve"> is the dependent variable, and if the independent variables are a </w:t>
      </w:r>
      <w:r w:rsidR="00835032" w:rsidRPr="00D4447F">
        <w:rPr>
          <w:rFonts w:ascii="Times New Roman" w:hAnsi="Times New Roman" w:cs="Times New Roman"/>
          <w:bCs/>
          <w:i/>
          <w:iCs/>
          <w:sz w:val="22"/>
          <w:szCs w:val="22"/>
        </w:rPr>
        <w:t>trend</w:t>
      </w:r>
      <w:r w:rsidR="00835032">
        <w:rPr>
          <w:rFonts w:ascii="Times New Roman" w:hAnsi="Times New Roman" w:cs="Times New Roman"/>
          <w:bCs/>
          <w:sz w:val="22"/>
          <w:szCs w:val="22"/>
        </w:rPr>
        <w:t xml:space="preserve"> term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sidR="00835032">
        <w:rPr>
          <w:rFonts w:ascii="Times New Roman" w:hAnsi="Times New Roman" w:cs="Times New Roman"/>
          <w:bCs/>
          <w:sz w:val="22"/>
          <w:szCs w:val="22"/>
        </w:rPr>
        <w:t>, then a</w:t>
      </w:r>
      <w:r w:rsidRPr="00BC7E31">
        <w:rPr>
          <w:rFonts w:ascii="Times New Roman" w:hAnsi="Times New Roman" w:cs="Times New Roman"/>
          <w:bCs/>
          <w:sz w:val="22"/>
          <w:szCs w:val="22"/>
        </w:rPr>
        <w:t>n example of such a series</w:t>
      </w:r>
      <w:r w:rsidR="00835032">
        <w:rPr>
          <w:rFonts w:ascii="Times New Roman" w:hAnsi="Times New Roman" w:cs="Times New Roman"/>
          <w:bCs/>
          <w:sz w:val="22"/>
          <w:szCs w:val="22"/>
        </w:rPr>
        <w:t xml:space="preserve"> of filters</w:t>
      </w:r>
      <w:r w:rsidRPr="00BC7E31">
        <w:rPr>
          <w:rFonts w:ascii="Times New Roman" w:hAnsi="Times New Roman" w:cs="Times New Roman"/>
          <w:bCs/>
          <w:sz w:val="22"/>
          <w:szCs w:val="22"/>
        </w:rPr>
        <w:t xml:space="preserve"> may be </w:t>
      </w:r>
    </w:p>
    <w:p w14:paraId="4288F06E" w14:textId="77777777" w:rsidR="00BC7E31" w:rsidRPr="00BC7E31" w:rsidRDefault="00BC7E31" w:rsidP="00BC7E31">
      <w:pPr>
        <w:ind w:firstLine="720"/>
        <w:contextualSpacing/>
        <w:jc w:val="both"/>
        <w:rPr>
          <w:rFonts w:ascii="Times New Roman" w:hAnsi="Times New Roman" w:cs="Times New Roman"/>
          <w:bCs/>
          <w:sz w:val="22"/>
          <w:szCs w:val="22"/>
        </w:rPr>
      </w:pPr>
    </w:p>
    <w:p w14:paraId="1E98C6F4" w14:textId="1468EABA" w:rsidR="009053FC" w:rsidRPr="00BC7E31" w:rsidRDefault="00577FC2" w:rsidP="00BC7E31">
      <w:pPr>
        <w:ind w:firstLine="720"/>
        <w:contextualSpacing/>
        <w:jc w:val="both"/>
        <w:rPr>
          <w:rFonts w:ascii="Times New Roman" w:hAnsi="Times New Roman" w:cs="Times New Roman"/>
          <w:sz w:val="22"/>
          <w:szCs w:val="22"/>
        </w:rPr>
      </w:pPr>
      <m:oMathPara>
        <m:oMathParaPr>
          <m:jc m:val="center"/>
        </m:oMathParaP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&gt;= 0.00723766730023012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r>
            <w:rPr>
              <w:rFonts w:ascii="Cambria Math" w:hAnsi="Cambria Math" w:cs="Times New Roman"/>
              <w:sz w:val="22"/>
              <w:szCs w:val="22"/>
            </w:rPr>
            <m:t xml:space="preserve">&gt;= 0.00590843668616614 &amp; trend &gt;= 222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 &lt; 0.0127390257774298.</m:t>
          </m:r>
        </m:oMath>
      </m:oMathPara>
    </w:p>
    <w:p w14:paraId="33B8F714" w14:textId="77777777" w:rsidR="00BC7E31" w:rsidRPr="00BC7E31" w:rsidRDefault="00BC7E31" w:rsidP="00BC7E31">
      <w:pPr>
        <w:ind w:firstLine="720"/>
        <w:contextualSpacing/>
        <w:jc w:val="both"/>
        <w:rPr>
          <w:rFonts w:ascii="Times New Roman" w:hAnsi="Times New Roman" w:cs="Times New Roman"/>
          <w:bCs/>
          <w:sz w:val="22"/>
          <w:szCs w:val="22"/>
        </w:rPr>
      </w:pPr>
    </w:p>
    <w:p w14:paraId="38EAAD0D" w14:textId="77777777" w:rsidR="003A4A7F" w:rsidRDefault="00D4447F" w:rsidP="0083503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This is a node at the fourth level; it is the result of four prior splits. </w:t>
      </w:r>
      <w:r w:rsidR="003A4A7F">
        <w:rPr>
          <w:rFonts w:ascii="Times New Roman" w:hAnsi="Times New Roman" w:cs="Times New Roman"/>
          <w:bCs/>
          <w:sz w:val="22"/>
          <w:szCs w:val="22"/>
        </w:rPr>
        <w:t xml:space="preserve">First, the tree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of 0.00723…. Then, one of the resulting nodes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3A4A7F">
        <w:rPr>
          <w:rFonts w:ascii="Times New Roman" w:hAnsi="Times New Roman" w:cs="Times New Roman"/>
          <w:bCs/>
          <w:sz w:val="22"/>
          <w:szCs w:val="22"/>
        </w:rPr>
        <w:t xml:space="preserve"> value of 0.00560…, producing two smaller nodes. One of those two nodes was split based on the </w:t>
      </w:r>
      <w:r w:rsidR="003A4A7F">
        <w:rPr>
          <w:rFonts w:ascii="Times New Roman" w:hAnsi="Times New Roman" w:cs="Times New Roman"/>
          <w:bCs/>
          <w:i/>
          <w:iCs/>
          <w:sz w:val="22"/>
          <w:szCs w:val="22"/>
        </w:rPr>
        <w:t xml:space="preserve">trend </w:t>
      </w:r>
      <w:r w:rsidR="003A4A7F">
        <w:rPr>
          <w:rFonts w:ascii="Times New Roman" w:hAnsi="Times New Roman" w:cs="Times New Roman"/>
          <w:bCs/>
          <w:sz w:val="22"/>
          <w:szCs w:val="22"/>
        </w:rPr>
        <w:t xml:space="preserve">value, creating two yet smaller nodes. Finally, one of those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creating the node referenced above.</w:t>
      </w:r>
    </w:p>
    <w:p w14:paraId="78FBBF8F" w14:textId="62C71C18" w:rsidR="001C37B1" w:rsidRDefault="009053FC" w:rsidP="001C37B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All observations in the </w:t>
      </w:r>
      <w:r w:rsidR="003A4A7F">
        <w:rPr>
          <w:rFonts w:ascii="Times New Roman" w:hAnsi="Times New Roman" w:cs="Times New Roman"/>
          <w:bCs/>
          <w:sz w:val="22"/>
          <w:szCs w:val="22"/>
        </w:rPr>
        <w:t>datas</w:t>
      </w:r>
      <w:r w:rsidRPr="00BC7E31">
        <w:rPr>
          <w:rFonts w:ascii="Times New Roman" w:hAnsi="Times New Roman" w:cs="Times New Roman"/>
          <w:bCs/>
          <w:sz w:val="22"/>
          <w:szCs w:val="22"/>
        </w:rPr>
        <w:t>et which pass those filters are assigned to the same node</w:t>
      </w:r>
      <w:r w:rsidR="00D4447F">
        <w:rPr>
          <w:rFonts w:ascii="Times New Roman" w:hAnsi="Times New Roman" w:cs="Times New Roman"/>
          <w:bCs/>
          <w:sz w:val="22"/>
          <w:szCs w:val="22"/>
        </w:rPr>
        <w:t>, and that node will contain only those observations which satisfy the condition which characterizes the node</w:t>
      </w:r>
      <w:r w:rsidRPr="00BC7E31">
        <w:rPr>
          <w:rFonts w:ascii="Times New Roman" w:hAnsi="Times New Roman" w:cs="Times New Roman"/>
          <w:bCs/>
          <w:sz w:val="22"/>
          <w:szCs w:val="22"/>
        </w:rPr>
        <w:t xml:space="preserve">. </w:t>
      </w:r>
      <w:r w:rsidR="00835032" w:rsidRPr="00BC7E31">
        <w:rPr>
          <w:rFonts w:ascii="Times New Roman" w:hAnsi="Times New Roman" w:cs="Times New Roman"/>
          <w:bCs/>
          <w:sz w:val="22"/>
          <w:szCs w:val="22"/>
        </w:rPr>
        <w:t xml:space="preserve">Note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sidRPr="00BC7E31">
        <w:rPr>
          <w:rFonts w:ascii="Times New Roman" w:hAnsi="Times New Roman" w:cs="Times New Roman"/>
          <w:bCs/>
          <w:sz w:val="22"/>
          <w:szCs w:val="22"/>
        </w:rPr>
        <w:t xml:space="preserve"> is referred to twice in this sequence. This will often happen; each filter in the sequence is generated based on the data in the given node, independently of previous filters.</w:t>
      </w:r>
    </w:p>
    <w:p w14:paraId="0B8DB5A4" w14:textId="567DFDCA" w:rsidR="006905E5" w:rsidRDefault="006905E5" w:rsidP="006905E5">
      <w:pPr>
        <w:contextualSpacing/>
        <w:jc w:val="both"/>
        <w:rPr>
          <w:rFonts w:ascii="Times New Roman" w:hAnsi="Times New Roman" w:cs="Times New Roman"/>
          <w:bCs/>
          <w:sz w:val="22"/>
          <w:szCs w:val="22"/>
        </w:rPr>
      </w:pPr>
    </w:p>
    <w:p w14:paraId="3A7E047A" w14:textId="134FBF36" w:rsidR="006905E5" w:rsidRDefault="006905E5" w:rsidP="006905E5">
      <w:pPr>
        <w:contextualSpacing/>
        <w:jc w:val="both"/>
        <w:rPr>
          <w:ins w:id="19" w:author="Drew Creal" w:date="2021-03-05T13:55:00Z"/>
          <w:rFonts w:ascii="Times New Roman" w:hAnsi="Times New Roman" w:cs="Times New Roman"/>
          <w:bCs/>
          <w:i/>
          <w:iCs/>
          <w:sz w:val="22"/>
          <w:szCs w:val="22"/>
        </w:rPr>
      </w:pPr>
      <w:r>
        <w:rPr>
          <w:rFonts w:ascii="Times New Roman" w:hAnsi="Times New Roman" w:cs="Times New Roman"/>
          <w:bCs/>
          <w:i/>
          <w:iCs/>
          <w:sz w:val="22"/>
          <w:szCs w:val="22"/>
        </w:rPr>
        <w:t>2.2 Fitted Values</w:t>
      </w:r>
    </w:p>
    <w:p w14:paraId="75673223" w14:textId="77777777" w:rsidR="00622B93" w:rsidRPr="006905E5" w:rsidRDefault="00622B93" w:rsidP="006905E5">
      <w:pPr>
        <w:contextualSpacing/>
        <w:jc w:val="both"/>
        <w:rPr>
          <w:rFonts w:ascii="Times New Roman" w:hAnsi="Times New Roman" w:cs="Times New Roman"/>
          <w:bCs/>
          <w:i/>
          <w:iCs/>
          <w:sz w:val="22"/>
          <w:szCs w:val="22"/>
        </w:rPr>
      </w:pPr>
    </w:p>
    <w:p w14:paraId="430A8AF0" w14:textId="4D68E5D1" w:rsidR="009053FC" w:rsidRDefault="00835032" w:rsidP="001C37B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w:t>
      </w:r>
      <w:r w:rsidR="009053FC" w:rsidRPr="00BC7E31">
        <w:rPr>
          <w:rFonts w:ascii="Times New Roman" w:hAnsi="Times New Roman" w:cs="Times New Roman"/>
          <w:bCs/>
          <w:sz w:val="22"/>
          <w:szCs w:val="22"/>
        </w:rPr>
        <w:t xml:space="preserve"> terminal node, the tree will compute the </w:t>
      </w:r>
      <w:ins w:id="20" w:author="Drew Creal" w:date="2021-03-05T13:52:00Z">
        <w:r w:rsidR="00CE07DE">
          <w:rPr>
            <w:rFonts w:ascii="Times New Roman" w:hAnsi="Times New Roman" w:cs="Times New Roman"/>
            <w:bCs/>
            <w:sz w:val="22"/>
            <w:szCs w:val="22"/>
          </w:rPr>
          <w:t xml:space="preserve">sample </w:t>
        </w:r>
      </w:ins>
      <w:r w:rsidR="009053FC" w:rsidRPr="00BC7E31">
        <w:rPr>
          <w:rFonts w:ascii="Times New Roman" w:hAnsi="Times New Roman" w:cs="Times New Roman"/>
          <w:bCs/>
          <w:sz w:val="22"/>
          <w:szCs w:val="22"/>
        </w:rPr>
        <w:t xml:space="preserve">mean of all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9053FC" w:rsidRPr="00BC7E31">
        <w:rPr>
          <w:rFonts w:ascii="Times New Roman" w:hAnsi="Times New Roman" w:cs="Times New Roman"/>
          <w:bCs/>
          <w:sz w:val="22"/>
          <w:szCs w:val="22"/>
        </w:rPr>
        <w:t xml:space="preserve"> values. This </w:t>
      </w:r>
      <w:ins w:id="21" w:author="Drew Creal" w:date="2021-03-05T13:52:00Z">
        <w:r w:rsidR="00CE07DE">
          <w:rPr>
            <w:rFonts w:ascii="Times New Roman" w:hAnsi="Times New Roman" w:cs="Times New Roman"/>
            <w:bCs/>
            <w:sz w:val="22"/>
            <w:szCs w:val="22"/>
          </w:rPr>
          <w:t xml:space="preserve">sample </w:t>
        </w:r>
      </w:ins>
      <w:r w:rsidR="009053FC" w:rsidRPr="00BC7E31">
        <w:rPr>
          <w:rFonts w:ascii="Times New Roman" w:hAnsi="Times New Roman" w:cs="Times New Roman"/>
          <w:bCs/>
          <w:sz w:val="22"/>
          <w:szCs w:val="22"/>
        </w:rPr>
        <w:t xml:space="preserve">mean will be the fitted value for </w:t>
      </w:r>
      <w:r>
        <w:rPr>
          <w:rFonts w:ascii="Times New Roman" w:hAnsi="Times New Roman" w:cs="Times New Roman"/>
          <w:bCs/>
          <w:sz w:val="22"/>
          <w:szCs w:val="22"/>
        </w:rPr>
        <w:t>each observation in that node</w:t>
      </w:r>
      <w:r w:rsidR="009053FC" w:rsidRPr="00BC7E31">
        <w:rPr>
          <w:rFonts w:ascii="Times New Roman" w:hAnsi="Times New Roman" w:cs="Times New Roman"/>
          <w:bCs/>
          <w:sz w:val="22"/>
          <w:szCs w:val="22"/>
        </w:rPr>
        <w:t>, and</w:t>
      </w:r>
      <w:r>
        <w:rPr>
          <w:rFonts w:ascii="Times New Roman" w:hAnsi="Times New Roman" w:cs="Times New Roman"/>
          <w:bCs/>
          <w:sz w:val="22"/>
          <w:szCs w:val="22"/>
        </w:rPr>
        <w:t xml:space="preserve"> therefore</w:t>
      </w:r>
      <w:r w:rsidR="009053FC" w:rsidRPr="00BC7E31">
        <w:rPr>
          <w:rFonts w:ascii="Times New Roman" w:hAnsi="Times New Roman" w:cs="Times New Roman"/>
          <w:bCs/>
          <w:sz w:val="22"/>
          <w:szCs w:val="22"/>
        </w:rPr>
        <w:t xml:space="preserve"> the predicted value for any observation in the test set which happens to satisfy the filters above. </w:t>
      </w:r>
      <w:r w:rsidR="00706B7A" w:rsidRPr="00BC7E31">
        <w:rPr>
          <w:rFonts w:ascii="Times New Roman" w:hAnsi="Times New Roman" w:cs="Times New Roman"/>
          <w:bCs/>
          <w:sz w:val="22"/>
          <w:szCs w:val="22"/>
        </w:rPr>
        <w:t xml:space="preserve">For each tree,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w:t>
      </w:r>
      <w:r w:rsidR="00264F1E">
        <w:rPr>
          <w:rFonts w:ascii="Times New Roman" w:hAnsi="Times New Roman" w:cs="Times New Roman"/>
          <w:bCs/>
          <w:sz w:val="22"/>
          <w:szCs w:val="22"/>
        </w:rPr>
        <w:t>for the next period’s</w:t>
      </w:r>
      <w:r w:rsidR="00706B7A" w:rsidRPr="00BC7E31">
        <w:rPr>
          <w:rFonts w:ascii="Times New Roman" w:hAnsi="Times New Roman" w:cs="Times New Roman"/>
          <w:bCs/>
          <w:sz w:val="22"/>
          <w:szCs w:val="22"/>
        </w:rPr>
        <w:t xml:space="preserve"> observation will be equal to the mean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values of observations at the leaf which the </w:t>
      </w:r>
      <w:r w:rsidR="00264F1E">
        <w:rPr>
          <w:rFonts w:ascii="Times New Roman" w:hAnsi="Times New Roman" w:cs="Times New Roman"/>
          <w:bCs/>
          <w:sz w:val="22"/>
          <w:szCs w:val="22"/>
        </w:rPr>
        <w:t>next period’s</w:t>
      </w:r>
      <w:r w:rsidR="00706B7A" w:rsidRPr="00BC7E31">
        <w:rPr>
          <w:rFonts w:ascii="Times New Roman" w:hAnsi="Times New Roman" w:cs="Times New Roman"/>
          <w:bCs/>
          <w:sz w:val="22"/>
          <w:szCs w:val="22"/>
        </w:rPr>
        <w:t xml:space="preserve"> observation </w:t>
      </w:r>
      <w:r w:rsidR="00706B7A" w:rsidRPr="00264F1E">
        <w:rPr>
          <w:rFonts w:ascii="Times New Roman" w:hAnsi="Times New Roman" w:cs="Times New Roman"/>
          <w:bCs/>
          <w:i/>
          <w:iCs/>
          <w:sz w:val="22"/>
          <w:szCs w:val="22"/>
        </w:rPr>
        <w:t>would</w:t>
      </w:r>
      <w:r w:rsidR="00706B7A" w:rsidRPr="00BC7E31">
        <w:rPr>
          <w:rFonts w:ascii="Times New Roman" w:hAnsi="Times New Roman" w:cs="Times New Roman"/>
          <w:bCs/>
          <w:sz w:val="22"/>
          <w:szCs w:val="22"/>
        </w:rPr>
        <w:t xml:space="preserve"> occupy</w:t>
      </w:r>
      <w:r w:rsidR="00264F1E">
        <w:rPr>
          <w:rFonts w:ascii="Times New Roman" w:hAnsi="Times New Roman" w:cs="Times New Roman"/>
          <w:bCs/>
          <w:sz w:val="22"/>
          <w:szCs w:val="22"/>
        </w:rPr>
        <w:t xml:space="preserve"> (if the current</w:t>
      </w:r>
      <w:r w:rsidR="0042596F">
        <w:rPr>
          <w:rFonts w:ascii="Times New Roman" w:hAnsi="Times New Roman" w:cs="Times New Roman"/>
          <w:bCs/>
          <w:sz w:val="22"/>
          <w:szCs w:val="22"/>
        </w:rPr>
        <w:t xml:space="preserve"> period’s</w:t>
      </w:r>
      <w:r w:rsidR="00264F1E">
        <w:rPr>
          <w:rFonts w:ascii="Times New Roman" w:hAnsi="Times New Roman" w:cs="Times New Roman"/>
          <w:bCs/>
          <w:sz w:val="22"/>
          <w:szCs w:val="22"/>
        </w:rPr>
        <w:t xml:space="preserve"> values were lagged, so that the current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64F1E">
        <w:rPr>
          <w:rFonts w:ascii="Times New Roman" w:hAnsi="Times New Roman" w:cs="Times New Roman"/>
          <w:bCs/>
          <w:sz w:val="22"/>
          <w:szCs w:val="22"/>
        </w:rPr>
        <w:t xml:space="preserve"> becomes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64F1E">
        <w:rPr>
          <w:rFonts w:ascii="Times New Roman" w:hAnsi="Times New Roman" w:cs="Times New Roman"/>
          <w:bCs/>
          <w:sz w:val="22"/>
          <w:szCs w:val="22"/>
        </w:rPr>
        <w:t xml:space="preserve"> in the next period, etc.)</w:t>
      </w:r>
      <w:r w:rsidR="00706B7A" w:rsidRPr="00BC7E31">
        <w:rPr>
          <w:rFonts w:ascii="Times New Roman" w:hAnsi="Times New Roman" w:cs="Times New Roman"/>
          <w:bCs/>
          <w:sz w:val="22"/>
          <w:szCs w:val="22"/>
        </w:rPr>
        <w:t xml:space="preserve">. In the random forest,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for a new observation will depend on the predictions generated by each of the trees in the forest. Each tree will generate a single prediction for the </w:t>
      </w:r>
      <w:r w:rsidR="00264F1E">
        <w:rPr>
          <w:rFonts w:ascii="Times New Roman" w:hAnsi="Times New Roman" w:cs="Times New Roman"/>
          <w:bCs/>
          <w:sz w:val="22"/>
          <w:szCs w:val="22"/>
        </w:rPr>
        <w:t>next period</w:t>
      </w:r>
      <w:r w:rsidR="00706B7A" w:rsidRPr="00BC7E31">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The forest’s prediction will be the </w:t>
      </w:r>
      <w:ins w:id="22" w:author="Drew Creal" w:date="2021-03-05T13:53:00Z">
        <w:r w:rsidR="00CE07DE">
          <w:rPr>
            <w:rFonts w:ascii="Times New Roman" w:hAnsi="Times New Roman" w:cs="Times New Roman"/>
            <w:bCs/>
            <w:sz w:val="22"/>
            <w:szCs w:val="22"/>
          </w:rPr>
          <w:t xml:space="preserve">sample </w:t>
        </w:r>
      </w:ins>
      <w:r w:rsidR="00706B7A" w:rsidRPr="00BC7E31">
        <w:rPr>
          <w:rFonts w:ascii="Times New Roman" w:hAnsi="Times New Roman" w:cs="Times New Roman"/>
          <w:bCs/>
          <w:sz w:val="22"/>
          <w:szCs w:val="22"/>
        </w:rPr>
        <w:t>mean of those predictions.</w:t>
      </w:r>
    </w:p>
    <w:p w14:paraId="4F6D76E3" w14:textId="6CF0BF3E" w:rsidR="001C37B1" w:rsidRDefault="001C37B1" w:rsidP="001C37B1">
      <w:pPr>
        <w:contextualSpacing/>
        <w:jc w:val="both"/>
        <w:rPr>
          <w:rFonts w:ascii="Times New Roman" w:hAnsi="Times New Roman" w:cs="Times New Roman"/>
          <w:bCs/>
          <w:sz w:val="22"/>
          <w:szCs w:val="22"/>
        </w:rPr>
      </w:pPr>
    </w:p>
    <w:p w14:paraId="6AE595BF" w14:textId="059D5E2D" w:rsidR="001C37B1" w:rsidRDefault="001C37B1" w:rsidP="001C37B1">
      <w:pPr>
        <w:contextualSpacing/>
        <w:jc w:val="both"/>
        <w:rPr>
          <w:ins w:id="23" w:author="Drew Creal" w:date="2021-03-05T13:55:00Z"/>
          <w:rFonts w:ascii="Times New Roman" w:hAnsi="Times New Roman" w:cs="Times New Roman"/>
          <w:bCs/>
          <w:i/>
          <w:iCs/>
          <w:sz w:val="22"/>
          <w:szCs w:val="22"/>
        </w:rPr>
      </w:pPr>
      <w:r>
        <w:rPr>
          <w:rFonts w:ascii="Times New Roman" w:hAnsi="Times New Roman" w:cs="Times New Roman"/>
          <w:bCs/>
          <w:i/>
          <w:iCs/>
          <w:sz w:val="22"/>
          <w:szCs w:val="22"/>
        </w:rPr>
        <w:t>2.</w:t>
      </w:r>
      <w:r w:rsidR="006905E5">
        <w:rPr>
          <w:rFonts w:ascii="Times New Roman" w:hAnsi="Times New Roman" w:cs="Times New Roman"/>
          <w:bCs/>
          <w:i/>
          <w:iCs/>
          <w:sz w:val="22"/>
          <w:szCs w:val="22"/>
        </w:rPr>
        <w:t>3</w:t>
      </w:r>
      <w:r>
        <w:rPr>
          <w:rFonts w:ascii="Times New Roman" w:hAnsi="Times New Roman" w:cs="Times New Roman"/>
          <w:bCs/>
          <w:i/>
          <w:iCs/>
          <w:sz w:val="22"/>
          <w:szCs w:val="22"/>
        </w:rPr>
        <w:t xml:space="preserve"> Parameters</w:t>
      </w:r>
    </w:p>
    <w:p w14:paraId="720A0637" w14:textId="77777777" w:rsidR="00622B93" w:rsidRPr="001C37B1" w:rsidRDefault="00622B93" w:rsidP="001C37B1">
      <w:pPr>
        <w:contextualSpacing/>
        <w:jc w:val="both"/>
        <w:rPr>
          <w:rFonts w:ascii="Times New Roman" w:hAnsi="Times New Roman" w:cs="Times New Roman"/>
          <w:bCs/>
          <w:i/>
          <w:iCs/>
          <w:sz w:val="22"/>
          <w:szCs w:val="22"/>
        </w:rPr>
      </w:pPr>
    </w:p>
    <w:p w14:paraId="759CC7E8" w14:textId="79152CBF" w:rsidR="0042596F" w:rsidRDefault="0042596F"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As mentioned above, the depth of each tree </w:t>
      </w:r>
      <w:r w:rsidR="0042198F">
        <w:rPr>
          <w:rFonts w:ascii="Times New Roman" w:hAnsi="Times New Roman" w:cs="Times New Roman"/>
          <w:bCs/>
          <w:sz w:val="22"/>
          <w:szCs w:val="22"/>
        </w:rPr>
        <w:t xml:space="preserve">(i.e., the number of splits which generate a typical leaf) </w:t>
      </w:r>
      <w:r>
        <w:rPr>
          <w:rFonts w:ascii="Times New Roman" w:hAnsi="Times New Roman" w:cs="Times New Roman"/>
          <w:bCs/>
          <w:sz w:val="22"/>
          <w:szCs w:val="22"/>
        </w:rPr>
        <w:t xml:space="preserve">is generally limited by some </w:t>
      </w:r>
      <w:ins w:id="24" w:author="Drew Creal" w:date="2021-03-05T13:53:00Z">
        <w:r w:rsidR="00CE07DE">
          <w:rPr>
            <w:rFonts w:ascii="Times New Roman" w:hAnsi="Times New Roman" w:cs="Times New Roman"/>
            <w:bCs/>
            <w:sz w:val="22"/>
            <w:szCs w:val="22"/>
          </w:rPr>
          <w:t>user-</w:t>
        </w:r>
      </w:ins>
      <w:r>
        <w:rPr>
          <w:rFonts w:ascii="Times New Roman" w:hAnsi="Times New Roman" w:cs="Times New Roman"/>
          <w:bCs/>
          <w:sz w:val="22"/>
          <w:szCs w:val="22"/>
        </w:rPr>
        <w:t>imposed parameter. In the case of the “base” forest, I impose a minimum leaf size of 10 observations</w:t>
      </w:r>
      <w:r w:rsidR="005B6E6D">
        <w:rPr>
          <w:rFonts w:ascii="Times New Roman" w:hAnsi="Times New Roman" w:cs="Times New Roman"/>
          <w:bCs/>
          <w:sz w:val="22"/>
          <w:szCs w:val="22"/>
        </w:rPr>
        <w:t>, in addition to a fractional penalty</w:t>
      </w:r>
      <w:r>
        <w:rPr>
          <w:rFonts w:ascii="Times New Roman" w:hAnsi="Times New Roman" w:cs="Times New Roman"/>
          <w:bCs/>
          <w:sz w:val="22"/>
          <w:szCs w:val="22"/>
        </w:rPr>
        <w:t>. Th</w:t>
      </w:r>
      <w:r w:rsidR="005B6E6D">
        <w:rPr>
          <w:rFonts w:ascii="Times New Roman" w:hAnsi="Times New Roman" w:cs="Times New Roman"/>
          <w:bCs/>
          <w:sz w:val="22"/>
          <w:szCs w:val="22"/>
        </w:rPr>
        <w:t>e 10-observation limit</w:t>
      </w:r>
      <w:r>
        <w:rPr>
          <w:rFonts w:ascii="Times New Roman" w:hAnsi="Times New Roman" w:cs="Times New Roman"/>
          <w:bCs/>
          <w:sz w:val="22"/>
          <w:szCs w:val="22"/>
        </w:rPr>
        <w:t xml:space="preserve"> seems to be a large enough minimum to avoid potential overfitting, but a small enough minimum (in a dataset of </w:t>
      </w:r>
      <w:r w:rsidR="00790D07">
        <w:rPr>
          <w:rFonts w:ascii="Times New Roman" w:hAnsi="Times New Roman" w:cs="Times New Roman"/>
          <w:bCs/>
          <w:sz w:val="22"/>
          <w:szCs w:val="22"/>
        </w:rPr>
        <w:t>7</w:t>
      </w:r>
      <w:r w:rsidR="001C37B1">
        <w:rPr>
          <w:rFonts w:ascii="Times New Roman" w:hAnsi="Times New Roman" w:cs="Times New Roman"/>
          <w:bCs/>
          <w:sz w:val="22"/>
          <w:szCs w:val="22"/>
        </w:rPr>
        <w:t>33</w:t>
      </w:r>
      <w:r>
        <w:rPr>
          <w:rFonts w:ascii="Times New Roman" w:hAnsi="Times New Roman" w:cs="Times New Roman"/>
          <w:bCs/>
          <w:sz w:val="22"/>
          <w:szCs w:val="22"/>
        </w:rPr>
        <w:t xml:space="preserve"> observations) to allow for some diversity. The choice of a 10-observation minimum is admittedly arbitrary (why not 9 or 11?) but is reasonable for the “base” forest. </w:t>
      </w:r>
    </w:p>
    <w:p w14:paraId="2F036D85" w14:textId="33F669AD" w:rsidR="0042596F" w:rsidRDefault="005B6E6D"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minimum leaf size restricts the depth of the tree in conjunction with a</w:t>
      </w:r>
      <w:r w:rsidR="0042596F">
        <w:rPr>
          <w:rFonts w:ascii="Times New Roman" w:hAnsi="Times New Roman" w:cs="Times New Roman"/>
          <w:bCs/>
          <w:sz w:val="22"/>
          <w:szCs w:val="22"/>
        </w:rPr>
        <w:t xml:space="preserve"> penalty term</w:t>
      </w:r>
      <w:r w:rsidR="0042198F">
        <w:rPr>
          <w:rFonts w:ascii="Times New Roman" w:hAnsi="Times New Roman" w:cs="Times New Roman"/>
          <w:bCs/>
          <w:sz w:val="22"/>
          <w:szCs w:val="22"/>
        </w:rPr>
        <w:t xml:space="preserve">. </w:t>
      </w:r>
      <w:r w:rsidR="0042596F">
        <w:rPr>
          <w:rFonts w:ascii="Times New Roman" w:hAnsi="Times New Roman" w:cs="Times New Roman"/>
          <w:bCs/>
          <w:sz w:val="22"/>
          <w:szCs w:val="22"/>
        </w:rPr>
        <w:t>Each split in the tree is performed in order to minimize the sum of squared errors on the tree’s fit. A penalty require</w:t>
      </w:r>
      <w:r>
        <w:rPr>
          <w:rFonts w:ascii="Times New Roman" w:hAnsi="Times New Roman" w:cs="Times New Roman"/>
          <w:bCs/>
          <w:sz w:val="22"/>
          <w:szCs w:val="22"/>
        </w:rPr>
        <w:t>s</w:t>
      </w:r>
      <w:r w:rsidR="0042596F">
        <w:rPr>
          <w:rFonts w:ascii="Times New Roman" w:hAnsi="Times New Roman" w:cs="Times New Roman"/>
          <w:bCs/>
          <w:sz w:val="22"/>
          <w:szCs w:val="22"/>
        </w:rPr>
        <w:t xml:space="preserve"> that each split reduce the sum of squared errors </w:t>
      </w:r>
      <w:r w:rsidR="0042596F">
        <w:rPr>
          <w:rFonts w:ascii="Times New Roman" w:hAnsi="Times New Roman" w:cs="Times New Roman"/>
          <w:bCs/>
          <w:i/>
          <w:iCs/>
          <w:sz w:val="22"/>
          <w:szCs w:val="22"/>
        </w:rPr>
        <w:t>by a certain amount</w:t>
      </w:r>
      <w:r w:rsidR="0042596F">
        <w:rPr>
          <w:rFonts w:ascii="Times New Roman" w:hAnsi="Times New Roman" w:cs="Times New Roman"/>
          <w:bCs/>
          <w:sz w:val="22"/>
          <w:szCs w:val="22"/>
        </w:rPr>
        <w:t>, either</w:t>
      </w:r>
      <w:r>
        <w:rPr>
          <w:rFonts w:ascii="Times New Roman" w:hAnsi="Times New Roman" w:cs="Times New Roman"/>
          <w:bCs/>
          <w:sz w:val="22"/>
          <w:szCs w:val="22"/>
        </w:rPr>
        <w:t xml:space="preserve"> by</w:t>
      </w:r>
      <w:r w:rsidR="0042596F">
        <w:rPr>
          <w:rFonts w:ascii="Times New Roman" w:hAnsi="Times New Roman" w:cs="Times New Roman"/>
          <w:bCs/>
          <w:sz w:val="22"/>
          <w:szCs w:val="22"/>
        </w:rPr>
        <w:t xml:space="preserve"> an absolute amount or </w:t>
      </w:r>
      <w:r>
        <w:rPr>
          <w:rFonts w:ascii="Times New Roman" w:hAnsi="Times New Roman" w:cs="Times New Roman"/>
          <w:bCs/>
          <w:sz w:val="22"/>
          <w:szCs w:val="22"/>
        </w:rPr>
        <w:t xml:space="preserve">by </w:t>
      </w:r>
      <w:r w:rsidR="0042596F">
        <w:rPr>
          <w:rFonts w:ascii="Times New Roman" w:hAnsi="Times New Roman" w:cs="Times New Roman"/>
          <w:bCs/>
          <w:sz w:val="22"/>
          <w:szCs w:val="22"/>
        </w:rPr>
        <w:t>an amount relative to the previous sum of squared errors at the parent node (i.e., a fractional penalty).</w:t>
      </w:r>
    </w:p>
    <w:p w14:paraId="196B7FD9" w14:textId="115C9278" w:rsidR="005B6E6D" w:rsidRDefault="005B6E6D" w:rsidP="006D59C4">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penalty I’ve imposed is fractional</w:t>
      </w:r>
      <w:r w:rsidR="0042596F">
        <w:rPr>
          <w:rFonts w:ascii="Times New Roman" w:hAnsi="Times New Roman" w:cs="Times New Roman"/>
          <w:bCs/>
          <w:sz w:val="22"/>
          <w:szCs w:val="22"/>
        </w:rPr>
        <w:t xml:space="preserve">, </w:t>
      </w:r>
      <w:r>
        <w:rPr>
          <w:rFonts w:ascii="Times New Roman" w:hAnsi="Times New Roman" w:cs="Times New Roman"/>
          <w:bCs/>
          <w:sz w:val="22"/>
          <w:szCs w:val="22"/>
        </w:rPr>
        <w:t>with a value of 0.9</w:t>
      </w:r>
      <w:r w:rsidR="0049474A" w:rsidRPr="00BC7E31">
        <w:rPr>
          <w:rFonts w:ascii="Times New Roman" w:hAnsi="Times New Roman" w:cs="Times New Roman"/>
          <w:bCs/>
          <w:sz w:val="22"/>
          <w:szCs w:val="22"/>
        </w:rPr>
        <w:t xml:space="preserve">. The penalty requires that </w:t>
      </w:r>
      <w:r w:rsidR="000E44A7" w:rsidRPr="00BC7E31">
        <w:rPr>
          <w:rFonts w:ascii="Times New Roman" w:hAnsi="Times New Roman" w:cs="Times New Roman"/>
          <w:bCs/>
          <w:sz w:val="22"/>
          <w:szCs w:val="22"/>
        </w:rPr>
        <w:t xml:space="preserve">each </w:t>
      </w:r>
      <w:r w:rsidR="0049474A" w:rsidRPr="00BC7E31">
        <w:rPr>
          <w:rFonts w:ascii="Times New Roman" w:hAnsi="Times New Roman" w:cs="Times New Roman"/>
          <w:bCs/>
          <w:sz w:val="22"/>
          <w:szCs w:val="22"/>
        </w:rPr>
        <w:t xml:space="preserve">split </w:t>
      </w:r>
      <w:r w:rsidR="0042198F">
        <w:rPr>
          <w:rFonts w:ascii="Times New Roman" w:hAnsi="Times New Roman" w:cs="Times New Roman"/>
          <w:bCs/>
          <w:sz w:val="22"/>
          <w:szCs w:val="22"/>
        </w:rPr>
        <w:t>ensure that</w:t>
      </w:r>
      <w:r w:rsidR="0049474A" w:rsidRPr="00BC7E31">
        <w:rPr>
          <w:rFonts w:ascii="Times New Roman" w:hAnsi="Times New Roman" w:cs="Times New Roman"/>
          <w:bCs/>
          <w:sz w:val="22"/>
          <w:szCs w:val="22"/>
        </w:rPr>
        <w:t xml:space="preserve"> the</w:t>
      </w:r>
      <w:r w:rsidR="0042198F">
        <w:rPr>
          <w:rFonts w:ascii="Times New Roman" w:hAnsi="Times New Roman" w:cs="Times New Roman"/>
          <w:bCs/>
          <w:sz w:val="22"/>
          <w:szCs w:val="22"/>
        </w:rPr>
        <w:t xml:space="preserve"> combined</w:t>
      </w:r>
      <w:r w:rsidR="0049474A" w:rsidRPr="00BC7E31">
        <w:rPr>
          <w:rFonts w:ascii="Times New Roman" w:hAnsi="Times New Roman" w:cs="Times New Roman"/>
          <w:bCs/>
          <w:sz w:val="22"/>
          <w:szCs w:val="22"/>
        </w:rPr>
        <w:t xml:space="preserve"> sum of squared </w:t>
      </w:r>
      <w:r w:rsidR="0049474A" w:rsidRPr="005B6E6D">
        <w:rPr>
          <w:rFonts w:ascii="Times New Roman" w:hAnsi="Times New Roman" w:cs="Times New Roman"/>
          <w:bCs/>
          <w:sz w:val="22"/>
          <w:szCs w:val="22"/>
        </w:rPr>
        <w:t xml:space="preserve">errors within </w:t>
      </w:r>
      <w:r w:rsidR="0042198F">
        <w:rPr>
          <w:rFonts w:ascii="Times New Roman" w:hAnsi="Times New Roman" w:cs="Times New Roman"/>
          <w:bCs/>
          <w:sz w:val="22"/>
          <w:szCs w:val="22"/>
        </w:rPr>
        <w:t>the two nodes that result from the split has</w:t>
      </w:r>
      <w:r w:rsidR="0049474A" w:rsidRPr="00BC7E31">
        <w:rPr>
          <w:rFonts w:ascii="Times New Roman" w:hAnsi="Times New Roman" w:cs="Times New Roman"/>
          <w:bCs/>
          <w:sz w:val="22"/>
          <w:szCs w:val="22"/>
        </w:rPr>
        <w:t xml:space="preserve"> a value of at most 0.</w:t>
      </w:r>
      <w:r>
        <w:rPr>
          <w:rFonts w:ascii="Times New Roman" w:hAnsi="Times New Roman" w:cs="Times New Roman"/>
          <w:bCs/>
          <w:sz w:val="22"/>
          <w:szCs w:val="22"/>
        </w:rPr>
        <w:t>9</w:t>
      </w:r>
      <w:r w:rsidR="000E44A7" w:rsidRPr="00BC7E31">
        <w:rPr>
          <w:rFonts w:ascii="Times New Roman" w:hAnsi="Times New Roman" w:cs="Times New Roman"/>
          <w:bCs/>
          <w:sz w:val="22"/>
          <w:szCs w:val="22"/>
        </w:rPr>
        <w:t>0</w:t>
      </w:r>
      <w:r w:rsidR="0049474A" w:rsidRPr="00BC7E31">
        <w:rPr>
          <w:rFonts w:ascii="Times New Roman" w:hAnsi="Times New Roman" w:cs="Times New Roman"/>
          <w:bCs/>
          <w:sz w:val="22"/>
          <w:szCs w:val="22"/>
        </w:rPr>
        <w:t xml:space="preserve"> of the original sum of squared errors </w:t>
      </w:r>
      <w:r w:rsidR="0049474A" w:rsidRPr="005B6E6D">
        <w:rPr>
          <w:rFonts w:ascii="Times New Roman" w:hAnsi="Times New Roman" w:cs="Times New Roman"/>
          <w:bCs/>
          <w:sz w:val="22"/>
          <w:szCs w:val="22"/>
        </w:rPr>
        <w:t>within th</w:t>
      </w:r>
      <w:r w:rsidR="00B87E23">
        <w:rPr>
          <w:rFonts w:ascii="Times New Roman" w:hAnsi="Times New Roman" w:cs="Times New Roman"/>
          <w:bCs/>
          <w:sz w:val="22"/>
          <w:szCs w:val="22"/>
        </w:rPr>
        <w:t>e original</w:t>
      </w:r>
      <w:r w:rsidR="0049474A" w:rsidRPr="005B6E6D">
        <w:rPr>
          <w:rFonts w:ascii="Times New Roman" w:hAnsi="Times New Roman" w:cs="Times New Roman"/>
          <w:bCs/>
          <w:sz w:val="22"/>
          <w:szCs w:val="22"/>
        </w:rPr>
        <w:t xml:space="preserve"> node</w:t>
      </w:r>
      <w:r>
        <w:rPr>
          <w:rFonts w:ascii="Times New Roman" w:hAnsi="Times New Roman" w:cs="Times New Roman"/>
          <w:bCs/>
          <w:sz w:val="22"/>
          <w:szCs w:val="22"/>
        </w:rPr>
        <w:t>.</w:t>
      </w:r>
      <w:r w:rsidR="0049474A" w:rsidRPr="00BC7E31">
        <w:rPr>
          <w:rFonts w:ascii="Times New Roman" w:hAnsi="Times New Roman" w:cs="Times New Roman"/>
          <w:bCs/>
          <w:sz w:val="22"/>
          <w:szCs w:val="22"/>
        </w:rPr>
        <w:t xml:space="preserve"> </w:t>
      </w:r>
      <w:r>
        <w:rPr>
          <w:rFonts w:ascii="Times New Roman" w:hAnsi="Times New Roman" w:cs="Times New Roman"/>
          <w:bCs/>
          <w:sz w:val="22"/>
          <w:szCs w:val="22"/>
        </w:rPr>
        <w:t>A penalty value of 0.75 would require each split to reduce the sum of squared errors by at least 25%, while a penalty of 0.99 would require each split to reduce the sum of squared errors by only 1%. As a result, a lower penalty term</w:t>
      </w:r>
      <w:r w:rsidR="0042198F">
        <w:rPr>
          <w:rFonts w:ascii="Times New Roman" w:hAnsi="Times New Roman" w:cs="Times New Roman"/>
          <w:bCs/>
          <w:sz w:val="22"/>
          <w:szCs w:val="22"/>
        </w:rPr>
        <w:t xml:space="preserve"> (i.e., a stricter penalty term)</w:t>
      </w:r>
      <w:r>
        <w:rPr>
          <w:rFonts w:ascii="Times New Roman" w:hAnsi="Times New Roman" w:cs="Times New Roman"/>
          <w:bCs/>
          <w:sz w:val="22"/>
          <w:szCs w:val="22"/>
        </w:rPr>
        <w:t xml:space="preserve"> will result in a much shallower tree than a higher penalty term.</w:t>
      </w:r>
      <w:r w:rsidR="006D59C4">
        <w:rPr>
          <w:rFonts w:ascii="Times New Roman" w:hAnsi="Times New Roman" w:cs="Times New Roman"/>
          <w:bCs/>
          <w:sz w:val="22"/>
          <w:szCs w:val="22"/>
        </w:rPr>
        <w:t xml:space="preserve"> </w:t>
      </w:r>
      <w:r w:rsidR="006D59C4" w:rsidRPr="00BC7E31">
        <w:rPr>
          <w:rFonts w:ascii="Times New Roman" w:hAnsi="Times New Roman" w:cs="Times New Roman"/>
          <w:bCs/>
          <w:sz w:val="22"/>
          <w:szCs w:val="22"/>
        </w:rPr>
        <w:t xml:space="preserve">The choice of </w:t>
      </w:r>
      <w:r w:rsidR="0042198F">
        <w:rPr>
          <w:rFonts w:ascii="Times New Roman" w:hAnsi="Times New Roman" w:cs="Times New Roman"/>
          <w:bCs/>
          <w:sz w:val="22"/>
          <w:szCs w:val="22"/>
        </w:rPr>
        <w:t xml:space="preserve">penalty term </w:t>
      </w:r>
      <w:r w:rsidR="006D59C4" w:rsidRPr="00BC7E31">
        <w:rPr>
          <w:rFonts w:ascii="Times New Roman" w:hAnsi="Times New Roman" w:cs="Times New Roman"/>
          <w:bCs/>
          <w:sz w:val="22"/>
          <w:szCs w:val="22"/>
        </w:rPr>
        <w:t>will depend on the data and the model.</w:t>
      </w:r>
    </w:p>
    <w:p w14:paraId="391C0018" w14:textId="0ADC2525" w:rsidR="005B6E6D" w:rsidRDefault="0060209B" w:rsidP="005B6E6D">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By itself, the 0.9 penalty term </w:t>
      </w:r>
      <w:r w:rsidR="00B87E23">
        <w:rPr>
          <w:rFonts w:ascii="Times New Roman" w:hAnsi="Times New Roman" w:cs="Times New Roman"/>
          <w:bCs/>
          <w:sz w:val="22"/>
          <w:szCs w:val="22"/>
        </w:rPr>
        <w:t>c</w:t>
      </w:r>
      <w:r>
        <w:rPr>
          <w:rFonts w:ascii="Times New Roman" w:hAnsi="Times New Roman" w:cs="Times New Roman"/>
          <w:bCs/>
          <w:sz w:val="22"/>
          <w:szCs w:val="22"/>
        </w:rPr>
        <w:t>ould yield a fairly deep tree</w:t>
      </w:r>
      <w:ins w:id="25" w:author="Drew Creal" w:date="2021-03-05T13:54:00Z">
        <w:r w:rsidR="00622B93">
          <w:rPr>
            <w:rFonts w:ascii="Times New Roman" w:hAnsi="Times New Roman" w:cs="Times New Roman"/>
            <w:bCs/>
            <w:sz w:val="22"/>
            <w:szCs w:val="22"/>
          </w:rPr>
          <w:t xml:space="preserve"> with many terminal nodes</w:t>
        </w:r>
      </w:ins>
      <w:r>
        <w:rPr>
          <w:rFonts w:ascii="Times New Roman" w:hAnsi="Times New Roman" w:cs="Times New Roman"/>
          <w:bCs/>
          <w:sz w:val="22"/>
          <w:szCs w:val="22"/>
        </w:rPr>
        <w:t xml:space="preserve">, depending on the variability within the dataset. However, in conjunction with the </w:t>
      </w:r>
      <w:r w:rsidR="006D59C4">
        <w:rPr>
          <w:rFonts w:ascii="Times New Roman" w:hAnsi="Times New Roman" w:cs="Times New Roman"/>
          <w:bCs/>
          <w:sz w:val="22"/>
          <w:szCs w:val="22"/>
        </w:rPr>
        <w:t>10-observation minimum, it will serve as a filter to prevent splits that are not meaningful (i.e., splits that don’t reduce the sum of squared errors by at least 10%), without causing the tree to go too deep.</w:t>
      </w:r>
      <w:r w:rsidR="005B6E6D">
        <w:rPr>
          <w:rFonts w:ascii="Times New Roman" w:hAnsi="Times New Roman" w:cs="Times New Roman"/>
          <w:bCs/>
          <w:sz w:val="22"/>
          <w:szCs w:val="22"/>
        </w:rPr>
        <w:t xml:space="preserve"> </w:t>
      </w:r>
    </w:p>
    <w:p w14:paraId="1016A760" w14:textId="5771A530" w:rsidR="0049474A" w:rsidRPr="00BC7E31" w:rsidRDefault="006D5CC1" w:rsidP="000465B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penalty term relates to the standalone tree function. </w:t>
      </w:r>
      <w:r w:rsidR="0042198F">
        <w:rPr>
          <w:rFonts w:ascii="Times New Roman" w:hAnsi="Times New Roman" w:cs="Times New Roman"/>
          <w:bCs/>
          <w:sz w:val="22"/>
          <w:szCs w:val="22"/>
        </w:rPr>
        <w:t>W</w:t>
      </w:r>
      <w:r>
        <w:rPr>
          <w:rFonts w:ascii="Times New Roman" w:hAnsi="Times New Roman" w:cs="Times New Roman"/>
          <w:bCs/>
          <w:sz w:val="22"/>
          <w:szCs w:val="22"/>
        </w:rPr>
        <w:t>ithin the context of the</w:t>
      </w:r>
      <w:r w:rsidR="0042198F">
        <w:rPr>
          <w:rFonts w:ascii="Times New Roman" w:hAnsi="Times New Roman" w:cs="Times New Roman"/>
          <w:bCs/>
          <w:sz w:val="22"/>
          <w:szCs w:val="22"/>
        </w:rPr>
        <w:t xml:space="preserve"> broader</w:t>
      </w:r>
      <w:r>
        <w:rPr>
          <w:rFonts w:ascii="Times New Roman" w:hAnsi="Times New Roman" w:cs="Times New Roman"/>
          <w:bCs/>
          <w:sz w:val="22"/>
          <w:szCs w:val="22"/>
        </w:rPr>
        <w:t xml:space="preserve"> forest, there is another parameter to consider: the feature fraction.</w:t>
      </w:r>
      <w:r w:rsidR="000465B3">
        <w:rPr>
          <w:rFonts w:ascii="Times New Roman" w:hAnsi="Times New Roman" w:cs="Times New Roman"/>
          <w:bCs/>
          <w:sz w:val="22"/>
          <w:szCs w:val="22"/>
        </w:rPr>
        <w:t xml:space="preserve"> </w:t>
      </w:r>
      <w:r w:rsidR="0042198F">
        <w:rPr>
          <w:rFonts w:ascii="Times New Roman" w:hAnsi="Times New Roman" w:cs="Times New Roman"/>
          <w:bCs/>
          <w:sz w:val="22"/>
          <w:szCs w:val="22"/>
        </w:rPr>
        <w:t>In the forest, each tree does not consider each feature (variable) in the dataset; instead, each tree considers a random subsample of the features. The feature fraction</w:t>
      </w:r>
      <w:r w:rsidR="00611E47" w:rsidRPr="00BC7E31">
        <w:rPr>
          <w:rFonts w:ascii="Times New Roman" w:hAnsi="Times New Roman" w:cs="Times New Roman"/>
          <w:bCs/>
          <w:sz w:val="22"/>
          <w:szCs w:val="22"/>
        </w:rPr>
        <w:t xml:space="preserve"> parameter refers to the fraction of features that are used in creating each tree. In </w:t>
      </w:r>
      <w:r w:rsidR="000465B3">
        <w:rPr>
          <w:rFonts w:ascii="Times New Roman" w:hAnsi="Times New Roman" w:cs="Times New Roman"/>
          <w:bCs/>
          <w:sz w:val="22"/>
          <w:szCs w:val="22"/>
        </w:rPr>
        <w:t>the base</w:t>
      </w:r>
      <w:r w:rsidR="00611E47" w:rsidRPr="00BC7E31">
        <w:rPr>
          <w:rFonts w:ascii="Times New Roman" w:hAnsi="Times New Roman" w:cs="Times New Roman"/>
          <w:bCs/>
          <w:sz w:val="22"/>
          <w:szCs w:val="22"/>
        </w:rPr>
        <w:t xml:space="preserve"> model, the feature fraction </w:t>
      </w:r>
      <w:r w:rsidR="000465B3">
        <w:rPr>
          <w:rFonts w:ascii="Times New Roman" w:hAnsi="Times New Roman" w:cs="Times New Roman"/>
          <w:bCs/>
          <w:sz w:val="22"/>
          <w:szCs w:val="22"/>
        </w:rPr>
        <w:t>is 0.7</w:t>
      </w:r>
      <w:r w:rsidR="0042198F">
        <w:rPr>
          <w:rFonts w:ascii="Times New Roman" w:hAnsi="Times New Roman" w:cs="Times New Roman"/>
          <w:bCs/>
          <w:sz w:val="22"/>
          <w:szCs w:val="22"/>
        </w:rPr>
        <w:t>, so</w:t>
      </w:r>
      <w:r w:rsidR="00611E47" w:rsidRPr="00BC7E31">
        <w:rPr>
          <w:rFonts w:ascii="Times New Roman" w:hAnsi="Times New Roman" w:cs="Times New Roman"/>
          <w:bCs/>
          <w:sz w:val="22"/>
          <w:szCs w:val="22"/>
        </w:rPr>
        <w:t xml:space="preserve"> </w:t>
      </w:r>
      <w:r w:rsidR="0042198F">
        <w:rPr>
          <w:rFonts w:ascii="Times New Roman" w:hAnsi="Times New Roman" w:cs="Times New Roman"/>
          <w:bCs/>
          <w:sz w:val="22"/>
          <w:szCs w:val="22"/>
        </w:rPr>
        <w:t>e</w:t>
      </w:r>
      <w:r w:rsidR="00FD5602" w:rsidRPr="00BC7E31">
        <w:rPr>
          <w:rFonts w:ascii="Times New Roman" w:hAnsi="Times New Roman" w:cs="Times New Roman"/>
          <w:bCs/>
          <w:sz w:val="22"/>
          <w:szCs w:val="22"/>
        </w:rPr>
        <w:t xml:space="preserve">ach tree within the forest </w:t>
      </w:r>
      <w:r w:rsidR="000465B3">
        <w:rPr>
          <w:rFonts w:ascii="Times New Roman" w:hAnsi="Times New Roman" w:cs="Times New Roman"/>
          <w:bCs/>
          <w:sz w:val="22"/>
          <w:szCs w:val="22"/>
        </w:rPr>
        <w:t>is</w:t>
      </w:r>
      <w:r w:rsidR="00FD5602" w:rsidRPr="00BC7E31">
        <w:rPr>
          <w:rFonts w:ascii="Times New Roman" w:hAnsi="Times New Roman" w:cs="Times New Roman"/>
          <w:bCs/>
          <w:sz w:val="22"/>
          <w:szCs w:val="22"/>
        </w:rPr>
        <w:t xml:space="preserve"> created using a random sample of 0.</w:t>
      </w:r>
      <w:r w:rsidR="000465B3">
        <w:rPr>
          <w:rFonts w:ascii="Times New Roman" w:hAnsi="Times New Roman" w:cs="Times New Roman"/>
          <w:bCs/>
          <w:sz w:val="22"/>
          <w:szCs w:val="22"/>
        </w:rPr>
        <w:t>7</w:t>
      </w:r>
      <w:r w:rsidR="00FD5602" w:rsidRPr="00BC7E31">
        <w:rPr>
          <w:rFonts w:ascii="Times New Roman" w:hAnsi="Times New Roman" w:cs="Times New Roman"/>
          <w:bCs/>
          <w:sz w:val="22"/>
          <w:szCs w:val="22"/>
        </w:rPr>
        <w:t xml:space="preserve"> (</w:t>
      </w:r>
      <w:r w:rsidR="000465B3">
        <w:rPr>
          <w:rFonts w:ascii="Times New Roman" w:hAnsi="Times New Roman" w:cs="Times New Roman"/>
          <w:bCs/>
          <w:sz w:val="22"/>
          <w:szCs w:val="22"/>
        </w:rPr>
        <w:t>i.e., 70%</w:t>
      </w:r>
      <w:r w:rsidR="00FD5602" w:rsidRPr="00BC7E31">
        <w:rPr>
          <w:rFonts w:ascii="Times New Roman" w:hAnsi="Times New Roman" w:cs="Times New Roman"/>
          <w:bCs/>
          <w:sz w:val="22"/>
          <w:szCs w:val="22"/>
        </w:rPr>
        <w:t xml:space="preserve">) of features in the data set. </w:t>
      </w:r>
      <w:r w:rsidR="00EE68C0" w:rsidRPr="00BC7E31">
        <w:rPr>
          <w:rFonts w:ascii="Times New Roman" w:hAnsi="Times New Roman" w:cs="Times New Roman"/>
          <w:bCs/>
          <w:sz w:val="22"/>
          <w:szCs w:val="22"/>
        </w:rPr>
        <w:t>A significant strength of the random forest method is its resistance to overtraining;</w:t>
      </w:r>
      <w:r w:rsidR="0042198F">
        <w:rPr>
          <w:rFonts w:ascii="Times New Roman" w:hAnsi="Times New Roman" w:cs="Times New Roman"/>
          <w:bCs/>
          <w:sz w:val="22"/>
          <w:szCs w:val="22"/>
        </w:rPr>
        <w:t xml:space="preserve"> </w:t>
      </w:r>
      <w:r w:rsidR="00EE68C0" w:rsidRPr="00BC7E31">
        <w:rPr>
          <w:rFonts w:ascii="Times New Roman" w:hAnsi="Times New Roman" w:cs="Times New Roman"/>
          <w:bCs/>
          <w:sz w:val="22"/>
          <w:szCs w:val="22"/>
        </w:rPr>
        <w:t>t</w:t>
      </w:r>
      <w:r w:rsidR="00FD5602" w:rsidRPr="00BC7E31">
        <w:rPr>
          <w:rFonts w:ascii="Times New Roman" w:hAnsi="Times New Roman" w:cs="Times New Roman"/>
          <w:bCs/>
          <w:sz w:val="22"/>
          <w:szCs w:val="22"/>
        </w:rPr>
        <w:t xml:space="preserve">he </w:t>
      </w:r>
      <w:r w:rsidR="0042198F">
        <w:rPr>
          <w:rFonts w:ascii="Times New Roman" w:hAnsi="Times New Roman" w:cs="Times New Roman"/>
          <w:bCs/>
          <w:sz w:val="22"/>
          <w:szCs w:val="22"/>
        </w:rPr>
        <w:t xml:space="preserve">randomness which the </w:t>
      </w:r>
      <w:r w:rsidR="00FD5602" w:rsidRPr="00BC7E31">
        <w:rPr>
          <w:rFonts w:ascii="Times New Roman" w:hAnsi="Times New Roman" w:cs="Times New Roman"/>
          <w:bCs/>
          <w:sz w:val="22"/>
          <w:szCs w:val="22"/>
        </w:rPr>
        <w:t>feature fraction</w:t>
      </w:r>
      <w:r w:rsidR="0042198F">
        <w:rPr>
          <w:rFonts w:ascii="Times New Roman" w:hAnsi="Times New Roman" w:cs="Times New Roman"/>
          <w:bCs/>
          <w:sz w:val="22"/>
          <w:szCs w:val="22"/>
        </w:rPr>
        <w:t xml:space="preserve"> governs </w:t>
      </w:r>
      <w:r w:rsidR="00DC2113">
        <w:rPr>
          <w:rFonts w:ascii="Times New Roman" w:hAnsi="Times New Roman" w:cs="Times New Roman"/>
          <w:bCs/>
          <w:sz w:val="22"/>
          <w:szCs w:val="22"/>
        </w:rPr>
        <w:t>plays a key role in</w:t>
      </w:r>
      <w:r w:rsidR="00EE68C0" w:rsidRPr="00BC7E31">
        <w:rPr>
          <w:rFonts w:ascii="Times New Roman" w:hAnsi="Times New Roman" w:cs="Times New Roman"/>
          <w:bCs/>
          <w:sz w:val="22"/>
          <w:szCs w:val="22"/>
        </w:rPr>
        <w:t xml:space="preserve"> maintaining that strength</w:t>
      </w:r>
      <w:r w:rsidR="00FD5602" w:rsidRPr="00BC7E31">
        <w:rPr>
          <w:rFonts w:ascii="Times New Roman" w:hAnsi="Times New Roman" w:cs="Times New Roman"/>
          <w:bCs/>
          <w:sz w:val="22"/>
          <w:szCs w:val="22"/>
        </w:rPr>
        <w:t xml:space="preserve">. </w:t>
      </w:r>
    </w:p>
    <w:p w14:paraId="180437ED" w14:textId="1655DF74" w:rsidR="00FD5602" w:rsidRPr="00BC7E31" w:rsidRDefault="00D14282"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Not only is each tree trained </w:t>
      </w:r>
      <w:r w:rsidR="00FD5602" w:rsidRPr="00BC7E31">
        <w:rPr>
          <w:rFonts w:ascii="Times New Roman" w:hAnsi="Times New Roman" w:cs="Times New Roman"/>
          <w:bCs/>
          <w:sz w:val="22"/>
          <w:szCs w:val="22"/>
        </w:rPr>
        <w:t xml:space="preserve">on a random sample of features, </w:t>
      </w:r>
      <w:r>
        <w:rPr>
          <w:rFonts w:ascii="Times New Roman" w:hAnsi="Times New Roman" w:cs="Times New Roman"/>
          <w:bCs/>
          <w:sz w:val="22"/>
          <w:szCs w:val="22"/>
        </w:rPr>
        <w:t>i</w:t>
      </w:r>
      <w:r w:rsidR="00FD5602" w:rsidRPr="00BC7E31">
        <w:rPr>
          <w:rFonts w:ascii="Times New Roman" w:hAnsi="Times New Roman" w:cs="Times New Roman"/>
          <w:bCs/>
          <w:sz w:val="22"/>
          <w:szCs w:val="22"/>
        </w:rPr>
        <w:t>t is also trained on a random sample of the available data</w:t>
      </w:r>
      <w:r>
        <w:rPr>
          <w:rFonts w:ascii="Times New Roman" w:hAnsi="Times New Roman" w:cs="Times New Roman"/>
          <w:bCs/>
          <w:sz w:val="22"/>
          <w:szCs w:val="22"/>
        </w:rPr>
        <w:t>. In the base model, each tree receives a dataset</w:t>
      </w:r>
      <w:r w:rsidR="00FD5602" w:rsidRPr="00BC7E31">
        <w:rPr>
          <w:rFonts w:ascii="Times New Roman" w:hAnsi="Times New Roman" w:cs="Times New Roman"/>
          <w:bCs/>
          <w:sz w:val="22"/>
          <w:szCs w:val="22"/>
        </w:rPr>
        <w:t xml:space="preserve"> which is sampled with replacement from the original data and</w:t>
      </w:r>
      <w:r>
        <w:rPr>
          <w:rFonts w:ascii="Times New Roman" w:hAnsi="Times New Roman" w:cs="Times New Roman"/>
          <w:bCs/>
          <w:sz w:val="22"/>
          <w:szCs w:val="22"/>
        </w:rPr>
        <w:t xml:space="preserve"> which</w:t>
      </w:r>
      <w:r w:rsidR="00FD5602" w:rsidRPr="00BC7E31">
        <w:rPr>
          <w:rFonts w:ascii="Times New Roman" w:hAnsi="Times New Roman" w:cs="Times New Roman"/>
          <w:bCs/>
          <w:sz w:val="22"/>
          <w:szCs w:val="22"/>
        </w:rPr>
        <w:t xml:space="preserve"> contains as many observations as the original data. Both these elements of randomness are supposed to prevent overfitting while preserving or improving accuracy.</w:t>
      </w:r>
    </w:p>
    <w:p w14:paraId="1043197A" w14:textId="3800FBB4" w:rsidR="00FD5602" w:rsidRPr="00BC7E31" w:rsidRDefault="00EB5266"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 will stipulate that t</w:t>
      </w:r>
      <w:r w:rsidR="00FD5602" w:rsidRPr="00BC7E31">
        <w:rPr>
          <w:rFonts w:ascii="Times New Roman" w:hAnsi="Times New Roman" w:cs="Times New Roman"/>
          <w:bCs/>
          <w:sz w:val="22"/>
          <w:szCs w:val="22"/>
        </w:rPr>
        <w:t>he</w:t>
      </w:r>
      <w:r w:rsidR="000465B3">
        <w:rPr>
          <w:rFonts w:ascii="Times New Roman" w:hAnsi="Times New Roman" w:cs="Times New Roman"/>
          <w:bCs/>
          <w:sz w:val="22"/>
          <w:szCs w:val="22"/>
        </w:rPr>
        <w:t xml:space="preserve"> </w:t>
      </w:r>
      <w:r>
        <w:rPr>
          <w:rFonts w:ascii="Times New Roman" w:hAnsi="Times New Roman" w:cs="Times New Roman"/>
          <w:bCs/>
          <w:sz w:val="22"/>
          <w:szCs w:val="22"/>
        </w:rPr>
        <w:t>“</w:t>
      </w:r>
      <w:r w:rsidR="000465B3">
        <w:rPr>
          <w:rFonts w:ascii="Times New Roman" w:hAnsi="Times New Roman" w:cs="Times New Roman"/>
          <w:bCs/>
          <w:sz w:val="22"/>
          <w:szCs w:val="22"/>
        </w:rPr>
        <w:t>base</w:t>
      </w:r>
      <w:r>
        <w:rPr>
          <w:rFonts w:ascii="Times New Roman" w:hAnsi="Times New Roman" w:cs="Times New Roman"/>
          <w:bCs/>
          <w:sz w:val="22"/>
          <w:szCs w:val="22"/>
        </w:rPr>
        <w:t>”</w:t>
      </w:r>
      <w:r w:rsidR="000465B3">
        <w:rPr>
          <w:rFonts w:ascii="Times New Roman" w:hAnsi="Times New Roman" w:cs="Times New Roman"/>
          <w:bCs/>
          <w:sz w:val="22"/>
          <w:szCs w:val="22"/>
        </w:rPr>
        <w:t xml:space="preserve"> model</w:t>
      </w:r>
      <w:r w:rsidR="00FD5602" w:rsidRPr="00BC7E31">
        <w:rPr>
          <w:rFonts w:ascii="Times New Roman" w:hAnsi="Times New Roman" w:cs="Times New Roman"/>
          <w:bCs/>
          <w:sz w:val="22"/>
          <w:szCs w:val="22"/>
        </w:rPr>
        <w:t xml:space="preserve"> contain a fixed number of trees: 50. Theoretically, there is no downside to adding more trees (although there </w:t>
      </w:r>
      <w:r w:rsidR="00EE68C0" w:rsidRPr="00BC7E31">
        <w:rPr>
          <w:rFonts w:ascii="Times New Roman" w:hAnsi="Times New Roman" w:cs="Times New Roman"/>
          <w:bCs/>
          <w:sz w:val="22"/>
          <w:szCs w:val="22"/>
        </w:rPr>
        <w:t>will</w:t>
      </w:r>
      <w:r w:rsidR="00FD5602" w:rsidRPr="00BC7E31">
        <w:rPr>
          <w:rFonts w:ascii="Times New Roman" w:hAnsi="Times New Roman" w:cs="Times New Roman"/>
          <w:bCs/>
          <w:sz w:val="22"/>
          <w:szCs w:val="22"/>
        </w:rPr>
        <w:t xml:space="preserve"> be diminishing</w:t>
      </w:r>
      <w:r w:rsidR="00EE68C0" w:rsidRPr="00BC7E31">
        <w:rPr>
          <w:rFonts w:ascii="Times New Roman" w:hAnsi="Times New Roman" w:cs="Times New Roman"/>
          <w:bCs/>
          <w:sz w:val="22"/>
          <w:szCs w:val="22"/>
        </w:rPr>
        <w:t xml:space="preserve"> positive</w:t>
      </w:r>
      <w:r w:rsidR="00FD5602" w:rsidRPr="00BC7E31">
        <w:rPr>
          <w:rFonts w:ascii="Times New Roman" w:hAnsi="Times New Roman" w:cs="Times New Roman"/>
          <w:bCs/>
          <w:sz w:val="22"/>
          <w:szCs w:val="22"/>
        </w:rPr>
        <w:t xml:space="preserve"> returns in accuracy). But the </w:t>
      </w:r>
      <w:r w:rsidR="00FD5602" w:rsidRPr="00BC7E31">
        <w:rPr>
          <w:rFonts w:ascii="Times New Roman" w:hAnsi="Times New Roman" w:cs="Times New Roman"/>
          <w:bCs/>
          <w:sz w:val="22"/>
          <w:szCs w:val="22"/>
        </w:rPr>
        <w:lastRenderedPageBreak/>
        <w:t xml:space="preserve">random forest method is computationally heavy, and </w:t>
      </w:r>
      <w:r w:rsidR="00B466D0">
        <w:rPr>
          <w:rFonts w:ascii="Times New Roman" w:hAnsi="Times New Roman" w:cs="Times New Roman"/>
          <w:bCs/>
          <w:sz w:val="22"/>
          <w:szCs w:val="22"/>
        </w:rPr>
        <w:t xml:space="preserve">my </w:t>
      </w:r>
      <w:r w:rsidR="00FD5602" w:rsidRPr="00BC7E31">
        <w:rPr>
          <w:rFonts w:ascii="Times New Roman" w:hAnsi="Times New Roman" w:cs="Times New Roman"/>
          <w:bCs/>
          <w:sz w:val="22"/>
          <w:szCs w:val="22"/>
        </w:rPr>
        <w:t>resources are limited. Fifty trees should be enough to guarantee a reasonable level of accuracy.</w:t>
      </w:r>
    </w:p>
    <w:p w14:paraId="48C6FD10" w14:textId="75B2A008" w:rsidR="00BC7E31" w:rsidRDefault="00BC7E31" w:rsidP="00BC7E31">
      <w:pPr>
        <w:ind w:firstLine="720"/>
        <w:contextualSpacing/>
        <w:jc w:val="both"/>
        <w:rPr>
          <w:rFonts w:ascii="Times New Roman" w:hAnsi="Times New Roman" w:cs="Times New Roman"/>
          <w:bCs/>
          <w:sz w:val="22"/>
          <w:szCs w:val="22"/>
        </w:rPr>
      </w:pPr>
    </w:p>
    <w:p w14:paraId="198B865F" w14:textId="18AEAE40" w:rsidR="00BC7E31" w:rsidRDefault="00BC7E31" w:rsidP="00BB63B2">
      <w:pPr>
        <w:contextualSpacing/>
        <w:jc w:val="both"/>
        <w:rPr>
          <w:rFonts w:ascii="Times New Roman" w:hAnsi="Times New Roman" w:cs="Times New Roman"/>
          <w:bCs/>
          <w:sz w:val="22"/>
          <w:szCs w:val="22"/>
        </w:rPr>
      </w:pPr>
    </w:p>
    <w:p w14:paraId="005F8886" w14:textId="64857776"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19F3385E" w14:textId="07D59504" w:rsidR="00D13695" w:rsidRPr="00BC7E31" w:rsidRDefault="00D13695" w:rsidP="00D13695">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 xml:space="preserve">The random forest </w:t>
      </w:r>
      <w:r w:rsidR="00EB5266">
        <w:rPr>
          <w:rFonts w:ascii="Times New Roman" w:hAnsi="Times New Roman" w:cs="Times New Roman"/>
          <w:sz w:val="22"/>
          <w:szCs w:val="22"/>
        </w:rPr>
        <w:t>I’ve just described</w:t>
      </w:r>
      <w:r w:rsidRPr="00BC7E31">
        <w:rPr>
          <w:rFonts w:ascii="Times New Roman" w:hAnsi="Times New Roman" w:cs="Times New Roman"/>
          <w:sz w:val="22"/>
          <w:szCs w:val="22"/>
        </w:rPr>
        <w:t xml:space="preserve"> is not expressly designed to handle time-series data</w:t>
      </w:r>
      <w:r>
        <w:rPr>
          <w:rFonts w:ascii="Times New Roman" w:hAnsi="Times New Roman" w:cs="Times New Roman"/>
          <w:sz w:val="22"/>
          <w:szCs w:val="22"/>
        </w:rPr>
        <w:t xml:space="preserve">, but </w:t>
      </w:r>
      <w:r w:rsidRPr="00BC7E31">
        <w:rPr>
          <w:rFonts w:ascii="Times New Roman" w:hAnsi="Times New Roman" w:cs="Times New Roman"/>
          <w:sz w:val="22"/>
          <w:szCs w:val="22"/>
        </w:rPr>
        <w:t xml:space="preserve">with a few adjustments, </w:t>
      </w:r>
      <w:r w:rsidR="00EB5266">
        <w:rPr>
          <w:rFonts w:ascii="Times New Roman" w:hAnsi="Times New Roman" w:cs="Times New Roman"/>
          <w:sz w:val="22"/>
          <w:szCs w:val="22"/>
        </w:rPr>
        <w:t>it</w:t>
      </w:r>
      <w:r w:rsidRPr="00BC7E31">
        <w:rPr>
          <w:rFonts w:ascii="Times New Roman" w:hAnsi="Times New Roman" w:cs="Times New Roman"/>
          <w:sz w:val="22"/>
          <w:szCs w:val="22"/>
        </w:rPr>
        <w:t xml:space="preserve"> could present an improvement over a classical ARIMA model</w:t>
      </w:r>
      <w:r w:rsidR="00EB5266">
        <w:rPr>
          <w:rFonts w:ascii="Times New Roman" w:hAnsi="Times New Roman" w:cs="Times New Roman"/>
          <w:sz w:val="22"/>
          <w:szCs w:val="22"/>
        </w:rPr>
        <w:t>, in terms of forecast accuracy</w:t>
      </w:r>
      <w:r w:rsidRPr="00BC7E31">
        <w:rPr>
          <w:rFonts w:ascii="Times New Roman" w:hAnsi="Times New Roman" w:cs="Times New Roman"/>
          <w:sz w:val="22"/>
          <w:szCs w:val="22"/>
        </w:rPr>
        <w:t>. To realize that potential improvement is the goal of this project, and the</w:t>
      </w:r>
      <w:r w:rsidRPr="00BC7E31">
        <w:rPr>
          <w:rFonts w:ascii="Times New Roman" w:hAnsi="Times New Roman" w:cs="Times New Roman"/>
          <w:bCs/>
          <w:sz w:val="22"/>
          <w:szCs w:val="22"/>
        </w:rPr>
        <w:t xml:space="preserve"> adjustments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employ to that end are outlined in th</w:t>
      </w:r>
      <w:r>
        <w:rPr>
          <w:rFonts w:ascii="Times New Roman" w:hAnsi="Times New Roman" w:cs="Times New Roman"/>
          <w:bCs/>
          <w:sz w:val="22"/>
          <w:szCs w:val="22"/>
        </w:rPr>
        <w:t xml:space="preserve">is </w:t>
      </w:r>
      <w:r w:rsidRPr="00BC7E31">
        <w:rPr>
          <w:rFonts w:ascii="Times New Roman" w:hAnsi="Times New Roman" w:cs="Times New Roman"/>
          <w:bCs/>
          <w:sz w:val="22"/>
          <w:szCs w:val="22"/>
        </w:rPr>
        <w:t>section.</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3A89A3B4" w:rsidR="00763454" w:rsidRDefault="0014300F" w:rsidP="00BC7E31">
      <w:pPr>
        <w:contextualSpacing/>
        <w:jc w:val="both"/>
        <w:rPr>
          <w:ins w:id="26" w:author="Drew Creal" w:date="2021-03-05T13:55:00Z"/>
          <w:rFonts w:ascii="Times New Roman" w:hAnsi="Times New Roman" w:cs="Times New Roman"/>
          <w:i/>
          <w:iCs/>
          <w:sz w:val="22"/>
          <w:szCs w:val="22"/>
        </w:rPr>
      </w:pPr>
      <w:r w:rsidRPr="00BC7E31">
        <w:rPr>
          <w:rFonts w:ascii="Times New Roman" w:hAnsi="Times New Roman" w:cs="Times New Roman"/>
          <w:i/>
          <w:iCs/>
          <w:sz w:val="22"/>
          <w:szCs w:val="22"/>
        </w:rPr>
        <w:t xml:space="preserve">3.1 </w:t>
      </w:r>
      <w:r w:rsidR="00763454" w:rsidRPr="00BC7E31">
        <w:rPr>
          <w:rFonts w:ascii="Times New Roman" w:hAnsi="Times New Roman" w:cs="Times New Roman"/>
          <w:i/>
          <w:iCs/>
          <w:sz w:val="22"/>
          <w:szCs w:val="22"/>
        </w:rPr>
        <w:t>Considering the Underlying Process</w:t>
      </w:r>
    </w:p>
    <w:p w14:paraId="4D5A111F" w14:textId="77777777" w:rsidR="00622B93" w:rsidRPr="00BC7E31" w:rsidRDefault="00622B93" w:rsidP="00BC7E31">
      <w:pPr>
        <w:contextualSpacing/>
        <w:jc w:val="both"/>
        <w:rPr>
          <w:rFonts w:ascii="Times New Roman" w:hAnsi="Times New Roman" w:cs="Times New Roman"/>
          <w:i/>
          <w:iCs/>
          <w:sz w:val="22"/>
          <w:szCs w:val="22"/>
        </w:rPr>
      </w:pPr>
    </w:p>
    <w:p w14:paraId="571DA718" w14:textId="2C9A68D9" w:rsidR="006673D4" w:rsidRPr="00BC7E31" w:rsidRDefault="006673D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random forest is more or less agnostic about the process which motivates its data</w:t>
      </w:r>
      <w:r w:rsidR="000351AD">
        <w:rPr>
          <w:rFonts w:ascii="Times New Roman" w:hAnsi="Times New Roman" w:cs="Times New Roman"/>
          <w:sz w:val="22"/>
          <w:szCs w:val="22"/>
        </w:rPr>
        <w:t>. H</w:t>
      </w:r>
      <w:r w:rsidRPr="00BC7E31">
        <w:rPr>
          <w:rFonts w:ascii="Times New Roman" w:hAnsi="Times New Roman" w:cs="Times New Roman"/>
          <w:sz w:val="22"/>
          <w:szCs w:val="22"/>
        </w:rPr>
        <w:t xml:space="preserve">owever, </w:t>
      </w:r>
      <w:r w:rsidR="000351AD">
        <w:rPr>
          <w:rFonts w:ascii="Times New Roman" w:hAnsi="Times New Roman" w:cs="Times New Roman"/>
          <w:sz w:val="22"/>
          <w:szCs w:val="22"/>
        </w:rPr>
        <w:t xml:space="preserve">it seems </w:t>
      </w:r>
      <w:r w:rsidR="00EB5266">
        <w:rPr>
          <w:rFonts w:ascii="Times New Roman" w:hAnsi="Times New Roman" w:cs="Times New Roman"/>
          <w:sz w:val="22"/>
          <w:szCs w:val="22"/>
        </w:rPr>
        <w:t>reasonable to suppose</w:t>
      </w:r>
      <w:r w:rsidRPr="00BC7E31">
        <w:rPr>
          <w:rFonts w:ascii="Times New Roman" w:hAnsi="Times New Roman" w:cs="Times New Roman"/>
          <w:sz w:val="22"/>
          <w:szCs w:val="22"/>
        </w:rPr>
        <w:t xml:space="preserve"> that a time series like inflation is motivated by some sort of autoregressive process. </w:t>
      </w:r>
      <w:r w:rsidR="000351AD">
        <w:rPr>
          <w:rFonts w:ascii="Times New Roman" w:hAnsi="Times New Roman" w:cs="Times New Roman"/>
          <w:sz w:val="22"/>
          <w:szCs w:val="22"/>
        </w:rPr>
        <w:t>This</w:t>
      </w:r>
      <w:r w:rsidRPr="00BC7E31">
        <w:rPr>
          <w:rFonts w:ascii="Times New Roman" w:hAnsi="Times New Roman" w:cs="Times New Roman"/>
          <w:sz w:val="22"/>
          <w:szCs w:val="22"/>
        </w:rPr>
        <w:t xml:space="preserve"> intuition</w:t>
      </w:r>
      <w:r w:rsidR="00EB5266">
        <w:rPr>
          <w:rFonts w:ascii="Times New Roman" w:hAnsi="Times New Roman" w:cs="Times New Roman"/>
          <w:sz w:val="22"/>
          <w:szCs w:val="22"/>
        </w:rPr>
        <w:t>, if it is accurate,</w:t>
      </w:r>
      <w:r w:rsidRPr="00BC7E31">
        <w:rPr>
          <w:rFonts w:ascii="Times New Roman" w:hAnsi="Times New Roman" w:cs="Times New Roman"/>
          <w:sz w:val="22"/>
          <w:szCs w:val="22"/>
        </w:rPr>
        <w:t xml:space="preserve"> </w:t>
      </w:r>
      <w:r w:rsidR="000351AD">
        <w:rPr>
          <w:rFonts w:ascii="Times New Roman" w:hAnsi="Times New Roman" w:cs="Times New Roman"/>
          <w:sz w:val="22"/>
          <w:szCs w:val="22"/>
        </w:rPr>
        <w:t xml:space="preserve">can </w:t>
      </w:r>
      <w:r w:rsidR="00DA78AE">
        <w:rPr>
          <w:rFonts w:ascii="Times New Roman" w:hAnsi="Times New Roman" w:cs="Times New Roman"/>
          <w:sz w:val="22"/>
          <w:szCs w:val="22"/>
        </w:rPr>
        <w:t xml:space="preserve">be harnessed </w:t>
      </w:r>
      <w:r w:rsidRPr="00BC7E31">
        <w:rPr>
          <w:rFonts w:ascii="Times New Roman" w:hAnsi="Times New Roman" w:cs="Times New Roman"/>
          <w:sz w:val="22"/>
          <w:szCs w:val="22"/>
        </w:rPr>
        <w:t xml:space="preserve">to make </w:t>
      </w:r>
      <w:r w:rsidR="00DA78AE">
        <w:rPr>
          <w:rFonts w:ascii="Times New Roman" w:hAnsi="Times New Roman" w:cs="Times New Roman"/>
          <w:sz w:val="22"/>
          <w:szCs w:val="22"/>
        </w:rPr>
        <w:t>the</w:t>
      </w:r>
      <w:r w:rsidRPr="00BC7E31">
        <w:rPr>
          <w:rFonts w:ascii="Times New Roman" w:hAnsi="Times New Roman" w:cs="Times New Roman"/>
          <w:sz w:val="22"/>
          <w:szCs w:val="22"/>
        </w:rPr>
        <w:t xml:space="preserve"> forest better at predicting the future</w:t>
      </w:r>
      <w:r w:rsidR="000351AD">
        <w:rPr>
          <w:rFonts w:ascii="Times New Roman" w:hAnsi="Times New Roman" w:cs="Times New Roman"/>
          <w:sz w:val="22"/>
          <w:szCs w:val="22"/>
        </w:rPr>
        <w:t>.</w:t>
      </w:r>
    </w:p>
    <w:p w14:paraId="45D766AA" w14:textId="4DB7DCC5" w:rsidR="006673D4" w:rsidRPr="00BC7E31" w:rsidRDefault="00D46C55"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w:t>
      </w:r>
      <w:r w:rsidR="006673D4" w:rsidRPr="00BC7E31">
        <w:rPr>
          <w:rFonts w:ascii="Times New Roman" w:hAnsi="Times New Roman" w:cs="Times New Roman"/>
          <w:sz w:val="22"/>
          <w:szCs w:val="22"/>
        </w:rPr>
        <w:t xml:space="preserve">he </w:t>
      </w:r>
      <w:r w:rsidR="00EB5266" w:rsidRPr="00BC7E31">
        <w:rPr>
          <w:rFonts w:ascii="Times New Roman" w:hAnsi="Times New Roman" w:cs="Times New Roman"/>
          <w:sz w:val="22"/>
          <w:szCs w:val="22"/>
        </w:rPr>
        <w:t xml:space="preserve">autoregressive integrated moving average </w:t>
      </w:r>
      <w:r w:rsidR="00EB5266">
        <w:rPr>
          <w:rFonts w:ascii="Times New Roman" w:hAnsi="Times New Roman" w:cs="Times New Roman"/>
          <w:sz w:val="22"/>
          <w:szCs w:val="22"/>
        </w:rPr>
        <w:t>(</w:t>
      </w:r>
      <w:r w:rsidR="006673D4" w:rsidRPr="00BC7E31">
        <w:rPr>
          <w:rFonts w:ascii="Times New Roman" w:hAnsi="Times New Roman" w:cs="Times New Roman"/>
          <w:sz w:val="22"/>
          <w:szCs w:val="22"/>
        </w:rPr>
        <w:t>ARIMA</w:t>
      </w:r>
      <w:r w:rsidR="00EB5266">
        <w:rPr>
          <w:rFonts w:ascii="Times New Roman" w:hAnsi="Times New Roman" w:cs="Times New Roman"/>
          <w:sz w:val="22"/>
          <w:szCs w:val="22"/>
        </w:rPr>
        <w:t>)</w:t>
      </w:r>
      <w:r w:rsidR="006673D4" w:rsidRPr="00BC7E31">
        <w:rPr>
          <w:rFonts w:ascii="Times New Roman" w:hAnsi="Times New Roman" w:cs="Times New Roman"/>
          <w:sz w:val="22"/>
          <w:szCs w:val="22"/>
        </w:rPr>
        <w:t xml:space="preserve"> model does a good job of predicting future inflation. </w:t>
      </w:r>
      <w:r w:rsidR="00EB5266">
        <w:rPr>
          <w:rFonts w:ascii="Times New Roman" w:hAnsi="Times New Roman" w:cs="Times New Roman"/>
          <w:sz w:val="22"/>
          <w:szCs w:val="22"/>
        </w:rPr>
        <w:t>The model</w:t>
      </w:r>
      <w:r w:rsidR="006673D4" w:rsidRPr="00BC7E31">
        <w:rPr>
          <w:rFonts w:ascii="Times New Roman" w:hAnsi="Times New Roman" w:cs="Times New Roman"/>
          <w:sz w:val="22"/>
          <w:szCs w:val="22"/>
        </w:rPr>
        <w:t xml:space="preserve"> is autoregressive in that it offers a regression on lags of itself; it is “integrated” in that it automatically differences the data</w:t>
      </w:r>
      <w:r w:rsidR="000351AD">
        <w:rPr>
          <w:rFonts w:ascii="Times New Roman" w:hAnsi="Times New Roman" w:cs="Times New Roman"/>
          <w:sz w:val="22"/>
          <w:szCs w:val="22"/>
        </w:rPr>
        <w:t xml:space="preserve"> (if necessary)</w:t>
      </w:r>
      <w:r w:rsidR="006673D4" w:rsidRPr="00BC7E31">
        <w:rPr>
          <w:rFonts w:ascii="Times New Roman" w:hAnsi="Times New Roman" w:cs="Times New Roman"/>
          <w:sz w:val="22"/>
          <w:szCs w:val="22"/>
        </w:rPr>
        <w:t xml:space="preserve"> in an effort to make the series stationary; and it is a moving average model in that it regresses on some proxy for prior residual terms. This model does </w:t>
      </w:r>
      <w:r w:rsidR="00EB5266">
        <w:rPr>
          <w:rFonts w:ascii="Times New Roman" w:hAnsi="Times New Roman" w:cs="Times New Roman"/>
          <w:sz w:val="22"/>
          <w:szCs w:val="22"/>
        </w:rPr>
        <w:t>more than</w:t>
      </w:r>
      <w:r w:rsidR="006673D4" w:rsidRPr="00BC7E31">
        <w:rPr>
          <w:rFonts w:ascii="Times New Roman" w:hAnsi="Times New Roman" w:cs="Times New Roman"/>
          <w:sz w:val="22"/>
          <w:szCs w:val="22"/>
        </w:rPr>
        <w:t xml:space="preserve"> just offer predictions about the future; it offers, in the abstract, a theory of what </w:t>
      </w:r>
      <w:r w:rsidR="0051602B" w:rsidRPr="00BC7E31">
        <w:rPr>
          <w:rFonts w:ascii="Times New Roman" w:hAnsi="Times New Roman" w:cs="Times New Roman"/>
          <w:sz w:val="22"/>
          <w:szCs w:val="22"/>
        </w:rPr>
        <w:t xml:space="preserve">sort of process </w:t>
      </w:r>
      <w:ins w:id="27" w:author="Drew Creal" w:date="2021-03-05T13:56:00Z">
        <w:r w:rsidR="00622B93">
          <w:rPr>
            <w:rFonts w:ascii="Times New Roman" w:hAnsi="Times New Roman" w:cs="Times New Roman"/>
            <w:sz w:val="22"/>
            <w:szCs w:val="22"/>
          </w:rPr>
          <w:t xml:space="preserve">generated </w:t>
        </w:r>
      </w:ins>
      <w:del w:id="28" w:author="Drew Creal" w:date="2021-03-05T13:56:00Z">
        <w:r w:rsidR="0051602B" w:rsidRPr="00BC7E31" w:rsidDel="00622B93">
          <w:rPr>
            <w:rFonts w:ascii="Times New Roman" w:hAnsi="Times New Roman" w:cs="Times New Roman"/>
            <w:sz w:val="22"/>
            <w:szCs w:val="22"/>
          </w:rPr>
          <w:delText>motivates</w:delText>
        </w:r>
      </w:del>
      <w:r w:rsidR="0051602B" w:rsidRPr="00BC7E31">
        <w:rPr>
          <w:rFonts w:ascii="Times New Roman" w:hAnsi="Times New Roman" w:cs="Times New Roman"/>
          <w:sz w:val="22"/>
          <w:szCs w:val="22"/>
        </w:rPr>
        <w:t xml:space="preserve"> the data (an autoregressive moving average process); and it offers, in its implementation, a specific hypothesis about exactly which autoregressive moving average process motivates a specific set of time-series data.</w:t>
      </w:r>
    </w:p>
    <w:p w14:paraId="47BBD177" w14:textId="57ADD2FB" w:rsidR="0051602B" w:rsidRPr="00BC7E31" w:rsidRDefault="0051602B"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the ARIMA model yields good predictions, then the model is not only useful as a sort of black box, </w:t>
      </w:r>
      <w:r w:rsidR="0079696A">
        <w:rPr>
          <w:rFonts w:ascii="Times New Roman" w:hAnsi="Times New Roman" w:cs="Times New Roman"/>
          <w:sz w:val="22"/>
          <w:szCs w:val="22"/>
        </w:rPr>
        <w:t xml:space="preserve">which takes a certain data input and </w:t>
      </w:r>
      <w:ins w:id="29" w:author="Drew Creal" w:date="2021-03-05T13:56:00Z">
        <w:r w:rsidR="00622B93">
          <w:rPr>
            <w:rFonts w:ascii="Times New Roman" w:hAnsi="Times New Roman" w:cs="Times New Roman"/>
            <w:sz w:val="22"/>
            <w:szCs w:val="22"/>
          </w:rPr>
          <w:t xml:space="preserve">generates </w:t>
        </w:r>
      </w:ins>
      <w:del w:id="30" w:author="Drew Creal" w:date="2021-03-05T13:56:00Z">
        <w:r w:rsidR="0079696A" w:rsidDel="00622B93">
          <w:rPr>
            <w:rFonts w:ascii="Times New Roman" w:hAnsi="Times New Roman" w:cs="Times New Roman"/>
            <w:sz w:val="22"/>
            <w:szCs w:val="22"/>
          </w:rPr>
          <w:delText>spits out</w:delText>
        </w:r>
      </w:del>
      <w:r w:rsidR="0079696A">
        <w:rPr>
          <w:rFonts w:ascii="Times New Roman" w:hAnsi="Times New Roman" w:cs="Times New Roman"/>
          <w:sz w:val="22"/>
          <w:szCs w:val="22"/>
        </w:rPr>
        <w:t xml:space="preserve"> a prediction</w:t>
      </w:r>
      <w:r w:rsidRPr="00BC7E31">
        <w:rPr>
          <w:rFonts w:ascii="Times New Roman" w:hAnsi="Times New Roman" w:cs="Times New Roman"/>
          <w:sz w:val="22"/>
          <w:szCs w:val="22"/>
        </w:rPr>
        <w:t xml:space="preserve">. Rather, the model is also useful in that it tells </w:t>
      </w:r>
      <w:r w:rsidR="00B26B28">
        <w:rPr>
          <w:rFonts w:ascii="Times New Roman" w:hAnsi="Times New Roman" w:cs="Times New Roman"/>
          <w:sz w:val="22"/>
          <w:szCs w:val="22"/>
        </w:rPr>
        <w:t>indicates</w:t>
      </w:r>
      <w:r w:rsidRPr="00BC7E31">
        <w:rPr>
          <w:rFonts w:ascii="Times New Roman" w:hAnsi="Times New Roman" w:cs="Times New Roman"/>
          <w:sz w:val="22"/>
          <w:szCs w:val="22"/>
        </w:rPr>
        <w:t xml:space="preserve"> </w:t>
      </w:r>
      <w:r w:rsidRPr="00BC7E31">
        <w:rPr>
          <w:rFonts w:ascii="Times New Roman" w:hAnsi="Times New Roman" w:cs="Times New Roman"/>
          <w:i/>
          <w:iCs/>
          <w:sz w:val="22"/>
          <w:szCs w:val="22"/>
        </w:rPr>
        <w:t xml:space="preserve">why </w:t>
      </w:r>
      <w:r w:rsidR="00B26B28">
        <w:rPr>
          <w:rFonts w:ascii="Times New Roman" w:hAnsi="Times New Roman" w:cs="Times New Roman"/>
          <w:sz w:val="22"/>
          <w:szCs w:val="22"/>
        </w:rPr>
        <w:t>the</w:t>
      </w:r>
      <w:r w:rsidRPr="00BC7E31">
        <w:rPr>
          <w:rFonts w:ascii="Times New Roman" w:hAnsi="Times New Roman" w:cs="Times New Roman"/>
          <w:sz w:val="22"/>
          <w:szCs w:val="22"/>
        </w:rPr>
        <w:t xml:space="preserve"> data behaves the way it does. The predictions are good precisely because the model has correctly hypothesized, not only that the time series is motivated by an autoregressive moving average process, but also that the autoregressive moving average process takes a particular form (e.g., it contains four AR terms and two MA terms, the coefficient on the first lag is 0.78 with a certain distribution, etc.).</w:t>
      </w:r>
    </w:p>
    <w:p w14:paraId="7CCF51EF" w14:textId="047BE044" w:rsidR="00B9577C" w:rsidRPr="00BC7E31" w:rsidRDefault="007969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Throughout the process of customizing the random forest model</w:t>
      </w:r>
      <w:r w:rsidR="00B9577C" w:rsidRPr="00BC7E31">
        <w:rPr>
          <w:rFonts w:ascii="Times New Roman" w:hAnsi="Times New Roman" w:cs="Times New Roman"/>
          <w:sz w:val="22"/>
          <w:szCs w:val="22"/>
        </w:rPr>
        <w:t xml:space="preserve">, it would be unwise to ignore the good information the ARIMA model </w:t>
      </w:r>
      <w:r>
        <w:rPr>
          <w:rFonts w:ascii="Times New Roman" w:hAnsi="Times New Roman" w:cs="Times New Roman"/>
          <w:sz w:val="22"/>
          <w:szCs w:val="22"/>
        </w:rPr>
        <w:t>provides</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Instead, I intend</w:t>
      </w:r>
      <w:r w:rsidR="00B9577C" w:rsidRPr="00BC7E31">
        <w:rPr>
          <w:rFonts w:ascii="Times New Roman" w:hAnsi="Times New Roman" w:cs="Times New Roman"/>
          <w:sz w:val="22"/>
          <w:szCs w:val="22"/>
        </w:rPr>
        <w:t xml:space="preserve"> to use every tool at </w:t>
      </w:r>
      <w:r w:rsidR="00B26B28">
        <w:rPr>
          <w:rFonts w:ascii="Times New Roman" w:hAnsi="Times New Roman" w:cs="Times New Roman"/>
          <w:sz w:val="22"/>
          <w:szCs w:val="22"/>
        </w:rPr>
        <w:t>my</w:t>
      </w:r>
      <w:r w:rsidR="00B9577C" w:rsidRPr="00BC7E31">
        <w:rPr>
          <w:rFonts w:ascii="Times New Roman" w:hAnsi="Times New Roman" w:cs="Times New Roman"/>
          <w:sz w:val="22"/>
          <w:szCs w:val="22"/>
        </w:rPr>
        <w:t xml:space="preserve"> disposal to generate the best model possible. Now, for </w:t>
      </w:r>
      <w:r w:rsidR="00B26B28">
        <w:rPr>
          <w:rFonts w:ascii="Times New Roman" w:hAnsi="Times New Roman" w:cs="Times New Roman"/>
          <w:sz w:val="22"/>
          <w:szCs w:val="22"/>
        </w:rPr>
        <w:t>the</w:t>
      </w:r>
      <w:r w:rsidR="00B9577C" w:rsidRPr="00BC7E31">
        <w:rPr>
          <w:rFonts w:ascii="Times New Roman" w:hAnsi="Times New Roman" w:cs="Times New Roman"/>
          <w:sz w:val="22"/>
          <w:szCs w:val="22"/>
        </w:rPr>
        <w:t xml:space="preserve"> data, </w:t>
      </w:r>
      <w:r>
        <w:rPr>
          <w:rFonts w:ascii="Times New Roman" w:hAnsi="Times New Roman" w:cs="Times New Roman"/>
          <w:sz w:val="22"/>
          <w:szCs w:val="22"/>
        </w:rPr>
        <w:t xml:space="preserve">I </w:t>
      </w:r>
      <w:r w:rsidR="00B9577C" w:rsidRPr="00BC7E31">
        <w:rPr>
          <w:rFonts w:ascii="Times New Roman" w:hAnsi="Times New Roman" w:cs="Times New Roman"/>
          <w:sz w:val="22"/>
          <w:szCs w:val="22"/>
        </w:rPr>
        <w:t>find that on a one-month forward prediction of US monthly inflation, from January 1999 to January 2020, the ARIMA model yields a</w:t>
      </w:r>
      <w:r w:rsidR="00B26B28">
        <w:rPr>
          <w:rFonts w:ascii="Times New Roman" w:hAnsi="Times New Roman" w:cs="Times New Roman"/>
          <w:sz w:val="22"/>
          <w:szCs w:val="22"/>
        </w:rPr>
        <w:t xml:space="preserve"> root mean squared error</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w:t>
      </w:r>
      <w:r w:rsidR="00B9577C" w:rsidRPr="00BC7E31">
        <w:rPr>
          <w:rFonts w:ascii="Times New Roman" w:hAnsi="Times New Roman" w:cs="Times New Roman"/>
          <w:sz w:val="22"/>
          <w:szCs w:val="22"/>
        </w:rPr>
        <w:t>RMSE</w:t>
      </w:r>
      <w:r w:rsidR="00B26B28">
        <w:rPr>
          <w:rFonts w:ascii="Times New Roman" w:hAnsi="Times New Roman" w:cs="Times New Roman"/>
          <w:sz w:val="22"/>
          <w:szCs w:val="22"/>
        </w:rPr>
        <w:t>)</w:t>
      </w:r>
      <w:r w:rsidR="00B9577C" w:rsidRPr="00BC7E31">
        <w:rPr>
          <w:rFonts w:ascii="Times New Roman" w:hAnsi="Times New Roman" w:cs="Times New Roman"/>
          <w:sz w:val="22"/>
          <w:szCs w:val="22"/>
        </w:rPr>
        <w:t xml:space="preserve"> of 0.0027, while a naïve model </w:t>
      </w:r>
      <w:r w:rsidR="00B26B28">
        <w:rPr>
          <w:rFonts w:ascii="Times New Roman" w:hAnsi="Times New Roman" w:cs="Times New Roman"/>
          <w:sz w:val="22"/>
          <w:szCs w:val="22"/>
        </w:rPr>
        <w:t xml:space="preserve">(in this case, the assumption that the value of inflation in a given month will be equal to that of the previous month’s inflation) </w:t>
      </w:r>
      <w:r w:rsidR="00B9577C" w:rsidRPr="00BC7E31">
        <w:rPr>
          <w:rFonts w:ascii="Times New Roman" w:hAnsi="Times New Roman" w:cs="Times New Roman"/>
          <w:sz w:val="22"/>
          <w:szCs w:val="22"/>
        </w:rPr>
        <w:t>yields an RMSE of 0.003</w:t>
      </w:r>
      <w:r w:rsidR="00763454" w:rsidRPr="00BC7E31">
        <w:rPr>
          <w:rFonts w:ascii="Times New Roman" w:hAnsi="Times New Roman" w:cs="Times New Roman"/>
          <w:sz w:val="22"/>
          <w:szCs w:val="22"/>
        </w:rPr>
        <w:t>1</w:t>
      </w:r>
      <w:r w:rsidR="00B9577C" w:rsidRPr="00BC7E31">
        <w:rPr>
          <w:rFonts w:ascii="Times New Roman" w:hAnsi="Times New Roman" w:cs="Times New Roman"/>
          <w:sz w:val="22"/>
          <w:szCs w:val="22"/>
        </w:rPr>
        <w:t xml:space="preserve">. This </w:t>
      </w:r>
      <w:r>
        <w:rPr>
          <w:rFonts w:ascii="Times New Roman" w:hAnsi="Times New Roman" w:cs="Times New Roman"/>
          <w:sz w:val="22"/>
          <w:szCs w:val="22"/>
        </w:rPr>
        <w:t>indicates</w:t>
      </w:r>
      <w:r w:rsidR="00B9577C" w:rsidRPr="00BC7E31">
        <w:rPr>
          <w:rFonts w:ascii="Times New Roman" w:hAnsi="Times New Roman" w:cs="Times New Roman"/>
          <w:sz w:val="22"/>
          <w:szCs w:val="22"/>
        </w:rPr>
        <w:t xml:space="preserve"> that the ARIMA model does a better job of modelling the data than the naïve model does</w:t>
      </w:r>
      <w:r w:rsidR="00763454" w:rsidRPr="00BC7E31">
        <w:rPr>
          <w:rFonts w:ascii="Times New Roman" w:hAnsi="Times New Roman" w:cs="Times New Roman"/>
          <w:sz w:val="22"/>
          <w:szCs w:val="22"/>
        </w:rPr>
        <w:t>, and that the data is at least partially motivated by the process which the ARIMA model describes.</w:t>
      </w:r>
    </w:p>
    <w:p w14:paraId="1E6A5B0E" w14:textId="5B9A547F" w:rsidR="00763454" w:rsidRPr="00BC7E31"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Armed with this information, </w:t>
      </w:r>
      <w:r w:rsidR="0079696A">
        <w:rPr>
          <w:rFonts w:ascii="Times New Roman" w:hAnsi="Times New Roman" w:cs="Times New Roman"/>
          <w:sz w:val="22"/>
          <w:szCs w:val="22"/>
        </w:rPr>
        <w:t>I</w:t>
      </w:r>
      <w:r w:rsidR="00F3742F">
        <w:rPr>
          <w:rFonts w:ascii="Times New Roman" w:hAnsi="Times New Roman" w:cs="Times New Roman"/>
          <w:sz w:val="22"/>
          <w:szCs w:val="22"/>
        </w:rPr>
        <w:t xml:space="preserve"> no longer</w:t>
      </w:r>
      <w:r w:rsidRPr="00BC7E31">
        <w:rPr>
          <w:rFonts w:ascii="Times New Roman" w:hAnsi="Times New Roman" w:cs="Times New Roman"/>
          <w:sz w:val="22"/>
          <w:szCs w:val="22"/>
        </w:rPr>
        <w:t xml:space="preserve"> have to </w:t>
      </w:r>
      <w:r w:rsidR="002F2473">
        <w:rPr>
          <w:rFonts w:ascii="Times New Roman" w:hAnsi="Times New Roman" w:cs="Times New Roman"/>
          <w:sz w:val="22"/>
          <w:szCs w:val="22"/>
        </w:rPr>
        <w:t>remain agnostic about the process which motivates the data</w:t>
      </w:r>
      <w:r w:rsidRPr="00BC7E31">
        <w:rPr>
          <w:rFonts w:ascii="Times New Roman" w:hAnsi="Times New Roman" w:cs="Times New Roman"/>
          <w:sz w:val="22"/>
          <w:szCs w:val="22"/>
        </w:rPr>
        <w:t xml:space="preserve">. Instead, </w:t>
      </w:r>
      <w:r w:rsidR="002F2473">
        <w:rPr>
          <w:rFonts w:ascii="Times New Roman" w:hAnsi="Times New Roman" w:cs="Times New Roman"/>
          <w:sz w:val="22"/>
          <w:szCs w:val="22"/>
        </w:rPr>
        <w:t xml:space="preserve">as I construct the random forest model,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can assume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w:t>
      </w:r>
      <w:r w:rsidR="003E0D13">
        <w:rPr>
          <w:rFonts w:ascii="Times New Roman" w:hAnsi="Times New Roman" w:cs="Times New Roman"/>
          <w:sz w:val="22"/>
          <w:szCs w:val="22"/>
        </w:rPr>
        <w:t xml:space="preserve">at least </w:t>
      </w:r>
      <w:r w:rsidRPr="00BC7E31">
        <w:rPr>
          <w:rFonts w:ascii="Times New Roman" w:hAnsi="Times New Roman" w:cs="Times New Roman"/>
          <w:sz w:val="22"/>
          <w:szCs w:val="22"/>
        </w:rPr>
        <w:t xml:space="preserve">partially motivated by an autoregressive moving average process. In practice, it will be difficult to generate residuals in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so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will focus on the autoregressive part of the ARIMA model. (The “integrated” part is already taken care of, since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stationary.) In effect,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assum</w:t>
      </w:r>
      <w:r w:rsidR="0079696A">
        <w:rPr>
          <w:rFonts w:ascii="Times New Roman" w:hAnsi="Times New Roman" w:cs="Times New Roman"/>
          <w:sz w:val="22"/>
          <w:szCs w:val="22"/>
        </w:rPr>
        <w:t>e</w:t>
      </w:r>
      <w:r w:rsidRPr="00BC7E31">
        <w:rPr>
          <w:rFonts w:ascii="Times New Roman" w:hAnsi="Times New Roman" w:cs="Times New Roman"/>
          <w:sz w:val="22"/>
          <w:szCs w:val="22"/>
        </w:rPr>
        <w:t xml:space="preserve"> an AR process for </w:t>
      </w:r>
      <w:r w:rsidR="00666765">
        <w:rPr>
          <w:rFonts w:ascii="Times New Roman" w:hAnsi="Times New Roman" w:cs="Times New Roman"/>
          <w:sz w:val="22"/>
          <w:szCs w:val="22"/>
        </w:rPr>
        <w:t>the</w:t>
      </w:r>
      <w:r w:rsidRPr="00BC7E31">
        <w:rPr>
          <w:rFonts w:ascii="Times New Roman" w:hAnsi="Times New Roman" w:cs="Times New Roman"/>
          <w:sz w:val="22"/>
          <w:szCs w:val="22"/>
        </w:rPr>
        <w:t xml:space="preserve"> data.</w:t>
      </w:r>
    </w:p>
    <w:p w14:paraId="17E7FE43" w14:textId="3AF15558" w:rsidR="00763454"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most basic AR process is an AR(1): an autoregression on only the first lag of a time series. Each observation in time is generate</w:t>
      </w:r>
      <w:r w:rsidR="00666765">
        <w:rPr>
          <w:rFonts w:ascii="Times New Roman" w:hAnsi="Times New Roman" w:cs="Times New Roman"/>
          <w:sz w:val="22"/>
          <w:szCs w:val="22"/>
        </w:rPr>
        <w:t>d</w:t>
      </w:r>
      <w:r w:rsidRPr="00BC7E31">
        <w:rPr>
          <w:rFonts w:ascii="Times New Roman" w:hAnsi="Times New Roman" w:cs="Times New Roman"/>
          <w:sz w:val="22"/>
          <w:szCs w:val="22"/>
        </w:rPr>
        <w:t xml:space="preserve"> by some weight of the previous observation, plus some </w:t>
      </w:r>
      <w:proofErr w:type="spellStart"/>
      <w:r w:rsidRPr="00BC7E31">
        <w:rPr>
          <w:rFonts w:ascii="Times New Roman" w:hAnsi="Times New Roman" w:cs="Times New Roman"/>
          <w:sz w:val="22"/>
          <w:szCs w:val="22"/>
        </w:rPr>
        <w:t>i.i.d</w:t>
      </w:r>
      <w:proofErr w:type="spellEnd"/>
      <w:r w:rsidRPr="00BC7E31">
        <w:rPr>
          <w:rFonts w:ascii="Times New Roman" w:hAnsi="Times New Roman" w:cs="Times New Roman"/>
          <w:sz w:val="22"/>
          <w:szCs w:val="22"/>
        </w:rPr>
        <w:t xml:space="preserve">. error. Since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know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real data is at least partially motivated by an AR process, </w:t>
      </w:r>
      <w:r w:rsidR="0079696A">
        <w:rPr>
          <w:rFonts w:ascii="Times New Roman" w:hAnsi="Times New Roman" w:cs="Times New Roman"/>
          <w:sz w:val="22"/>
          <w:szCs w:val="22"/>
        </w:rPr>
        <w:t>it would be worthwhile to</w:t>
      </w:r>
      <w:r w:rsidRPr="00BC7E31">
        <w:rPr>
          <w:rFonts w:ascii="Times New Roman" w:hAnsi="Times New Roman" w:cs="Times New Roman"/>
          <w:sz w:val="22"/>
          <w:szCs w:val="22"/>
        </w:rPr>
        <w:t xml:space="preserve"> think about how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would handle some artificial data that was generated from an AR(1) process. In other words, if </w:t>
      </w:r>
      <w:r w:rsidR="0079696A">
        <w:rPr>
          <w:rFonts w:ascii="Times New Roman" w:hAnsi="Times New Roman" w:cs="Times New Roman"/>
          <w:sz w:val="22"/>
          <w:szCs w:val="22"/>
        </w:rPr>
        <w:t xml:space="preserve">I were </w:t>
      </w:r>
      <w:r w:rsidRPr="00BC7E31">
        <w:rPr>
          <w:rFonts w:ascii="Times New Roman" w:hAnsi="Times New Roman" w:cs="Times New Roman"/>
          <w:sz w:val="22"/>
          <w:szCs w:val="22"/>
        </w:rPr>
        <w:t xml:space="preserve">presented with data which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knew with certainty was motivated by an AR(1) process, how could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adjust the random forest to better model this data?</w:t>
      </w:r>
    </w:p>
    <w:p w14:paraId="424E8FFD" w14:textId="77777777" w:rsidR="00666765" w:rsidRDefault="00666765" w:rsidP="00DE34D4">
      <w:pPr>
        <w:contextualSpacing/>
        <w:jc w:val="both"/>
        <w:rPr>
          <w:rFonts w:ascii="Times New Roman" w:hAnsi="Times New Roman" w:cs="Times New Roman"/>
          <w:sz w:val="22"/>
          <w:szCs w:val="22"/>
        </w:rPr>
      </w:pPr>
    </w:p>
    <w:p w14:paraId="22182481" w14:textId="12FB5969" w:rsidR="00123221" w:rsidRDefault="00666765" w:rsidP="00666765">
      <w:pPr>
        <w:contextualSpacing/>
        <w:jc w:val="both"/>
        <w:rPr>
          <w:ins w:id="31" w:author="Drew Creal" w:date="2021-03-05T13:55:00Z"/>
          <w:rFonts w:ascii="Times New Roman" w:hAnsi="Times New Roman" w:cs="Times New Roman"/>
          <w:i/>
          <w:iCs/>
          <w:sz w:val="22"/>
          <w:szCs w:val="22"/>
        </w:rPr>
      </w:pPr>
      <w:r>
        <w:rPr>
          <w:rFonts w:ascii="Times New Roman" w:hAnsi="Times New Roman" w:cs="Times New Roman"/>
          <w:i/>
          <w:iCs/>
          <w:sz w:val="22"/>
          <w:szCs w:val="22"/>
        </w:rPr>
        <w:lastRenderedPageBreak/>
        <w:t xml:space="preserve">3.2 </w:t>
      </w:r>
      <w:r w:rsidR="00901AFE">
        <w:rPr>
          <w:rFonts w:ascii="Times New Roman" w:hAnsi="Times New Roman" w:cs="Times New Roman"/>
          <w:i/>
          <w:iCs/>
          <w:sz w:val="22"/>
          <w:szCs w:val="22"/>
        </w:rPr>
        <w:t xml:space="preserve">Assessing </w:t>
      </w:r>
      <w:r>
        <w:rPr>
          <w:rFonts w:ascii="Times New Roman" w:hAnsi="Times New Roman" w:cs="Times New Roman"/>
          <w:i/>
          <w:iCs/>
          <w:sz w:val="22"/>
          <w:szCs w:val="22"/>
        </w:rPr>
        <w:t>Results with Simulated Data</w:t>
      </w:r>
    </w:p>
    <w:p w14:paraId="4FA1CBD0" w14:textId="77777777" w:rsidR="00622B93" w:rsidRPr="00666765" w:rsidRDefault="00622B93" w:rsidP="00666765">
      <w:pPr>
        <w:contextualSpacing/>
        <w:jc w:val="both"/>
        <w:rPr>
          <w:rFonts w:ascii="Times New Roman" w:hAnsi="Times New Roman" w:cs="Times New Roman"/>
          <w:i/>
          <w:iCs/>
          <w:sz w:val="22"/>
          <w:szCs w:val="22"/>
        </w:rPr>
      </w:pPr>
    </w:p>
    <w:p w14:paraId="4CCF9859" w14:textId="2231AE8D" w:rsidR="0072172B" w:rsidRDefault="00666765"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To answer this question, I</w:t>
      </w:r>
      <w:r w:rsidR="00901AFE">
        <w:rPr>
          <w:rFonts w:ascii="Times New Roman" w:hAnsi="Times New Roman" w:cs="Times New Roman"/>
          <w:sz w:val="22"/>
          <w:szCs w:val="22"/>
        </w:rPr>
        <w:t xml:space="preserve"> first</w:t>
      </w:r>
      <w:r>
        <w:rPr>
          <w:rFonts w:ascii="Times New Roman" w:hAnsi="Times New Roman" w:cs="Times New Roman"/>
          <w:sz w:val="22"/>
          <w:szCs w:val="22"/>
        </w:rPr>
        <w:t xml:space="preserve"> simulate a time series based on an </w:t>
      </w:r>
      <w:proofErr w:type="gramStart"/>
      <w:r>
        <w:rPr>
          <w:rFonts w:ascii="Times New Roman" w:hAnsi="Times New Roman" w:cs="Times New Roman"/>
          <w:sz w:val="22"/>
          <w:szCs w:val="22"/>
        </w:rPr>
        <w:t>AR(</w:t>
      </w:r>
      <w:proofErr w:type="gramEnd"/>
      <w:r>
        <w:rPr>
          <w:rFonts w:ascii="Times New Roman" w:hAnsi="Times New Roman" w:cs="Times New Roman"/>
          <w:sz w:val="22"/>
          <w:szCs w:val="22"/>
        </w:rPr>
        <w:t xml:space="preserve">1) process with </w:t>
      </w:r>
      <w:r w:rsidR="00FB534B">
        <w:rPr>
          <w:rFonts w:ascii="Times New Roman" w:hAnsi="Times New Roman" w:cs="Times New Roman"/>
          <w:sz w:val="22"/>
          <w:szCs w:val="22"/>
        </w:rPr>
        <w:t xml:space="preserve">a coefficient of 0.9. </w:t>
      </w:r>
      <w:r w:rsidR="00DB69D2">
        <w:rPr>
          <w:rFonts w:ascii="Times New Roman" w:hAnsi="Times New Roman" w:cs="Times New Roman"/>
          <w:sz w:val="22"/>
          <w:szCs w:val="22"/>
        </w:rPr>
        <w:t xml:space="preserve">Of course, inflation data is </w:t>
      </w:r>
      <w:r w:rsidR="00DB69D2">
        <w:rPr>
          <w:rFonts w:ascii="Times New Roman" w:hAnsi="Times New Roman" w:cs="Times New Roman"/>
          <w:i/>
          <w:iCs/>
          <w:sz w:val="22"/>
          <w:szCs w:val="22"/>
        </w:rPr>
        <w:t xml:space="preserve">not </w:t>
      </w:r>
      <w:r w:rsidR="00DB69D2">
        <w:rPr>
          <w:rFonts w:ascii="Times New Roman" w:hAnsi="Times New Roman" w:cs="Times New Roman"/>
          <w:sz w:val="22"/>
          <w:szCs w:val="22"/>
        </w:rPr>
        <w:t xml:space="preserve">a perfect </w:t>
      </w:r>
      <w:proofErr w:type="gramStart"/>
      <w:r w:rsidR="00DB69D2">
        <w:rPr>
          <w:rFonts w:ascii="Times New Roman" w:hAnsi="Times New Roman" w:cs="Times New Roman"/>
          <w:sz w:val="22"/>
          <w:szCs w:val="22"/>
        </w:rPr>
        <w:t>AR(</w:t>
      </w:r>
      <w:proofErr w:type="gramEnd"/>
      <w:r w:rsidR="00DB69D2">
        <w:rPr>
          <w:rFonts w:ascii="Times New Roman" w:hAnsi="Times New Roman" w:cs="Times New Roman"/>
          <w:sz w:val="22"/>
          <w:szCs w:val="22"/>
        </w:rPr>
        <w:t xml:space="preserve">1) series, but adjusting the model on the assumption that it is will be a good first step to improving the accuracy of the model. </w:t>
      </w:r>
      <w:r w:rsidR="00FB534B">
        <w:rPr>
          <w:rFonts w:ascii="Times New Roman" w:hAnsi="Times New Roman" w:cs="Times New Roman"/>
          <w:sz w:val="22"/>
          <w:szCs w:val="22"/>
        </w:rPr>
        <w:t xml:space="preserve">The time series </w:t>
      </w:r>
      <w:r w:rsidR="00DB69D2">
        <w:rPr>
          <w:rFonts w:ascii="Times New Roman" w:hAnsi="Times New Roman" w:cs="Times New Roman"/>
          <w:sz w:val="22"/>
          <w:szCs w:val="22"/>
        </w:rPr>
        <w:t xml:space="preserve">I generate </w:t>
      </w:r>
      <w:r w:rsidR="00FB534B">
        <w:rPr>
          <w:rFonts w:ascii="Times New Roman" w:hAnsi="Times New Roman" w:cs="Times New Roman"/>
          <w:sz w:val="22"/>
          <w:szCs w:val="22"/>
        </w:rPr>
        <w:t xml:space="preserve">contains 511 observations. </w:t>
      </w:r>
      <w:r w:rsidR="0072172B">
        <w:rPr>
          <w:rFonts w:ascii="Times New Roman" w:hAnsi="Times New Roman" w:cs="Times New Roman"/>
          <w:sz w:val="22"/>
          <w:szCs w:val="22"/>
        </w:rPr>
        <w:t>I then assess the fit given by an ARIMA model optimized by AIC with the fit given by the base tree described in Section 1. The fits are roughly similar; the ARIMA has an RMSE of 1.016, while the base tree has an RMSE of 1.029. The ARIMA fits the data slightly better than the tree does, but the tree still provides a fairly comparable fit.</w:t>
      </w:r>
    </w:p>
    <w:p w14:paraId="2D57C60B" w14:textId="7463B418" w:rsidR="00123221" w:rsidRDefault="0072172B" w:rsidP="0072172B">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However, I ultimately want a random forest model which will forecast well, not just one that will fit well. </w:t>
      </w:r>
      <w:r w:rsidR="00DB69D2">
        <w:rPr>
          <w:rFonts w:ascii="Times New Roman" w:hAnsi="Times New Roman" w:cs="Times New Roman"/>
          <w:sz w:val="22"/>
          <w:szCs w:val="22"/>
        </w:rPr>
        <w:t xml:space="preserve">Therefore, using first the ARIMA optimized by AIC, and then the base tree, </w:t>
      </w:r>
      <w:r w:rsidR="00FB534B">
        <w:rPr>
          <w:rFonts w:ascii="Times New Roman" w:hAnsi="Times New Roman" w:cs="Times New Roman"/>
          <w:sz w:val="22"/>
          <w:szCs w:val="22"/>
        </w:rPr>
        <w:t>I predict one period ahead for each of the last 100 observations (i.e., from observation 41</w:t>
      </w:r>
      <w:r w:rsidR="006F54B7">
        <w:rPr>
          <w:rFonts w:ascii="Times New Roman" w:hAnsi="Times New Roman" w:cs="Times New Roman"/>
          <w:sz w:val="22"/>
          <w:szCs w:val="22"/>
        </w:rPr>
        <w:t>2</w:t>
      </w:r>
      <w:r w:rsidR="00FB534B">
        <w:rPr>
          <w:rFonts w:ascii="Times New Roman" w:hAnsi="Times New Roman" w:cs="Times New Roman"/>
          <w:sz w:val="22"/>
          <w:szCs w:val="22"/>
        </w:rPr>
        <w:t xml:space="preserve"> to observation 511). The ARIMA model yielded an RMSE of </w:t>
      </w:r>
      <w:r w:rsidR="00FB534B" w:rsidRPr="00FB534B">
        <w:rPr>
          <w:rFonts w:ascii="Times New Roman" w:hAnsi="Times New Roman" w:cs="Times New Roman"/>
          <w:sz w:val="22"/>
          <w:szCs w:val="22"/>
        </w:rPr>
        <w:t>1.05</w:t>
      </w:r>
      <w:r w:rsidR="00FB534B">
        <w:rPr>
          <w:rFonts w:ascii="Times New Roman" w:hAnsi="Times New Roman" w:cs="Times New Roman"/>
          <w:sz w:val="22"/>
          <w:szCs w:val="22"/>
        </w:rPr>
        <w:t xml:space="preserve">3, while the base tree yielded an RMSE of </w:t>
      </w:r>
      <w:r w:rsidR="00FB534B" w:rsidRPr="00FB534B">
        <w:rPr>
          <w:rFonts w:ascii="Times New Roman" w:hAnsi="Times New Roman" w:cs="Times New Roman"/>
          <w:sz w:val="22"/>
          <w:szCs w:val="22"/>
        </w:rPr>
        <w:t>1.16</w:t>
      </w:r>
      <w:r w:rsidR="00FB534B">
        <w:rPr>
          <w:rFonts w:ascii="Times New Roman" w:hAnsi="Times New Roman" w:cs="Times New Roman"/>
          <w:sz w:val="22"/>
          <w:szCs w:val="22"/>
        </w:rPr>
        <w:t xml:space="preserve">6. Thus, the ARIMA model significantly outperformed the base tree. (The last 100 values of the simulated time series ranged from </w:t>
      </w:r>
      <w:r w:rsidR="00FB534B" w:rsidRPr="00FB534B">
        <w:rPr>
          <w:rFonts w:ascii="Times New Roman" w:hAnsi="Times New Roman" w:cs="Times New Roman"/>
          <w:sz w:val="22"/>
          <w:szCs w:val="22"/>
        </w:rPr>
        <w:t xml:space="preserve">-7.1940 </w:t>
      </w:r>
      <w:r w:rsidR="00FB534B">
        <w:rPr>
          <w:rFonts w:ascii="Times New Roman" w:hAnsi="Times New Roman" w:cs="Times New Roman"/>
          <w:sz w:val="22"/>
          <w:szCs w:val="22"/>
        </w:rPr>
        <w:t xml:space="preserve">to </w:t>
      </w:r>
      <w:r w:rsidR="00FB534B" w:rsidRPr="00FB534B">
        <w:rPr>
          <w:rFonts w:ascii="Times New Roman" w:hAnsi="Times New Roman" w:cs="Times New Roman"/>
          <w:sz w:val="22"/>
          <w:szCs w:val="22"/>
        </w:rPr>
        <w:t>4.4484</w:t>
      </w:r>
      <w:r w:rsidR="00FB534B">
        <w:rPr>
          <w:rFonts w:ascii="Times New Roman" w:hAnsi="Times New Roman" w:cs="Times New Roman"/>
          <w:sz w:val="22"/>
          <w:szCs w:val="22"/>
        </w:rPr>
        <w:t xml:space="preserve">, with a median of </w:t>
      </w:r>
      <w:r w:rsidR="00FB534B" w:rsidRPr="00FB534B">
        <w:rPr>
          <w:rFonts w:ascii="Times New Roman" w:hAnsi="Times New Roman" w:cs="Times New Roman"/>
          <w:sz w:val="22"/>
          <w:szCs w:val="22"/>
        </w:rPr>
        <w:t xml:space="preserve">-0.8734 </w:t>
      </w:r>
      <w:r w:rsidR="00FB534B">
        <w:rPr>
          <w:rFonts w:ascii="Times New Roman" w:hAnsi="Times New Roman" w:cs="Times New Roman"/>
          <w:sz w:val="22"/>
          <w:szCs w:val="22"/>
        </w:rPr>
        <w:t xml:space="preserve">and a mean of </w:t>
      </w:r>
      <w:r w:rsidR="00FB534B" w:rsidRPr="00FB534B">
        <w:rPr>
          <w:rFonts w:ascii="Times New Roman" w:hAnsi="Times New Roman" w:cs="Times New Roman"/>
          <w:sz w:val="22"/>
          <w:szCs w:val="22"/>
        </w:rPr>
        <w:t>-0.931</w:t>
      </w:r>
      <w:r w:rsidR="00FB534B">
        <w:rPr>
          <w:rFonts w:ascii="Times New Roman" w:hAnsi="Times New Roman" w:cs="Times New Roman"/>
          <w:sz w:val="22"/>
          <w:szCs w:val="22"/>
        </w:rPr>
        <w:t>8.)</w:t>
      </w:r>
    </w:p>
    <w:p w14:paraId="047656F8" w14:textId="573BCBAD" w:rsidR="00FB534B" w:rsidRDefault="00DB69D2"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Although the base tree demonstrates an ability to fit existing time-series data with reasonable accuracy, it fails to forecast well. Therefore, t</w:t>
      </w:r>
      <w:r w:rsidR="00901AFE">
        <w:rPr>
          <w:rFonts w:ascii="Times New Roman" w:hAnsi="Times New Roman" w:cs="Times New Roman"/>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ARIMA model. </w:t>
      </w:r>
    </w:p>
    <w:p w14:paraId="3BDDDC6D" w14:textId="1F24A6AE" w:rsidR="00996C28" w:rsidRPr="00996C28" w:rsidRDefault="00996C28"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When used to forecast, the regression tree performs two </w:t>
      </w:r>
      <w:r w:rsidR="00CA7F90">
        <w:rPr>
          <w:rFonts w:ascii="Times New Roman" w:hAnsi="Times New Roman" w:cs="Times New Roman"/>
          <w:sz w:val="22"/>
          <w:szCs w:val="22"/>
        </w:rPr>
        <w:t>task</w:t>
      </w:r>
      <w:r>
        <w:rPr>
          <w:rFonts w:ascii="Times New Roman" w:hAnsi="Times New Roman" w:cs="Times New Roman"/>
          <w:sz w:val="22"/>
          <w:szCs w:val="22"/>
        </w:rPr>
        <w:t>s: first, it fits itself to a training set, performing a number of splits</w:t>
      </w:r>
      <w:r w:rsidR="006F54B7">
        <w:rPr>
          <w:rFonts w:ascii="Times New Roman" w:hAnsi="Times New Roman" w:cs="Times New Roman"/>
          <w:sz w:val="22"/>
          <w:szCs w:val="22"/>
        </w:rPr>
        <w:t xml:space="preserve">, each designed to satisfy some objective function, </w:t>
      </w:r>
      <w:r>
        <w:rPr>
          <w:rFonts w:ascii="Times New Roman" w:hAnsi="Times New Roman" w:cs="Times New Roman"/>
          <w:sz w:val="22"/>
          <w:szCs w:val="22"/>
        </w:rPr>
        <w:t xml:space="preserve">subject to some penalty or minimum node size. Second, once the tree is fit, it predicts based on some additional data. The prediction for the base tree is simply the mean value of the leaf which the next-period observation </w:t>
      </w:r>
      <w:r w:rsidRPr="00996C28">
        <w:rPr>
          <w:rFonts w:ascii="Times New Roman" w:hAnsi="Times New Roman" w:cs="Times New Roman"/>
          <w:sz w:val="22"/>
          <w:szCs w:val="22"/>
        </w:rPr>
        <w:t>would</w:t>
      </w:r>
      <w:r>
        <w:rPr>
          <w:rFonts w:ascii="Times New Roman" w:hAnsi="Times New Roman" w:cs="Times New Roman"/>
          <w:i/>
          <w:iCs/>
          <w:sz w:val="22"/>
          <w:szCs w:val="22"/>
        </w:rPr>
        <w:t xml:space="preserve"> </w:t>
      </w:r>
      <w:r>
        <w:rPr>
          <w:rFonts w:ascii="Times New Roman" w:hAnsi="Times New Roman" w:cs="Times New Roman"/>
          <w:sz w:val="22"/>
          <w:szCs w:val="22"/>
        </w:rPr>
        <w:t xml:space="preserve">have occupied. </w:t>
      </w:r>
    </w:p>
    <w:p w14:paraId="470E4E39" w14:textId="59132413" w:rsidR="002C57AB" w:rsidRDefault="002C57AB" w:rsidP="00CA7F90">
      <w:pPr>
        <w:ind w:firstLine="720"/>
        <w:contextualSpacing/>
        <w:jc w:val="both"/>
        <w:rPr>
          <w:rFonts w:ascii="Times New Roman" w:hAnsi="Times New Roman" w:cs="Times New Roman"/>
          <w:bCs/>
          <w:sz w:val="22"/>
          <w:szCs w:val="22"/>
        </w:rPr>
      </w:pPr>
      <w:r w:rsidRPr="00BC7E31">
        <w:rPr>
          <w:rFonts w:ascii="Times New Roman" w:hAnsi="Times New Roman" w:cs="Times New Roman"/>
          <w:iCs/>
          <w:sz w:val="22"/>
          <w:szCs w:val="22"/>
        </w:rPr>
        <w:t xml:space="preserve">In the base random forest model, the objective function is </w:t>
      </w:r>
      <w:r w:rsidRPr="00BC7E31">
        <w:rPr>
          <w:rFonts w:ascii="Times New Roman" w:hAnsi="Times New Roman" w:cs="Times New Roman"/>
          <w:sz w:val="22"/>
          <w:szCs w:val="22"/>
        </w:rPr>
        <w:t>to minimize the sum of squared errors in a given node, as explained above</w:t>
      </w:r>
      <w:r w:rsidR="00996C28">
        <w:rPr>
          <w:rFonts w:ascii="Times New Roman" w:hAnsi="Times New Roman" w:cs="Times New Roman"/>
          <w:sz w:val="22"/>
          <w:szCs w:val="22"/>
        </w:rPr>
        <w:t xml:space="preserve"> (Section 1)</w:t>
      </w:r>
      <w:r w:rsidRPr="00BC7E31">
        <w:rPr>
          <w:rFonts w:ascii="Times New Roman" w:hAnsi="Times New Roman" w:cs="Times New Roman"/>
          <w:sz w:val="22"/>
          <w:szCs w:val="22"/>
        </w:rPr>
        <w:t xml:space="preserve">. Thus, in the base, vanilla tree, </w:t>
      </w:r>
      <w:r w:rsidR="0079696A">
        <w:rPr>
          <w:rFonts w:ascii="Times New Roman" w:hAnsi="Times New Roman" w:cs="Times New Roman"/>
          <w:sz w:val="22"/>
          <w:szCs w:val="22"/>
        </w:rPr>
        <w:t xml:space="preserve">the </w:t>
      </w:r>
      <w:r w:rsidR="00573DC7" w:rsidRPr="00BC7E31">
        <w:rPr>
          <w:rFonts w:ascii="Times New Roman" w:hAnsi="Times New Roman" w:cs="Times New Roman"/>
          <w:sz w:val="22"/>
          <w:szCs w:val="22"/>
        </w:rPr>
        <w:t xml:space="preserve">nodes </w:t>
      </w:r>
      <w:r w:rsidR="0079696A">
        <w:rPr>
          <w:rFonts w:ascii="Times New Roman" w:hAnsi="Times New Roman" w:cs="Times New Roman"/>
          <w:sz w:val="22"/>
          <w:szCs w:val="22"/>
        </w:rPr>
        <w:t>are designed to</w:t>
      </w:r>
      <w:r w:rsidR="00573DC7" w:rsidRPr="00BC7E31">
        <w:rPr>
          <w:rFonts w:ascii="Times New Roman" w:hAnsi="Times New Roman" w:cs="Times New Roman"/>
          <w:sz w:val="22"/>
          <w:szCs w:val="22"/>
        </w:rPr>
        <w:t xml:space="preserve"> contain observations with 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73DC7"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 xml:space="preserve">When the process which </w:t>
      </w:r>
      <w:commentRangeStart w:id="32"/>
      <w:r w:rsidR="0079696A">
        <w:rPr>
          <w:rFonts w:ascii="Times New Roman" w:hAnsi="Times New Roman" w:cs="Times New Roman"/>
          <w:bCs/>
          <w:sz w:val="22"/>
          <w:szCs w:val="22"/>
        </w:rPr>
        <w:t>motivates</w:t>
      </w:r>
      <w:commentRangeEnd w:id="32"/>
      <w:r w:rsidR="004207C0">
        <w:rPr>
          <w:rStyle w:val="CommentReference"/>
        </w:rPr>
        <w:commentReference w:id="32"/>
      </w:r>
      <w:r w:rsidR="0079696A">
        <w:rPr>
          <w:rFonts w:ascii="Times New Roman" w:hAnsi="Times New Roman" w:cs="Times New Roman"/>
          <w:bCs/>
          <w:sz w:val="22"/>
          <w:szCs w:val="22"/>
        </w:rPr>
        <w:t xml:space="preserve"> the data is unknown</w:t>
      </w:r>
      <w:r w:rsidR="00573DC7" w:rsidRPr="00BC7E31">
        <w:rPr>
          <w:rFonts w:ascii="Times New Roman" w:hAnsi="Times New Roman" w:cs="Times New Roman"/>
          <w:bCs/>
          <w:sz w:val="22"/>
          <w:szCs w:val="22"/>
        </w:rPr>
        <w:t>, this is a fine way to group the data. The p</w:t>
      </w:r>
      <w:r w:rsidR="00150FEF">
        <w:rPr>
          <w:rFonts w:ascii="Times New Roman" w:hAnsi="Times New Roman" w:cs="Times New Roman"/>
          <w:bCs/>
          <w:sz w:val="22"/>
          <w:szCs w:val="22"/>
        </w:rPr>
        <w:t>urpose</w:t>
      </w:r>
      <w:r w:rsidR="00573DC7" w:rsidRPr="00BC7E31">
        <w:rPr>
          <w:rFonts w:ascii="Times New Roman" w:hAnsi="Times New Roman" w:cs="Times New Roman"/>
          <w:bCs/>
          <w:sz w:val="22"/>
          <w:szCs w:val="22"/>
        </w:rPr>
        <w:t xml:space="preserve"> of the tree is to categorize a </w:t>
      </w:r>
      <w:r w:rsidR="00150FEF">
        <w:rPr>
          <w:rFonts w:ascii="Times New Roman" w:hAnsi="Times New Roman" w:cs="Times New Roman"/>
          <w:bCs/>
          <w:sz w:val="22"/>
          <w:szCs w:val="22"/>
        </w:rPr>
        <w:t>set</w:t>
      </w:r>
      <w:r w:rsidR="00573DC7" w:rsidRPr="00BC7E31">
        <w:rPr>
          <w:rFonts w:ascii="Times New Roman" w:hAnsi="Times New Roman" w:cs="Times New Roman"/>
          <w:bCs/>
          <w:sz w:val="22"/>
          <w:szCs w:val="22"/>
        </w:rPr>
        <w:t xml:space="preserve"> of dissimilar data into more-similar subsets, and getting </w:t>
      </w:r>
      <w:r w:rsidR="0051628D" w:rsidRPr="00BC7E31">
        <w:rPr>
          <w:rFonts w:ascii="Times New Roman" w:hAnsi="Times New Roman" w:cs="Times New Roman"/>
          <w:bCs/>
          <w:sz w:val="22"/>
          <w:szCs w:val="22"/>
        </w:rPr>
        <w:t xml:space="preserve">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1628D" w:rsidRPr="00BC7E31">
        <w:rPr>
          <w:rFonts w:ascii="Times New Roman" w:hAnsi="Times New Roman" w:cs="Times New Roman"/>
          <w:bCs/>
          <w:sz w:val="22"/>
          <w:szCs w:val="22"/>
        </w:rPr>
        <w:t xml:space="preserve"> is one straightforward way to categorize. But if </w:t>
      </w:r>
      <w:r w:rsidR="0079696A">
        <w:rPr>
          <w:rFonts w:ascii="Times New Roman" w:hAnsi="Times New Roman" w:cs="Times New Roman"/>
          <w:bCs/>
          <w:sz w:val="22"/>
          <w:szCs w:val="22"/>
        </w:rPr>
        <w:t>there is good evidence</w:t>
      </w:r>
      <w:r w:rsidR="0051628D"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for</w:t>
      </w:r>
      <w:r w:rsidR="0051628D" w:rsidRPr="00BC7E31">
        <w:rPr>
          <w:rFonts w:ascii="Times New Roman" w:hAnsi="Times New Roman" w:cs="Times New Roman"/>
          <w:bCs/>
          <w:sz w:val="22"/>
          <w:szCs w:val="22"/>
        </w:rPr>
        <w:t xml:space="preserve"> a </w:t>
      </w:r>
      <w:r w:rsidR="0079696A">
        <w:rPr>
          <w:rFonts w:ascii="Times New Roman" w:hAnsi="Times New Roman" w:cs="Times New Roman"/>
          <w:bCs/>
          <w:sz w:val="22"/>
          <w:szCs w:val="22"/>
        </w:rPr>
        <w:t xml:space="preserve">particular </w:t>
      </w:r>
      <w:r w:rsidR="0051628D" w:rsidRPr="00BC7E31">
        <w:rPr>
          <w:rFonts w:ascii="Times New Roman" w:hAnsi="Times New Roman" w:cs="Times New Roman"/>
          <w:bCs/>
          <w:sz w:val="22"/>
          <w:szCs w:val="22"/>
        </w:rPr>
        <w:t xml:space="preserve">process which motivates </w:t>
      </w:r>
      <w:r w:rsidR="0079696A">
        <w:rPr>
          <w:rFonts w:ascii="Times New Roman" w:hAnsi="Times New Roman" w:cs="Times New Roman"/>
          <w:bCs/>
          <w:sz w:val="22"/>
          <w:szCs w:val="22"/>
        </w:rPr>
        <w:t>the</w:t>
      </w:r>
      <w:r w:rsidR="0051628D" w:rsidRPr="00BC7E31">
        <w:rPr>
          <w:rFonts w:ascii="Times New Roman" w:hAnsi="Times New Roman" w:cs="Times New Roman"/>
          <w:bCs/>
          <w:sz w:val="22"/>
          <w:szCs w:val="22"/>
        </w:rPr>
        <w:t xml:space="preserve"> data, then this approach doesn’t seem </w:t>
      </w:r>
      <w:r w:rsidR="00150FEF">
        <w:rPr>
          <w:rFonts w:ascii="Times New Roman" w:hAnsi="Times New Roman" w:cs="Times New Roman"/>
          <w:bCs/>
          <w:sz w:val="22"/>
          <w:szCs w:val="22"/>
        </w:rPr>
        <w:t>to work well</w:t>
      </w:r>
      <w:r w:rsidR="0051628D" w:rsidRPr="00BC7E31">
        <w:rPr>
          <w:rFonts w:ascii="Times New Roman" w:hAnsi="Times New Roman" w:cs="Times New Roman"/>
          <w:bCs/>
          <w:sz w:val="22"/>
          <w:szCs w:val="22"/>
        </w:rPr>
        <w:t>.</w:t>
      </w:r>
      <w:r w:rsidR="005C160E" w:rsidRPr="00BC7E31">
        <w:rPr>
          <w:rFonts w:ascii="Times New Roman" w:hAnsi="Times New Roman" w:cs="Times New Roman"/>
          <w:bCs/>
          <w:sz w:val="22"/>
          <w:szCs w:val="22"/>
        </w:rPr>
        <w:t xml:space="preserve"> Indeed, if </w:t>
      </w:r>
      <w:r w:rsidR="0079696A">
        <w:rPr>
          <w:rFonts w:ascii="Times New Roman" w:hAnsi="Times New Roman" w:cs="Times New Roman"/>
          <w:bCs/>
          <w:sz w:val="22"/>
          <w:szCs w:val="22"/>
        </w:rPr>
        <w:t>I</w:t>
      </w:r>
      <w:r w:rsidR="005C160E" w:rsidRPr="00BC7E31">
        <w:rPr>
          <w:rFonts w:ascii="Times New Roman" w:hAnsi="Times New Roman" w:cs="Times New Roman"/>
          <w:bCs/>
          <w:sz w:val="22"/>
          <w:szCs w:val="22"/>
        </w:rPr>
        <w:t xml:space="preserve"> know what </w:t>
      </w:r>
      <w:r w:rsidR="00E27CE3" w:rsidRPr="00BC7E31">
        <w:rPr>
          <w:rFonts w:ascii="Times New Roman" w:hAnsi="Times New Roman" w:cs="Times New Roman"/>
          <w:bCs/>
          <w:sz w:val="22"/>
          <w:szCs w:val="22"/>
        </w:rPr>
        <w:t xml:space="preserve">process motivates </w:t>
      </w:r>
      <w:r w:rsidR="00CA7F90">
        <w:rPr>
          <w:rFonts w:ascii="Times New Roman" w:hAnsi="Times New Roman" w:cs="Times New Roman"/>
          <w:bCs/>
          <w:sz w:val="22"/>
          <w:szCs w:val="22"/>
        </w:rPr>
        <w:t>the</w:t>
      </w:r>
      <w:r w:rsidR="00E27CE3" w:rsidRPr="00BC7E31">
        <w:rPr>
          <w:rFonts w:ascii="Times New Roman" w:hAnsi="Times New Roman" w:cs="Times New Roman"/>
          <w:bCs/>
          <w:sz w:val="22"/>
          <w:szCs w:val="22"/>
        </w:rPr>
        <w:t xml:space="preserve"> data in general (e.g., an AR(1)), then what </w:t>
      </w:r>
      <w:r w:rsidR="0079696A">
        <w:rPr>
          <w:rFonts w:ascii="Times New Roman" w:hAnsi="Times New Roman" w:cs="Times New Roman"/>
          <w:bCs/>
          <w:sz w:val="22"/>
          <w:szCs w:val="22"/>
        </w:rPr>
        <w:t>I</w:t>
      </w:r>
      <w:r w:rsidR="00E27CE3" w:rsidRPr="00BC7E31">
        <w:rPr>
          <w:rFonts w:ascii="Times New Roman" w:hAnsi="Times New Roman" w:cs="Times New Roman"/>
          <w:bCs/>
          <w:sz w:val="22"/>
          <w:szCs w:val="22"/>
        </w:rPr>
        <w:t xml:space="preserve"> want </w:t>
      </w:r>
      <w:r w:rsidR="00DC2220">
        <w:rPr>
          <w:rFonts w:ascii="Times New Roman" w:hAnsi="Times New Roman" w:cs="Times New Roman"/>
          <w:bCs/>
          <w:sz w:val="22"/>
          <w:szCs w:val="22"/>
        </w:rPr>
        <w:t>are</w:t>
      </w:r>
      <w:r w:rsidR="00E27CE3" w:rsidRPr="00BC7E31">
        <w:rPr>
          <w:rFonts w:ascii="Times New Roman" w:hAnsi="Times New Roman" w:cs="Times New Roman"/>
          <w:bCs/>
          <w:sz w:val="22"/>
          <w:szCs w:val="22"/>
        </w:rPr>
        <w:t xml:space="preserve"> not subsets of data in which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E27CE3" w:rsidRPr="00BC7E31">
        <w:rPr>
          <w:rFonts w:ascii="Times New Roman" w:hAnsi="Times New Roman" w:cs="Times New Roman"/>
          <w:bCs/>
          <w:sz w:val="22"/>
          <w:szCs w:val="22"/>
        </w:rPr>
        <w:t xml:space="preserve"> term has a similar mean, but subsets of data which are motivated by similar particular implementations of the general process (e.g., all data is motivated by some sort of AR(1), but one node contains observations where the coefficient is 0.9, and another contains observations where the coefficient is 0.75, etc.)</w:t>
      </w:r>
      <w:r w:rsidR="00CA7F90">
        <w:rPr>
          <w:rFonts w:ascii="Times New Roman" w:hAnsi="Times New Roman" w:cs="Times New Roman"/>
          <w:bCs/>
          <w:sz w:val="22"/>
          <w:szCs w:val="22"/>
        </w:rPr>
        <w:t xml:space="preserve">. </w:t>
      </w:r>
      <w:commentRangeStart w:id="33"/>
      <w:r w:rsidR="00CA7F90">
        <w:rPr>
          <w:rFonts w:ascii="Times New Roman" w:hAnsi="Times New Roman" w:cs="Times New Roman"/>
          <w:bCs/>
          <w:sz w:val="22"/>
          <w:szCs w:val="22"/>
        </w:rPr>
        <w:t xml:space="preserve">So, if I assume the process is an AR process, then the objective function can become to minimize the sum of squared residuals on an AR(1) regression, rather than to minimize the sum of squared errors based on a mean expectation. In the base tree, I was agnostic about the process, so the most obvious way to fit the data was by using the mean value. Now, I have some intuition that the process is similar to an AR(1), so the most obvious way to </w:t>
      </w:r>
      <w:r w:rsidR="00FE72EF">
        <w:rPr>
          <w:rFonts w:ascii="Times New Roman" w:hAnsi="Times New Roman" w:cs="Times New Roman"/>
          <w:bCs/>
          <w:sz w:val="22"/>
          <w:szCs w:val="22"/>
        </w:rPr>
        <w:t>categorize</w:t>
      </w:r>
      <w:r w:rsidR="00CA7F90">
        <w:rPr>
          <w:rFonts w:ascii="Times New Roman" w:hAnsi="Times New Roman" w:cs="Times New Roman"/>
          <w:bCs/>
          <w:sz w:val="22"/>
          <w:szCs w:val="22"/>
        </w:rPr>
        <w:t xml:space="preserve"> the data is by using an AR(1) function.</w:t>
      </w:r>
    </w:p>
    <w:p w14:paraId="6B2007DE" w14:textId="0FE3FAF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Now, the fitted values for each point in the dataset will be based on an </w:t>
      </w:r>
      <w:proofErr w:type="gramStart"/>
      <w:r>
        <w:rPr>
          <w:rFonts w:ascii="Times New Roman" w:hAnsi="Times New Roman" w:cs="Times New Roman"/>
          <w:bCs/>
          <w:sz w:val="22"/>
          <w:szCs w:val="22"/>
        </w:rPr>
        <w:t>AR(</w:t>
      </w:r>
      <w:proofErr w:type="gramEnd"/>
      <w:r>
        <w:rPr>
          <w:rFonts w:ascii="Times New Roman" w:hAnsi="Times New Roman" w:cs="Times New Roman"/>
          <w:bCs/>
          <w:sz w:val="22"/>
          <w:szCs w:val="22"/>
        </w:rPr>
        <w:t xml:space="preserve">1) equation, fitted </w:t>
      </w:r>
      <w:commentRangeEnd w:id="33"/>
      <w:r w:rsidR="0098749B">
        <w:rPr>
          <w:rStyle w:val="CommentReference"/>
        </w:rPr>
        <w:commentReference w:id="33"/>
      </w:r>
      <w:r>
        <w:rPr>
          <w:rFonts w:ascii="Times New Roman" w:hAnsi="Times New Roman" w:cs="Times New Roman"/>
          <w:bCs/>
          <w:sz w:val="22"/>
          <w:szCs w:val="22"/>
        </w:rPr>
        <w:t>separately at each leaf. Each leaf will have a constant value and a coefficient value for the AR(1), and the fitted value of each observation in that leaf will be calculated accordingly. This is a much more flexible approach; the base tree had only as many unique fitted values as it had leaves, but this tree has a unique fitted value for each point in its training set.</w:t>
      </w:r>
    </w:p>
    <w:p w14:paraId="381FBC4F" w14:textId="6245A29C"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rFonts w:ascii="Times New Roman" w:hAnsi="Times New Roman" w:cs="Times New Roman"/>
          <w:bCs/>
          <w:sz w:val="22"/>
          <w:szCs w:val="22"/>
        </w:rPr>
        <w:t>it would have occupied.</w:t>
      </w:r>
    </w:p>
    <w:p w14:paraId="79A96D43" w14:textId="522780F0" w:rsidR="00E568D8" w:rsidRPr="00E568D8" w:rsidRDefault="00DC2220" w:rsidP="00E568D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both the objective function used to fit the tree and the process used to forecast from the tree can be modified to accommodate the intuition that inflation data is similar to an AR(1) process.</w:t>
      </w:r>
      <w:r w:rsidR="00DB69D2">
        <w:rPr>
          <w:rFonts w:ascii="Times New Roman" w:hAnsi="Times New Roman" w:cs="Times New Roman"/>
          <w:bCs/>
          <w:sz w:val="22"/>
          <w:szCs w:val="22"/>
        </w:rPr>
        <w:t xml:space="preserve"> The table below shows the RMSEs that result from using four different models to generate fitted values and forecast </w:t>
      </w:r>
      <w:r w:rsidR="00DB69D2">
        <w:rPr>
          <w:rFonts w:ascii="Times New Roman" w:hAnsi="Times New Roman" w:cs="Times New Roman"/>
          <w:bCs/>
          <w:sz w:val="22"/>
          <w:szCs w:val="22"/>
        </w:rPr>
        <w:lastRenderedPageBreak/>
        <w:t>values on the simulated time series. The first such model is the ARIMA optimized by AIC; the second is the base tree; the third is a tree which uses the same objective function as the base tree, but which offers unique predictions by assuming that the data in each leaf is motivated by a similar AR(1) process; and the fourth is the tree described above, which uses AR(1) as an objective function as well to predict.</w:t>
      </w:r>
    </w:p>
    <w:p w14:paraId="4ED4A4D6" w14:textId="4EC48606" w:rsidR="00DB69D2" w:rsidRDefault="00DB69D2" w:rsidP="00CA7F90">
      <w:pPr>
        <w:ind w:firstLine="720"/>
        <w:contextualSpacing/>
        <w:jc w:val="both"/>
        <w:rPr>
          <w:rFonts w:ascii="Times New Roman" w:hAnsi="Times New Roman" w:cs="Times New Roman"/>
          <w:bCs/>
          <w:sz w:val="22"/>
          <w:szCs w:val="22"/>
        </w:rPr>
      </w:pPr>
    </w:p>
    <w:p w14:paraId="64567DAD" w14:textId="71AFB40F" w:rsidR="00DB69D2" w:rsidRDefault="00DB69D2" w:rsidP="00CA7F90">
      <w:pPr>
        <w:ind w:firstLine="720"/>
        <w:contextualSpacing/>
        <w:jc w:val="both"/>
        <w:rPr>
          <w:rFonts w:ascii="Times New Roman" w:hAnsi="Times New Roman" w:cs="Times New Roman"/>
          <w:bCs/>
          <w:sz w:val="22"/>
          <w:szCs w:val="22"/>
        </w:rPr>
      </w:pPr>
    </w:p>
    <w:p w14:paraId="7C9BA479" w14:textId="77777777" w:rsidR="00303328" w:rsidRDefault="00303328" w:rsidP="00CA7F90">
      <w:pPr>
        <w:ind w:firstLine="720"/>
        <w:contextualSpacing/>
        <w:jc w:val="both"/>
        <w:rPr>
          <w:rFonts w:ascii="Times New Roman" w:hAnsi="Times New Roman" w:cs="Times New Roman"/>
          <w:bCs/>
          <w:sz w:val="22"/>
          <w:szCs w:val="22"/>
        </w:rPr>
      </w:pPr>
    </w:p>
    <w:p w14:paraId="3911828E" w14:textId="6FCA5E9B" w:rsidR="00DB69D2" w:rsidRDefault="00DB69D2" w:rsidP="00CA7F90">
      <w:pPr>
        <w:ind w:firstLine="720"/>
        <w:contextualSpacing/>
        <w:jc w:val="both"/>
        <w:rPr>
          <w:rFonts w:ascii="Times New Roman" w:hAnsi="Times New Roman" w:cs="Times New Roman"/>
          <w:bCs/>
          <w:sz w:val="22"/>
          <w:szCs w:val="22"/>
        </w:rPr>
      </w:pPr>
    </w:p>
    <w:tbl>
      <w:tblPr>
        <w:tblStyle w:val="TableGrid"/>
        <w:tblW w:w="0" w:type="auto"/>
        <w:jc w:val="center"/>
        <w:tblLook w:val="04A0" w:firstRow="1" w:lastRow="0" w:firstColumn="1" w:lastColumn="0" w:noHBand="0" w:noVBand="1"/>
      </w:tblPr>
      <w:tblGrid>
        <w:gridCol w:w="1615"/>
        <w:gridCol w:w="113"/>
        <w:gridCol w:w="1643"/>
        <w:gridCol w:w="85"/>
        <w:gridCol w:w="1671"/>
        <w:gridCol w:w="57"/>
        <w:gridCol w:w="1699"/>
        <w:gridCol w:w="29"/>
        <w:gridCol w:w="1728"/>
        <w:gridCol w:w="270"/>
      </w:tblGrid>
      <w:tr w:rsidR="001E0233" w14:paraId="7E57FC07" w14:textId="77777777" w:rsidTr="00563AA6">
        <w:trPr>
          <w:trHeight w:val="314"/>
          <w:jc w:val="center"/>
        </w:trPr>
        <w:tc>
          <w:tcPr>
            <w:tcW w:w="8910" w:type="dxa"/>
            <w:gridSpan w:val="10"/>
            <w:tcBorders>
              <w:top w:val="single" w:sz="18" w:space="0" w:color="auto"/>
              <w:left w:val="nil"/>
              <w:bottom w:val="nil"/>
              <w:right w:val="nil"/>
            </w:tcBorders>
          </w:tcPr>
          <w:p w14:paraId="56044F03" w14:textId="6F222293" w:rsidR="00E568D8" w:rsidRPr="00E568D8" w:rsidRDefault="001E0233" w:rsidP="00E568D8">
            <w:pPr>
              <w:contextualSpacing/>
              <w:rPr>
                <w:rFonts w:ascii="Times New Roman" w:hAnsi="Times New Roman" w:cs="Times New Roman"/>
                <w:sz w:val="22"/>
                <w:szCs w:val="22"/>
              </w:rPr>
            </w:pPr>
            <w:r w:rsidRPr="00E568D8">
              <w:rPr>
                <w:rFonts w:ascii="Times New Roman" w:hAnsi="Times New Roman" w:cs="Times New Roman"/>
                <w:sz w:val="22"/>
                <w:szCs w:val="22"/>
              </w:rPr>
              <w:t>TABLE 1</w:t>
            </w:r>
          </w:p>
        </w:tc>
      </w:tr>
      <w:tr w:rsidR="00E568D8" w14:paraId="4DAF0AC6" w14:textId="77777777" w:rsidTr="00E568D8">
        <w:trPr>
          <w:trHeight w:val="270"/>
          <w:jc w:val="center"/>
        </w:trPr>
        <w:tc>
          <w:tcPr>
            <w:tcW w:w="8910" w:type="dxa"/>
            <w:gridSpan w:val="10"/>
            <w:tcBorders>
              <w:top w:val="nil"/>
              <w:left w:val="nil"/>
              <w:bottom w:val="nil"/>
              <w:right w:val="nil"/>
            </w:tcBorders>
          </w:tcPr>
          <w:p w14:paraId="3D0A42BC" w14:textId="4482A8E6" w:rsidR="00E568D8" w:rsidRPr="00E568D8" w:rsidRDefault="00E568D8" w:rsidP="00E568D8">
            <w:pPr>
              <w:contextualSpacing/>
              <w:rPr>
                <w:rFonts w:ascii="Times New Roman" w:hAnsi="Times New Roman" w:cs="Times New Roman"/>
                <w:sz w:val="22"/>
                <w:szCs w:val="22"/>
              </w:rPr>
            </w:pPr>
            <w:r w:rsidRPr="00E568D8">
              <w:rPr>
                <w:rFonts w:ascii="Times New Roman" w:hAnsi="Times New Roman" w:cs="Times New Roman"/>
                <w:bCs/>
                <w:smallCaps/>
                <w:sz w:val="22"/>
                <w:szCs w:val="22"/>
              </w:rPr>
              <w:t>Fit and forecast results on simulate</w:t>
            </w:r>
            <w:r>
              <w:rPr>
                <w:rFonts w:ascii="Times New Roman" w:hAnsi="Times New Roman" w:cs="Times New Roman"/>
                <w:bCs/>
                <w:smallCaps/>
                <w:sz w:val="22"/>
                <w:szCs w:val="22"/>
              </w:rPr>
              <w:t>d</w:t>
            </w:r>
            <w:r w:rsidRPr="00E568D8">
              <w:rPr>
                <w:rFonts w:ascii="Times New Roman" w:hAnsi="Times New Roman" w:cs="Times New Roman"/>
                <w:bCs/>
                <w:smallCaps/>
                <w:sz w:val="22"/>
                <w:szCs w:val="22"/>
              </w:rPr>
              <w:t xml:space="preserve"> AR(1) time series</w:t>
            </w:r>
          </w:p>
        </w:tc>
      </w:tr>
      <w:tr w:rsidR="00E568D8" w14:paraId="4F6A7BB5" w14:textId="37D5CCF9" w:rsidTr="00E568D8">
        <w:trPr>
          <w:trHeight w:val="341"/>
          <w:jc w:val="center"/>
        </w:trPr>
        <w:tc>
          <w:tcPr>
            <w:tcW w:w="1615" w:type="dxa"/>
            <w:tcBorders>
              <w:top w:val="single" w:sz="4" w:space="0" w:color="auto"/>
              <w:left w:val="nil"/>
              <w:bottom w:val="nil"/>
              <w:right w:val="nil"/>
            </w:tcBorders>
          </w:tcPr>
          <w:p w14:paraId="668C8A95" w14:textId="57FA2F41" w:rsidR="00E568D8" w:rsidRPr="00DB69D2" w:rsidRDefault="00E568D8" w:rsidP="00E568D8">
            <w:pPr>
              <w:contextualSpacing/>
              <w:jc w:val="center"/>
              <w:rPr>
                <w:rFonts w:ascii="Times New Roman" w:hAnsi="Times New Roman" w:cs="Times New Roman"/>
                <w:b/>
                <w:bCs/>
                <w:sz w:val="22"/>
                <w:szCs w:val="22"/>
              </w:rPr>
            </w:pPr>
          </w:p>
        </w:tc>
        <w:tc>
          <w:tcPr>
            <w:tcW w:w="7025" w:type="dxa"/>
            <w:gridSpan w:val="8"/>
            <w:tcBorders>
              <w:top w:val="single" w:sz="4" w:space="0" w:color="auto"/>
              <w:left w:val="nil"/>
              <w:bottom w:val="nil"/>
              <w:right w:val="nil"/>
            </w:tcBorders>
            <w:vAlign w:val="bottom"/>
          </w:tcPr>
          <w:p w14:paraId="4557ABE6" w14:textId="45323300" w:rsidR="00E568D8" w:rsidRPr="00DB69D2" w:rsidRDefault="00E568D8" w:rsidP="00E568D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20254B76" w14:textId="77777777" w:rsidR="00E568D8" w:rsidRDefault="00E568D8" w:rsidP="00E568D8">
            <w:pPr>
              <w:contextualSpacing/>
              <w:jc w:val="center"/>
              <w:rPr>
                <w:rFonts w:ascii="Times New Roman" w:hAnsi="Times New Roman" w:cs="Times New Roman"/>
                <w:b/>
                <w:bCs/>
                <w:sz w:val="22"/>
                <w:szCs w:val="22"/>
              </w:rPr>
            </w:pPr>
          </w:p>
        </w:tc>
      </w:tr>
      <w:tr w:rsidR="00E568D8" w14:paraId="5FF56DA9" w14:textId="0044A758" w:rsidTr="009C24D6">
        <w:trPr>
          <w:jc w:val="center"/>
        </w:trPr>
        <w:tc>
          <w:tcPr>
            <w:tcW w:w="1615" w:type="dxa"/>
            <w:tcBorders>
              <w:top w:val="nil"/>
              <w:left w:val="nil"/>
              <w:bottom w:val="nil"/>
              <w:right w:val="nil"/>
            </w:tcBorders>
          </w:tcPr>
          <w:p w14:paraId="1C735091" w14:textId="67028E3B" w:rsidR="00E568D8" w:rsidRPr="00DB69D2" w:rsidRDefault="00E568D8" w:rsidP="00E568D8">
            <w:pPr>
              <w:contextualSpacing/>
              <w:jc w:val="both"/>
              <w:rPr>
                <w:rFonts w:ascii="Times New Roman" w:hAnsi="Times New Roman" w:cs="Times New Roman"/>
                <w:b/>
                <w:bCs/>
                <w:sz w:val="22"/>
                <w:szCs w:val="22"/>
              </w:rPr>
            </w:pPr>
          </w:p>
        </w:tc>
        <w:tc>
          <w:tcPr>
            <w:tcW w:w="1756" w:type="dxa"/>
            <w:gridSpan w:val="2"/>
            <w:tcBorders>
              <w:top w:val="nil"/>
              <w:left w:val="nil"/>
              <w:bottom w:val="single" w:sz="4" w:space="0" w:color="auto"/>
              <w:right w:val="nil"/>
            </w:tcBorders>
            <w:vAlign w:val="center"/>
          </w:tcPr>
          <w:p w14:paraId="347FF9BE" w14:textId="0A7294E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1756" w:type="dxa"/>
            <w:gridSpan w:val="2"/>
            <w:tcBorders>
              <w:top w:val="nil"/>
              <w:left w:val="nil"/>
              <w:bottom w:val="single" w:sz="4" w:space="0" w:color="auto"/>
              <w:right w:val="nil"/>
            </w:tcBorders>
            <w:vAlign w:val="center"/>
          </w:tcPr>
          <w:p w14:paraId="2C9CAB51" w14:textId="5A5B4D76"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Base Tree</w:t>
            </w:r>
          </w:p>
        </w:tc>
        <w:tc>
          <w:tcPr>
            <w:tcW w:w="1756" w:type="dxa"/>
            <w:gridSpan w:val="2"/>
            <w:tcBorders>
              <w:top w:val="nil"/>
              <w:left w:val="nil"/>
              <w:bottom w:val="single" w:sz="4" w:space="0" w:color="auto"/>
              <w:right w:val="nil"/>
            </w:tcBorders>
            <w:vAlign w:val="center"/>
          </w:tcPr>
          <w:p w14:paraId="11650C3C" w14:textId="680FAD5A"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prediction</w:t>
            </w:r>
          </w:p>
        </w:tc>
        <w:tc>
          <w:tcPr>
            <w:tcW w:w="1757" w:type="dxa"/>
            <w:gridSpan w:val="2"/>
            <w:tcBorders>
              <w:top w:val="nil"/>
              <w:left w:val="nil"/>
              <w:bottom w:val="single" w:sz="4" w:space="0" w:color="auto"/>
              <w:right w:val="nil"/>
            </w:tcBorders>
            <w:vAlign w:val="center"/>
          </w:tcPr>
          <w:p w14:paraId="6C930A0C" w14:textId="2C72E06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objective function</w:t>
            </w:r>
          </w:p>
        </w:tc>
        <w:tc>
          <w:tcPr>
            <w:tcW w:w="270" w:type="dxa"/>
            <w:tcBorders>
              <w:top w:val="nil"/>
              <w:left w:val="nil"/>
              <w:bottom w:val="nil"/>
              <w:right w:val="nil"/>
            </w:tcBorders>
          </w:tcPr>
          <w:p w14:paraId="64D49A35" w14:textId="77777777" w:rsidR="00E568D8" w:rsidRPr="007112B3" w:rsidRDefault="00E568D8" w:rsidP="00E568D8">
            <w:pPr>
              <w:contextualSpacing/>
              <w:jc w:val="center"/>
              <w:rPr>
                <w:rFonts w:ascii="Times New Roman" w:hAnsi="Times New Roman" w:cs="Times New Roman"/>
                <w:sz w:val="22"/>
                <w:szCs w:val="22"/>
              </w:rPr>
            </w:pPr>
          </w:p>
        </w:tc>
      </w:tr>
      <w:tr w:rsidR="00E568D8" w14:paraId="487ADBD0" w14:textId="25882AD5" w:rsidTr="009C24D6">
        <w:trPr>
          <w:trHeight w:val="378"/>
          <w:jc w:val="center"/>
        </w:trPr>
        <w:tc>
          <w:tcPr>
            <w:tcW w:w="1728" w:type="dxa"/>
            <w:gridSpan w:val="2"/>
            <w:tcBorders>
              <w:top w:val="nil"/>
              <w:left w:val="nil"/>
              <w:bottom w:val="nil"/>
              <w:right w:val="nil"/>
            </w:tcBorders>
            <w:vAlign w:val="center"/>
          </w:tcPr>
          <w:p w14:paraId="3EDB094D" w14:textId="4D58758F"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Fit RMSE</w:t>
            </w:r>
          </w:p>
        </w:tc>
        <w:tc>
          <w:tcPr>
            <w:tcW w:w="1728" w:type="dxa"/>
            <w:gridSpan w:val="2"/>
            <w:tcBorders>
              <w:top w:val="nil"/>
              <w:left w:val="nil"/>
              <w:bottom w:val="nil"/>
              <w:right w:val="nil"/>
            </w:tcBorders>
            <w:vAlign w:val="center"/>
          </w:tcPr>
          <w:p w14:paraId="657CDD9C" w14:textId="0B7AF2D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1.01629</w:t>
            </w:r>
          </w:p>
        </w:tc>
        <w:tc>
          <w:tcPr>
            <w:tcW w:w="1728" w:type="dxa"/>
            <w:gridSpan w:val="2"/>
            <w:tcBorders>
              <w:top w:val="nil"/>
              <w:left w:val="nil"/>
              <w:bottom w:val="nil"/>
              <w:right w:val="nil"/>
            </w:tcBorders>
            <w:vAlign w:val="center"/>
          </w:tcPr>
          <w:p w14:paraId="024E9520" w14:textId="264AC1E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1.029163</w:t>
            </w:r>
          </w:p>
        </w:tc>
        <w:tc>
          <w:tcPr>
            <w:tcW w:w="1728" w:type="dxa"/>
            <w:gridSpan w:val="2"/>
            <w:tcBorders>
              <w:top w:val="nil"/>
              <w:left w:val="nil"/>
              <w:bottom w:val="nil"/>
              <w:right w:val="nil"/>
            </w:tcBorders>
            <w:vAlign w:val="center"/>
          </w:tcPr>
          <w:p w14:paraId="1BBB8BDF" w14:textId="5AF6462E"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0.9716035</w:t>
            </w:r>
          </w:p>
        </w:tc>
        <w:tc>
          <w:tcPr>
            <w:tcW w:w="1728" w:type="dxa"/>
            <w:tcBorders>
              <w:top w:val="nil"/>
              <w:left w:val="nil"/>
              <w:bottom w:val="nil"/>
              <w:right w:val="nil"/>
            </w:tcBorders>
            <w:vAlign w:val="center"/>
          </w:tcPr>
          <w:p w14:paraId="04F1BA0B" w14:textId="16CA5B0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1.015209</w:t>
            </w:r>
          </w:p>
        </w:tc>
        <w:tc>
          <w:tcPr>
            <w:tcW w:w="270" w:type="dxa"/>
            <w:tcBorders>
              <w:top w:val="nil"/>
              <w:left w:val="nil"/>
              <w:bottom w:val="nil"/>
              <w:right w:val="nil"/>
            </w:tcBorders>
          </w:tcPr>
          <w:p w14:paraId="73DFF7B4" w14:textId="77777777" w:rsidR="00E568D8" w:rsidRDefault="00E568D8" w:rsidP="00E568D8">
            <w:pPr>
              <w:contextualSpacing/>
              <w:jc w:val="center"/>
              <w:rPr>
                <w:rFonts w:ascii="Times New Roman" w:hAnsi="Times New Roman" w:cs="Times New Roman"/>
                <w:sz w:val="22"/>
                <w:szCs w:val="22"/>
              </w:rPr>
            </w:pPr>
          </w:p>
        </w:tc>
      </w:tr>
      <w:tr w:rsidR="00E568D8" w14:paraId="65D64794" w14:textId="07A725AC" w:rsidTr="009C24D6">
        <w:trPr>
          <w:trHeight w:val="378"/>
          <w:jc w:val="center"/>
        </w:trPr>
        <w:tc>
          <w:tcPr>
            <w:tcW w:w="1728" w:type="dxa"/>
            <w:gridSpan w:val="2"/>
            <w:tcBorders>
              <w:top w:val="nil"/>
              <w:left w:val="nil"/>
              <w:bottom w:val="nil"/>
              <w:right w:val="nil"/>
            </w:tcBorders>
            <w:vAlign w:val="center"/>
          </w:tcPr>
          <w:p w14:paraId="583686C9" w14:textId="6FE50875"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Forecast RMSE</w:t>
            </w:r>
          </w:p>
        </w:tc>
        <w:tc>
          <w:tcPr>
            <w:tcW w:w="1728" w:type="dxa"/>
            <w:gridSpan w:val="2"/>
            <w:tcBorders>
              <w:top w:val="nil"/>
              <w:left w:val="nil"/>
              <w:bottom w:val="nil"/>
              <w:right w:val="nil"/>
            </w:tcBorders>
            <w:vAlign w:val="center"/>
          </w:tcPr>
          <w:p w14:paraId="2C4F8DA9" w14:textId="00D178D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1.052803</w:t>
            </w:r>
          </w:p>
        </w:tc>
        <w:tc>
          <w:tcPr>
            <w:tcW w:w="1728" w:type="dxa"/>
            <w:gridSpan w:val="2"/>
            <w:tcBorders>
              <w:top w:val="nil"/>
              <w:left w:val="nil"/>
              <w:bottom w:val="nil"/>
              <w:right w:val="nil"/>
            </w:tcBorders>
            <w:vAlign w:val="center"/>
          </w:tcPr>
          <w:p w14:paraId="02FA50BC" w14:textId="2D99C1E5"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1.16591</w:t>
            </w:r>
          </w:p>
        </w:tc>
        <w:tc>
          <w:tcPr>
            <w:tcW w:w="1728" w:type="dxa"/>
            <w:gridSpan w:val="2"/>
            <w:tcBorders>
              <w:top w:val="nil"/>
              <w:left w:val="nil"/>
              <w:bottom w:val="nil"/>
              <w:right w:val="nil"/>
            </w:tcBorders>
            <w:vAlign w:val="center"/>
          </w:tcPr>
          <w:p w14:paraId="57F7E296" w14:textId="458A6F88"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1.0922</w:t>
            </w:r>
          </w:p>
        </w:tc>
        <w:tc>
          <w:tcPr>
            <w:tcW w:w="1728" w:type="dxa"/>
            <w:tcBorders>
              <w:top w:val="nil"/>
              <w:left w:val="nil"/>
              <w:bottom w:val="nil"/>
              <w:right w:val="nil"/>
            </w:tcBorders>
            <w:vAlign w:val="center"/>
          </w:tcPr>
          <w:p w14:paraId="5BBC675D" w14:textId="72C34631"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1.036251</w:t>
            </w:r>
          </w:p>
        </w:tc>
        <w:tc>
          <w:tcPr>
            <w:tcW w:w="270" w:type="dxa"/>
            <w:tcBorders>
              <w:top w:val="nil"/>
              <w:left w:val="nil"/>
              <w:bottom w:val="nil"/>
              <w:right w:val="nil"/>
            </w:tcBorders>
          </w:tcPr>
          <w:p w14:paraId="325CDFCC" w14:textId="77777777" w:rsidR="00E568D8" w:rsidRDefault="00E568D8" w:rsidP="00E568D8">
            <w:pPr>
              <w:contextualSpacing/>
              <w:jc w:val="center"/>
              <w:rPr>
                <w:rFonts w:ascii="Times New Roman" w:hAnsi="Times New Roman" w:cs="Times New Roman"/>
                <w:sz w:val="22"/>
                <w:szCs w:val="22"/>
              </w:rPr>
            </w:pPr>
          </w:p>
        </w:tc>
      </w:tr>
      <w:tr w:rsidR="00563AA6" w14:paraId="31271244" w14:textId="3002644F" w:rsidTr="00150FEF">
        <w:trPr>
          <w:trHeight w:val="144"/>
          <w:jc w:val="center"/>
        </w:trPr>
        <w:tc>
          <w:tcPr>
            <w:tcW w:w="8910" w:type="dxa"/>
            <w:gridSpan w:val="10"/>
            <w:tcBorders>
              <w:top w:val="nil"/>
              <w:left w:val="nil"/>
              <w:bottom w:val="single" w:sz="18" w:space="0" w:color="auto"/>
              <w:right w:val="nil"/>
            </w:tcBorders>
          </w:tcPr>
          <w:p w14:paraId="66CF0450" w14:textId="77777777" w:rsidR="00563AA6" w:rsidRDefault="00563AA6" w:rsidP="00E568D8">
            <w:pPr>
              <w:contextualSpacing/>
              <w:jc w:val="center"/>
              <w:rPr>
                <w:rFonts w:ascii="Times New Roman" w:hAnsi="Times New Roman" w:cs="Times New Roman"/>
                <w:sz w:val="22"/>
                <w:szCs w:val="22"/>
              </w:rPr>
            </w:pPr>
          </w:p>
        </w:tc>
      </w:tr>
      <w:tr w:rsidR="00150FEF" w14:paraId="29377012" w14:textId="77777777" w:rsidTr="00150FEF">
        <w:trPr>
          <w:trHeight w:val="774"/>
          <w:jc w:val="center"/>
        </w:trPr>
        <w:tc>
          <w:tcPr>
            <w:tcW w:w="8910" w:type="dxa"/>
            <w:gridSpan w:val="10"/>
            <w:tcBorders>
              <w:top w:val="single" w:sz="18" w:space="0" w:color="auto"/>
              <w:left w:val="nil"/>
              <w:bottom w:val="nil"/>
              <w:right w:val="nil"/>
            </w:tcBorders>
          </w:tcPr>
          <w:p w14:paraId="235C5BB8" w14:textId="12E7C3A8" w:rsidR="00150FEF" w:rsidRPr="00150FEF" w:rsidRDefault="00150FEF" w:rsidP="00150FEF">
            <w:pPr>
              <w:contextualSpacing/>
              <w:rPr>
                <w:rFonts w:ascii="Times New Roman" w:hAnsi="Times New Roman" w:cs="Times New Roman"/>
                <w:sz w:val="16"/>
                <w:szCs w:val="16"/>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 first column refers to the ARIMA function optimized by AIC; the last three columns refer to different types of trees: the base tree defined in Section 1, the tree which borrows the objective function from the base tree but predicts based on an AR(1) assumption, and the tree which uses an AR(1) objective function as well as an AR(1) prediction. The first row refers to the in-sample fit provided by each model; the last row refers to an out-of-sample one-period ahead forecast on the last 100 observations generated</w:t>
            </w:r>
            <w:r w:rsidR="00FE72EF">
              <w:rPr>
                <w:rFonts w:ascii="Times New Roman" w:hAnsi="Times New Roman" w:cs="Times New Roman"/>
                <w:sz w:val="16"/>
                <w:szCs w:val="16"/>
              </w:rPr>
              <w:t>, in a time series of 511 observations</w:t>
            </w:r>
            <w:r w:rsidRPr="00150FEF">
              <w:rPr>
                <w:rFonts w:ascii="Times New Roman" w:hAnsi="Times New Roman" w:cs="Times New Roman"/>
                <w:sz w:val="16"/>
                <w:szCs w:val="16"/>
              </w:rPr>
              <w:t>.</w:t>
            </w:r>
          </w:p>
        </w:tc>
      </w:tr>
    </w:tbl>
    <w:p w14:paraId="419C60BC" w14:textId="77777777" w:rsidR="00DB69D2" w:rsidRPr="00CA7F90" w:rsidRDefault="00DB69D2" w:rsidP="00CA7F90">
      <w:pPr>
        <w:ind w:firstLine="720"/>
        <w:contextualSpacing/>
        <w:jc w:val="both"/>
        <w:rPr>
          <w:rFonts w:ascii="Times New Roman" w:hAnsi="Times New Roman" w:cs="Times New Roman"/>
          <w:sz w:val="22"/>
          <w:szCs w:val="22"/>
        </w:rPr>
      </w:pPr>
    </w:p>
    <w:p w14:paraId="3EF1D2A7" w14:textId="7A4A9C56" w:rsidR="00123221"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model which provides the best fit, by a fair margin, is the hybrid tree. When performing splits, this tree uses the mean-based objective function from the base tree as described in Section 1, but it uses an AR(1) expression for fitting and forecasting. </w:t>
      </w:r>
    </w:p>
    <w:p w14:paraId="1B5C8CF9" w14:textId="49E2EBE7" w:rsidR="00C67AA0"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However, in the pseudo out-of-sample forecast on the last 100 values of the simulated time series, the best model is the improved tree described above. This improved tree even outperforms the ARIMA model</w:t>
      </w:r>
      <w:r w:rsidR="003475BE">
        <w:rPr>
          <w:rFonts w:ascii="Times New Roman" w:hAnsi="Times New Roman" w:cs="Times New Roman"/>
          <w:bCs/>
          <w:sz w:val="22"/>
          <w:szCs w:val="22"/>
        </w:rPr>
        <w:t xml:space="preserve">, which is </w:t>
      </w:r>
      <w:r w:rsidR="00FE72EF">
        <w:rPr>
          <w:rFonts w:ascii="Times New Roman" w:hAnsi="Times New Roman" w:cs="Times New Roman"/>
          <w:bCs/>
          <w:sz w:val="22"/>
          <w:szCs w:val="22"/>
        </w:rPr>
        <w:t>a promising result</w:t>
      </w:r>
      <w:r w:rsidR="003475BE">
        <w:rPr>
          <w:rFonts w:ascii="Times New Roman" w:hAnsi="Times New Roman" w:cs="Times New Roman"/>
          <w:bCs/>
          <w:sz w:val="22"/>
          <w:szCs w:val="22"/>
        </w:rPr>
        <w:t xml:space="preserve"> for the random forest I intend to construct. If the improved regression tree alone can outperform an ARIMA model even on a simulated AR(1) series, it’s reasonable to suppose that a random forest built from many of those same trees will be able to outperform an ARIMA model on real-world data.</w:t>
      </w:r>
      <w:r>
        <w:rPr>
          <w:rFonts w:ascii="Times New Roman" w:hAnsi="Times New Roman" w:cs="Times New Roman"/>
          <w:bCs/>
          <w:sz w:val="22"/>
          <w:szCs w:val="22"/>
        </w:rPr>
        <w:t xml:space="preserve"> </w:t>
      </w:r>
    </w:p>
    <w:p w14:paraId="5067A02A" w14:textId="327853B6" w:rsidR="001446EC" w:rsidRDefault="001446EC" w:rsidP="001446EC">
      <w:pPr>
        <w:contextualSpacing/>
        <w:jc w:val="both"/>
        <w:rPr>
          <w:rFonts w:ascii="Times New Roman" w:hAnsi="Times New Roman" w:cs="Times New Roman"/>
          <w:bCs/>
          <w:sz w:val="22"/>
          <w:szCs w:val="22"/>
        </w:rPr>
      </w:pPr>
    </w:p>
    <w:p w14:paraId="4D302889" w14:textId="5B92E3DD" w:rsidR="001446EC" w:rsidRPr="001446EC" w:rsidRDefault="00F142BA" w:rsidP="001446EC">
      <w:pPr>
        <w:pStyle w:val="ListParagraph"/>
        <w:numPr>
          <w:ilvl w:val="1"/>
          <w:numId w:val="3"/>
        </w:numPr>
        <w:jc w:val="both"/>
        <w:rPr>
          <w:rFonts w:ascii="Times New Roman" w:hAnsi="Times New Roman" w:cs="Times New Roman"/>
          <w:bCs/>
          <w:i/>
          <w:iCs/>
          <w:sz w:val="22"/>
          <w:szCs w:val="22"/>
        </w:rPr>
      </w:pPr>
      <w:r>
        <w:rPr>
          <w:rFonts w:ascii="Times New Roman" w:hAnsi="Times New Roman" w:cs="Times New Roman"/>
          <w:bCs/>
          <w:i/>
          <w:iCs/>
          <w:sz w:val="22"/>
          <w:szCs w:val="22"/>
        </w:rPr>
        <w:t>The Objective Function</w:t>
      </w:r>
    </w:p>
    <w:p w14:paraId="703E3FF6" w14:textId="256D8375" w:rsidR="001446EC" w:rsidRDefault="001446EC" w:rsidP="001446EC">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In the subsection above, I began to explore how well different types of tree models would predict on an AR(1) series. In doing so, I glossed over the specifics of how those tree models were implemented. The major difference between the base tree model described in Section 1 and the tree model which forecasts well above is the objective function. In Table 1, all of the tree models are self-tuning in terms of their penalty parameter; I describe </w:t>
      </w:r>
      <w:r w:rsidR="00F142BA">
        <w:rPr>
          <w:rFonts w:ascii="Times New Roman" w:hAnsi="Times New Roman" w:cs="Times New Roman"/>
          <w:bCs/>
          <w:sz w:val="22"/>
          <w:szCs w:val="22"/>
        </w:rPr>
        <w:t xml:space="preserve">and justify this process at greater length below. In this subsection, I describe the implementation and </w:t>
      </w:r>
      <w:r w:rsidR="00295220">
        <w:rPr>
          <w:rFonts w:ascii="Times New Roman" w:hAnsi="Times New Roman" w:cs="Times New Roman"/>
          <w:bCs/>
          <w:sz w:val="22"/>
          <w:szCs w:val="22"/>
        </w:rPr>
        <w:t>rationale for</w:t>
      </w:r>
      <w:r w:rsidR="00F142BA">
        <w:rPr>
          <w:rFonts w:ascii="Times New Roman" w:hAnsi="Times New Roman" w:cs="Times New Roman"/>
          <w:bCs/>
          <w:sz w:val="22"/>
          <w:szCs w:val="22"/>
        </w:rPr>
        <w:t xml:space="preserve"> the </w:t>
      </w:r>
      <w:commentRangeStart w:id="34"/>
      <w:r w:rsidR="00F142BA">
        <w:rPr>
          <w:rFonts w:ascii="Times New Roman" w:hAnsi="Times New Roman" w:cs="Times New Roman"/>
          <w:bCs/>
          <w:sz w:val="22"/>
          <w:szCs w:val="22"/>
        </w:rPr>
        <w:t>AR</w:t>
      </w:r>
      <w:commentRangeEnd w:id="34"/>
      <w:r w:rsidR="00D318F0">
        <w:rPr>
          <w:rStyle w:val="CommentReference"/>
        </w:rPr>
        <w:commentReference w:id="34"/>
      </w:r>
      <w:r w:rsidR="00F142BA">
        <w:rPr>
          <w:rFonts w:ascii="Times New Roman" w:hAnsi="Times New Roman" w:cs="Times New Roman"/>
          <w:bCs/>
          <w:sz w:val="22"/>
          <w:szCs w:val="22"/>
        </w:rPr>
        <w:t>(1) objective function.</w:t>
      </w:r>
    </w:p>
    <w:p w14:paraId="052931A7" w14:textId="18627517" w:rsidR="00F142BA" w:rsidRDefault="00F142BA" w:rsidP="00F142BA">
      <w:pPr>
        <w:jc w:val="both"/>
        <w:rPr>
          <w:rFonts w:ascii="Times New Roman" w:hAnsi="Times New Roman" w:cs="Times New Roman"/>
          <w:bCs/>
          <w:sz w:val="22"/>
          <w:szCs w:val="22"/>
        </w:rPr>
      </w:pPr>
    </w:p>
    <w:p w14:paraId="1432A749" w14:textId="109E7AA5" w:rsidR="00F142BA" w:rsidRDefault="00F142BA" w:rsidP="00F142BA">
      <w:pPr>
        <w:jc w:val="both"/>
        <w:rPr>
          <w:rFonts w:ascii="Times New Roman" w:hAnsi="Times New Roman" w:cs="Times New Roman"/>
          <w:bCs/>
          <w:sz w:val="22"/>
          <w:szCs w:val="22"/>
        </w:rPr>
      </w:pPr>
      <w:r>
        <w:rPr>
          <w:rFonts w:ascii="Times New Roman" w:hAnsi="Times New Roman" w:cs="Times New Roman"/>
          <w:bCs/>
          <w:i/>
          <w:iCs/>
          <w:sz w:val="22"/>
          <w:szCs w:val="22"/>
        </w:rPr>
        <w:t>Implementing the objective function</w:t>
      </w:r>
      <w:r>
        <w:rPr>
          <w:rFonts w:ascii="Times New Roman" w:hAnsi="Times New Roman" w:cs="Times New Roman"/>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and one variable as the first lag of that dependent variable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Then, for each of the remaining variables, the function </w:t>
      </w:r>
      <w:r w:rsidR="00E177C5">
        <w:rPr>
          <w:rFonts w:ascii="Times New Roman" w:hAnsi="Times New Roman" w:cs="Times New Roman"/>
          <w:bCs/>
          <w:sz w:val="22"/>
          <w:szCs w:val="22"/>
        </w:rPr>
        <w:t xml:space="preserve">seeks </w:t>
      </w:r>
      <w:commentRangeStart w:id="35"/>
      <w:r w:rsidR="00E177C5">
        <w:rPr>
          <w:rFonts w:ascii="Times New Roman" w:hAnsi="Times New Roman" w:cs="Times New Roman"/>
          <w:bCs/>
          <w:sz w:val="22"/>
          <w:szCs w:val="22"/>
        </w:rPr>
        <w:t>to perform the following optimization function</w:t>
      </w:r>
      <w:r>
        <w:rPr>
          <w:rFonts w:ascii="Times New Roman" w:hAnsi="Times New Roman" w:cs="Times New Roman"/>
          <w:bCs/>
          <w:sz w:val="22"/>
          <w:szCs w:val="22"/>
        </w:rPr>
        <w:t>.</w:t>
      </w:r>
    </w:p>
    <w:p w14:paraId="2AD3CB7B" w14:textId="522ABC07" w:rsidR="00E177C5" w:rsidRDefault="00E177C5" w:rsidP="00F142BA">
      <w:pPr>
        <w:jc w:val="both"/>
        <w:rPr>
          <w:rFonts w:ascii="Times New Roman" w:hAnsi="Times New Roman" w:cs="Times New Roman"/>
          <w:bCs/>
          <w:sz w:val="22"/>
          <w:szCs w:val="22"/>
        </w:rPr>
      </w:pPr>
    </w:p>
    <w:p w14:paraId="4C7C4CAE" w14:textId="653CB798" w:rsidR="005E07EF" w:rsidRDefault="005E07EF" w:rsidP="00F142BA">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r>
                    <w:rPr>
                      <w:rFonts w:ascii="Cambria Math" w:hAnsi="Cambria Math" w:cs="Times New Roman"/>
                      <w:sz w:val="22"/>
                      <w:szCs w:val="22"/>
                    </w:rPr>
                    <m:t>)</m:t>
                  </m:r>
                </m:e>
                <m:sup>
                  <m:r>
                    <w:rPr>
                      <w:rFonts w:ascii="Cambria Math" w:hAnsi="Cambria Math" w:cs="Times New Roman"/>
                      <w:sz w:val="22"/>
                      <w:szCs w:val="22"/>
                    </w:rPr>
                    <m:t>2</m:t>
                  </m:r>
                </m:sup>
              </m:sSup>
            </m:e>
          </m:nary>
        </m:oMath>
      </m:oMathPara>
    </w:p>
    <w:commentRangeEnd w:id="35"/>
    <w:p w14:paraId="4DC62939" w14:textId="77777777" w:rsidR="005E07EF" w:rsidRDefault="00D318F0" w:rsidP="00F142BA">
      <w:pPr>
        <w:jc w:val="both"/>
        <w:rPr>
          <w:rFonts w:ascii="Times New Roman" w:hAnsi="Times New Roman" w:cs="Times New Roman"/>
          <w:bCs/>
          <w:sz w:val="22"/>
          <w:szCs w:val="22"/>
        </w:rPr>
      </w:pPr>
      <w:r>
        <w:rPr>
          <w:rStyle w:val="CommentReference"/>
        </w:rPr>
        <w:commentReference w:id="35"/>
      </w:r>
    </w:p>
    <w:p w14:paraId="4833A571" w14:textId="1FB4FE03" w:rsidR="005E07EF" w:rsidRDefault="005E07EF" w:rsidP="00F142BA">
      <w:pPr>
        <w:jc w:val="both"/>
        <w:rPr>
          <w:rFonts w:ascii="Times New Roman" w:hAnsi="Times New Roman" w:cs="Times New Roman"/>
          <w:bCs/>
          <w:sz w:val="22"/>
          <w:szCs w:val="22"/>
        </w:rPr>
      </w:pPr>
      <w:r>
        <w:rPr>
          <w:rFonts w:ascii="Times New Roman" w:hAnsi="Times New Roman" w:cs="Times New Roman"/>
          <w:bCs/>
          <w:sz w:val="22"/>
          <w:szCs w:val="22"/>
        </w:rPr>
        <w:lastRenderedPageBreak/>
        <w:t>Or, expressed in terms of an ordinary least squares regression,</w:t>
      </w:r>
    </w:p>
    <w:p w14:paraId="44718192" w14:textId="5184A42A" w:rsidR="005E07EF" w:rsidRDefault="005E07EF" w:rsidP="00F142BA">
      <w:pPr>
        <w:jc w:val="both"/>
        <w:rPr>
          <w:rFonts w:ascii="Times New Roman" w:hAnsi="Times New Roman" w:cs="Times New Roman"/>
          <w:bCs/>
          <w:sz w:val="22"/>
          <w:szCs w:val="22"/>
        </w:rPr>
      </w:pPr>
    </w:p>
    <w:p w14:paraId="1F3F1477" w14:textId="4B684614" w:rsidR="00E177C5" w:rsidRDefault="005E07EF" w:rsidP="005E07EF">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d>
                <m:dPr>
                  <m:ctrlPr>
                    <w:rPr>
                      <w:rFonts w:ascii="Cambria Math" w:hAnsi="Cambria Math" w:cs="Times New Roman"/>
                      <w:bCs/>
                      <w:i/>
                      <w:sz w:val="22"/>
                      <w:szCs w:val="22"/>
                    </w:rPr>
                  </m:ctrlPr>
                </m:d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 xml:space="preserve">) + </m:t>
                  </m:r>
                  <m:f>
                    <m:fPr>
                      <m:ctrlPr>
                        <w:rPr>
                          <w:rFonts w:ascii="Cambria Math" w:hAnsi="Cambria Math" w:cs="Times New Roman"/>
                          <w:bCs/>
                          <w:i/>
                          <w:sz w:val="22"/>
                          <w:szCs w:val="22"/>
                        </w:rPr>
                      </m:ctrlPr>
                    </m:fPr>
                    <m:num>
                      <m:nary>
                        <m:naryPr>
                          <m:chr m:val="∑"/>
                          <m:limLoc m:val="undOvr"/>
                          <m:subHide m:val="1"/>
                          <m:supHide m:val="1"/>
                          <m:ctrlPr>
                            <w:rPr>
                              <w:rFonts w:ascii="Cambria Math" w:hAnsi="Cambria Math" w:cs="Times New Roman"/>
                              <w:bCs/>
                              <w:i/>
                              <w:sz w:val="22"/>
                              <w:szCs w:val="22"/>
                            </w:rPr>
                          </m:ctrlPr>
                        </m:naryPr>
                        <m:sub/>
                        <m:sup/>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e>
                          </m:d>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nary>
                    </m:num>
                    <m:den>
                      <m:nary>
                        <m:naryPr>
                          <m:chr m:val="∑"/>
                          <m:limLoc m:val="undOvr"/>
                          <m:subHide m:val="1"/>
                          <m:supHide m:val="1"/>
                          <m:ctrlPr>
                            <w:rPr>
                              <w:rFonts w:ascii="Cambria Math" w:hAnsi="Cambria Math" w:cs="Times New Roman"/>
                              <w:bCs/>
                              <w:i/>
                              <w:sz w:val="22"/>
                              <w:szCs w:val="22"/>
                            </w:rPr>
                          </m:ctrlPr>
                        </m:naryPr>
                        <m:sub/>
                        <m:sup/>
                        <m:e>
                          <m:sSup>
                            <m:sSupPr>
                              <m:ctrlPr>
                                <w:rPr>
                                  <w:rFonts w:ascii="Cambria Math" w:hAnsi="Cambria Math" w:cs="Times New Roman"/>
                                  <w:bCs/>
                                  <w:i/>
                                  <w:sz w:val="22"/>
                                  <w:szCs w:val="22"/>
                                </w:rPr>
                              </m:ctrlPr>
                            </m:sSupPr>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sup>
                              <m:r>
                                <w:rPr>
                                  <w:rFonts w:ascii="Cambria Math" w:hAnsi="Cambria Math" w:cs="Times New Roman"/>
                                  <w:sz w:val="22"/>
                                  <w:szCs w:val="22"/>
                                </w:rPr>
                                <m:t>2</m:t>
                              </m:r>
                            </m:sup>
                          </m:sSup>
                        </m:e>
                      </m:nary>
                    </m:den>
                  </m:f>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d>
            </m:e>
          </m:nary>
        </m:oMath>
      </m:oMathPara>
    </w:p>
    <w:p w14:paraId="02A61B20" w14:textId="204B4D4B" w:rsidR="00F142BA" w:rsidRDefault="00F142BA" w:rsidP="00F142BA">
      <w:pPr>
        <w:jc w:val="both"/>
        <w:rPr>
          <w:rFonts w:ascii="Times New Roman" w:hAnsi="Times New Roman" w:cs="Times New Roman"/>
          <w:bCs/>
          <w:sz w:val="22"/>
          <w:szCs w:val="22"/>
        </w:rPr>
      </w:pPr>
      <w:r>
        <w:rPr>
          <w:rFonts w:ascii="Times New Roman" w:hAnsi="Times New Roman" w:cs="Times New Roman"/>
          <w:bCs/>
          <w:sz w:val="22"/>
          <w:szCs w:val="22"/>
        </w:rPr>
        <w:tab/>
      </w:r>
      <w:r w:rsidR="00E177C5">
        <w:rPr>
          <w:rFonts w:ascii="Times New Roman" w:hAnsi="Times New Roman" w:cs="Times New Roman"/>
          <w:bCs/>
          <w:sz w:val="22"/>
          <w:szCs w:val="22"/>
        </w:rPr>
        <w:t>In practice, the objective function</w:t>
      </w:r>
      <w:r>
        <w:rPr>
          <w:rFonts w:ascii="Times New Roman" w:hAnsi="Times New Roman" w:cs="Times New Roman"/>
          <w:bCs/>
          <w:sz w:val="22"/>
          <w:szCs w:val="22"/>
        </w:rPr>
        <w:t xml:space="preserve"> takes all available observations and considers only three variables: the one remaining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the dependent variable, and the first lag. It sorts these observations </w:t>
      </w:r>
      <w:r w:rsidR="002C779B">
        <w:rPr>
          <w:rFonts w:ascii="Times New Roman" w:hAnsi="Times New Roman" w:cs="Times New Roman"/>
          <w:bCs/>
          <w:sz w:val="22"/>
          <w:szCs w:val="22"/>
        </w:rPr>
        <w:t xml:space="preserve">in ascending order </w:t>
      </w:r>
      <w:r>
        <w:rPr>
          <w:rFonts w:ascii="Times New Roman" w:hAnsi="Times New Roman" w:cs="Times New Roman"/>
          <w:bCs/>
          <w:sz w:val="22"/>
          <w:szCs w:val="22"/>
        </w:rPr>
        <w:t>by the remaining variable selected</w:t>
      </w:r>
      <w:r w:rsidR="002C779B">
        <w:rPr>
          <w:rFonts w:ascii="Times New Roman" w:hAnsi="Times New Roman" w:cs="Times New Roman"/>
          <w:bCs/>
          <w:sz w:val="22"/>
          <w:szCs w:val="22"/>
        </w:rPr>
        <w:t xml:space="preserve">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sidR="002C779B">
        <w:rPr>
          <w:rFonts w:ascii="Times New Roman" w:hAnsi="Times New Roman" w:cs="Times New Roman"/>
          <w:bCs/>
          <w:sz w:val="22"/>
          <w:szCs w:val="22"/>
        </w:rPr>
        <w:t xml:space="preserve">). Then, at each observation, it splits the data into two subsets: one which contains all observations with below the split point, and the other which contains all observations at the split point and above. Within each of these subsets, it performs a least squares regression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C779B">
        <w:rPr>
          <w:rFonts w:ascii="Times New Roman" w:hAnsi="Times New Roman" w:cs="Times New Roman"/>
          <w:bCs/>
          <w:sz w:val="22"/>
          <w:szCs w:val="22"/>
        </w:rPr>
        <w:t xml:space="preserve"> 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C779B">
        <w:rPr>
          <w:rFonts w:ascii="Times New Roman" w:hAnsi="Times New Roman" w:cs="Times New Roman"/>
          <w:bCs/>
          <w:sz w:val="22"/>
          <w:szCs w:val="22"/>
        </w:rPr>
        <w:t>. It then calculates the sum of squared residuals for the regression at each subset and adds those sums together to get the sum of squared residuals which would result from that split.</w:t>
      </w:r>
    </w:p>
    <w:p w14:paraId="32BB53EF" w14:textId="77777777" w:rsidR="00DE34D4" w:rsidRDefault="002C779B" w:rsidP="00DE34D4">
      <w:pPr>
        <w:jc w:val="both"/>
        <w:rPr>
          <w:rFonts w:ascii="Times New Roman" w:hAnsi="Times New Roman" w:cs="Times New Roman"/>
          <w:bCs/>
          <w:sz w:val="22"/>
          <w:szCs w:val="22"/>
        </w:rPr>
      </w:pPr>
      <w:r>
        <w:rPr>
          <w:rFonts w:ascii="Times New Roman" w:hAnsi="Times New Roman" w:cs="Times New Roman"/>
          <w:bCs/>
          <w:sz w:val="22"/>
          <w:szCs w:val="22"/>
        </w:rPr>
        <w:tab/>
        <w:t xml:space="preserve">The function performs this process for each unique value of the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so that every unique value of that variable is associated with a sum of squared residuals value. The function then outputs the minimum sum of squared residuals value and the value of the selected variable that corresponds to the split which produces that minimum. The function does this for each independent variable in the dataset (i.e., for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the trend term), so that each variable is associated with a sum of squared residuals value that would result from the optimal split at that variable.</w:t>
      </w:r>
      <w:r w:rsidR="00295220">
        <w:rPr>
          <w:rFonts w:ascii="Times New Roman" w:hAnsi="Times New Roman" w:cs="Times New Roman"/>
          <w:bCs/>
          <w:sz w:val="22"/>
          <w:szCs w:val="22"/>
        </w:rPr>
        <w:t xml:space="preserve"> The tree function then selects the variable and the split that generate the lowest sum of squared residuals and performs the split at that point.</w:t>
      </w:r>
    </w:p>
    <w:p w14:paraId="30813BA1" w14:textId="5F4D4776" w:rsidR="00295220" w:rsidRDefault="00295220" w:rsidP="00DE34D4">
      <w:pPr>
        <w:ind w:firstLine="720"/>
        <w:jc w:val="both"/>
        <w:rPr>
          <w:rFonts w:ascii="Times New Roman" w:hAnsi="Times New Roman" w:cs="Times New Roman"/>
          <w:bCs/>
          <w:sz w:val="22"/>
          <w:szCs w:val="22"/>
        </w:rPr>
      </w:pPr>
      <w:r>
        <w:rPr>
          <w:rFonts w:ascii="Times New Roman" w:hAnsi="Times New Roman" w:cs="Times New Roman"/>
          <w:bCs/>
          <w:sz w:val="22"/>
          <w:szCs w:val="22"/>
        </w:rPr>
        <w:t>The theory is that the two resulting nodes are now each characterized by the AR(1) regression that best fits them; the goal is to reduce the imprecise fit of the standard ARIMA function by splitting the data into subsets that are characterized by distinct AR(1) processes, thus improving the fit within each node and therefore the fit of the tree overall. In theory, this may provide too tight a fit and result in poor predictions, but that risk is mitigated by two concerns: first, if the entire dataset truly is motivated by the same AR(1) process, then the penalty term within the tree will prevent any splits from occurring, and the tree will simply fit an AR(1) to the entire dataset. And second, I demonstrated above that, even in the case of simulated data which truly is motivated by an identical AR(1) process from beginning to end, the tree can offer a better forecast than even an optimized ARIMA model. Thus, I am not concerned about overfitting the tree to the dataset by making “too many” splits.</w:t>
      </w:r>
    </w:p>
    <w:p w14:paraId="73338BCC" w14:textId="327ED2BA" w:rsidR="00F142BA" w:rsidRDefault="00295220" w:rsidP="00670AD1">
      <w:pPr>
        <w:jc w:val="both"/>
        <w:rPr>
          <w:rFonts w:ascii="Times New Roman" w:hAnsi="Times New Roman" w:cs="Times New Roman"/>
          <w:bCs/>
          <w:sz w:val="22"/>
          <w:szCs w:val="22"/>
        </w:rPr>
      </w:pPr>
      <w:r>
        <w:rPr>
          <w:rFonts w:ascii="Times New Roman" w:hAnsi="Times New Roman" w:cs="Times New Roman"/>
          <w:bCs/>
          <w:sz w:val="22"/>
          <w:szCs w:val="22"/>
        </w:rPr>
        <w:t xml:space="preserve"> </w:t>
      </w:r>
    </w:p>
    <w:p w14:paraId="0D84CE5A" w14:textId="3AED01E7" w:rsidR="00DE34D4" w:rsidRPr="00DE34D4" w:rsidRDefault="00F142BA" w:rsidP="00DE34D4">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r w:rsidRPr="00BC7E31">
        <w:rPr>
          <w:rFonts w:ascii="Times New Roman" w:hAnsi="Times New Roman" w:cs="Times New Roman"/>
          <w:sz w:val="22"/>
          <w:szCs w:val="22"/>
        </w:rPr>
        <w:t xml:space="preserve">The </w:t>
      </w:r>
      <w:r w:rsidR="00295220">
        <w:rPr>
          <w:rFonts w:ascii="Times New Roman" w:hAnsi="Times New Roman" w:cs="Times New Roman"/>
          <w:sz w:val="22"/>
          <w:szCs w:val="22"/>
        </w:rPr>
        <w:t>objective function could run up to one million times during the fitting process for each random forest</w:t>
      </w:r>
      <w:r w:rsidRPr="00BC7E31">
        <w:rPr>
          <w:rFonts w:ascii="Times New Roman" w:hAnsi="Times New Roman" w:cs="Times New Roman"/>
          <w:sz w:val="22"/>
          <w:szCs w:val="22"/>
        </w:rPr>
        <w:t>.</w:t>
      </w:r>
      <w:r w:rsidR="00295220">
        <w:rPr>
          <w:rFonts w:ascii="Times New Roman" w:hAnsi="Times New Roman" w:cs="Times New Roman"/>
          <w:sz w:val="22"/>
          <w:szCs w:val="22"/>
        </w:rPr>
        <w:t xml:space="preserve"> Therefore, it is worthwhile to code the function as efficiently as possible; even a small improvement in efficiency could result in </w:t>
      </w:r>
      <w:r w:rsidR="008443D9">
        <w:rPr>
          <w:rFonts w:ascii="Times New Roman" w:hAnsi="Times New Roman" w:cs="Times New Roman"/>
          <w:sz w:val="22"/>
          <w:szCs w:val="22"/>
        </w:rPr>
        <w:t>hours saved, over the course of writing a paper such as this one. The practical details of how I optimized the AR(1) objective function can be found in Appendix 1.</w:t>
      </w:r>
    </w:p>
    <w:p w14:paraId="36BA698A" w14:textId="77777777" w:rsidR="00123221" w:rsidRPr="00BC7E31" w:rsidRDefault="00123221" w:rsidP="00BC7E31">
      <w:pPr>
        <w:ind w:firstLine="720"/>
        <w:contextualSpacing/>
        <w:jc w:val="both"/>
        <w:rPr>
          <w:rFonts w:ascii="Times New Roman" w:hAnsi="Times New Roman" w:cs="Times New Roman"/>
          <w:iCs/>
          <w:sz w:val="22"/>
          <w:szCs w:val="22"/>
        </w:rPr>
      </w:pPr>
    </w:p>
    <w:p w14:paraId="40E389E7" w14:textId="7C956DC1" w:rsidR="0014300F" w:rsidRPr="00790D07" w:rsidRDefault="0014300F" w:rsidP="00790D07">
      <w:pPr>
        <w:pStyle w:val="ListParagraph"/>
        <w:numPr>
          <w:ilvl w:val="1"/>
          <w:numId w:val="3"/>
        </w:numPr>
        <w:jc w:val="both"/>
        <w:rPr>
          <w:rFonts w:ascii="Times New Roman" w:hAnsi="Times New Roman" w:cs="Times New Roman"/>
          <w:i/>
          <w:iCs/>
          <w:sz w:val="22"/>
          <w:szCs w:val="22"/>
        </w:rPr>
      </w:pPr>
      <w:r w:rsidRPr="00790D07">
        <w:rPr>
          <w:rFonts w:ascii="Times New Roman" w:hAnsi="Times New Roman" w:cs="Times New Roman"/>
          <w:i/>
          <w:iCs/>
          <w:sz w:val="22"/>
          <w:szCs w:val="22"/>
        </w:rPr>
        <w:t>Tuning</w:t>
      </w:r>
    </w:p>
    <w:p w14:paraId="1F257F68" w14:textId="0DF6DD21" w:rsidR="00790D07" w:rsidRDefault="00790D07" w:rsidP="00790D07">
      <w:pPr>
        <w:jc w:val="both"/>
        <w:rPr>
          <w:rFonts w:ascii="Times New Roman" w:hAnsi="Times New Roman" w:cs="Times New Roman"/>
          <w:i/>
          <w:iCs/>
          <w:sz w:val="22"/>
          <w:szCs w:val="22"/>
        </w:rPr>
      </w:pPr>
    </w:p>
    <w:p w14:paraId="6691F1A7" w14:textId="2224F534" w:rsidR="00D427EE" w:rsidRPr="00790D07" w:rsidRDefault="00790D07" w:rsidP="00790D07">
      <w:pPr>
        <w:jc w:val="both"/>
        <w:rPr>
          <w:rFonts w:ascii="Times New Roman" w:hAnsi="Times New Roman" w:cs="Times New Roman"/>
          <w:i/>
          <w:iCs/>
          <w:sz w:val="22"/>
          <w:szCs w:val="22"/>
        </w:rPr>
      </w:pPr>
      <w:r>
        <w:rPr>
          <w:rFonts w:ascii="Times New Roman" w:hAnsi="Times New Roman" w:cs="Times New Roman"/>
          <w:i/>
          <w:iCs/>
          <w:sz w:val="22"/>
          <w:szCs w:val="22"/>
        </w:rPr>
        <w:t xml:space="preserve">Tuning in theory. </w:t>
      </w:r>
      <w:r w:rsidR="00DC6811">
        <w:rPr>
          <w:rFonts w:ascii="Times New Roman" w:hAnsi="Times New Roman" w:cs="Times New Roman"/>
          <w:sz w:val="22"/>
          <w:szCs w:val="22"/>
        </w:rPr>
        <w:t>Machine learning in general relies on the idea that models can be self-tuning. Rather than require a human operator to specify parameters and values, the model trains itself. This includes assigning itself parameter values, which are usually optimized by a cross-validation technique. In the context of this paper, however, two</w:t>
      </w:r>
      <w:r w:rsidR="000E7E1C" w:rsidRPr="00BC7E31">
        <w:rPr>
          <w:rFonts w:ascii="Times New Roman" w:hAnsi="Times New Roman" w:cs="Times New Roman"/>
          <w:sz w:val="22"/>
          <w:szCs w:val="22"/>
        </w:rPr>
        <w:t xml:space="preserve"> </w:t>
      </w:r>
      <w:r w:rsidR="00343625" w:rsidRPr="00BC7E31">
        <w:rPr>
          <w:rFonts w:ascii="Times New Roman" w:hAnsi="Times New Roman" w:cs="Times New Roman"/>
          <w:sz w:val="22"/>
          <w:szCs w:val="22"/>
        </w:rPr>
        <w:t>special</w:t>
      </w:r>
      <w:r w:rsidR="000E7E1C" w:rsidRPr="00BC7E31">
        <w:rPr>
          <w:rFonts w:ascii="Times New Roman" w:hAnsi="Times New Roman" w:cs="Times New Roman"/>
          <w:sz w:val="22"/>
          <w:szCs w:val="22"/>
        </w:rPr>
        <w:t xml:space="preserve"> difficulties may aris</w:t>
      </w:r>
      <w:r w:rsidR="00DC6811">
        <w:rPr>
          <w:rFonts w:ascii="Times New Roman" w:hAnsi="Times New Roman" w:cs="Times New Roman"/>
          <w:sz w:val="22"/>
          <w:szCs w:val="22"/>
        </w:rPr>
        <w:t>e</w:t>
      </w:r>
      <w:r w:rsidR="000E7E1C" w:rsidRPr="00BC7E31">
        <w:rPr>
          <w:rFonts w:ascii="Times New Roman" w:hAnsi="Times New Roman" w:cs="Times New Roman"/>
          <w:sz w:val="22"/>
          <w:szCs w:val="22"/>
        </w:rPr>
        <w:t xml:space="preserve">. </w:t>
      </w:r>
      <w:r w:rsidR="00DC6811">
        <w:rPr>
          <w:rFonts w:ascii="Times New Roman" w:hAnsi="Times New Roman" w:cs="Times New Roman"/>
          <w:sz w:val="22"/>
          <w:szCs w:val="22"/>
        </w:rPr>
        <w:t xml:space="preserve">First, I have mentioned that any </w:t>
      </w:r>
      <w:r w:rsidR="000E7E1C" w:rsidRPr="00BC7E31">
        <w:rPr>
          <w:rFonts w:ascii="Times New Roman" w:hAnsi="Times New Roman" w:cs="Times New Roman"/>
          <w:sz w:val="22"/>
          <w:szCs w:val="22"/>
        </w:rPr>
        <w:t xml:space="preserve">tuning technique will require some form of cross-validation; with cross-sectional data, it is straightforward to use a k-fold cross-validation technique. With time series data, however, the process requires more careful consideration. </w:t>
      </w:r>
      <w:r w:rsidR="00F76C82" w:rsidRPr="00BC7E31">
        <w:rPr>
          <w:rFonts w:ascii="Times New Roman" w:hAnsi="Times New Roman" w:cs="Times New Roman"/>
          <w:sz w:val="22"/>
          <w:szCs w:val="22"/>
        </w:rPr>
        <w:t>Second</w:t>
      </w:r>
      <w:r w:rsidR="000E7E1C" w:rsidRPr="00BC7E31">
        <w:rPr>
          <w:rFonts w:ascii="Times New Roman" w:hAnsi="Times New Roman" w:cs="Times New Roman"/>
          <w:sz w:val="22"/>
          <w:szCs w:val="22"/>
        </w:rPr>
        <w:t xml:space="preserve">, </w:t>
      </w:r>
      <w:r w:rsidR="001D228E">
        <w:rPr>
          <w:rFonts w:ascii="Times New Roman" w:hAnsi="Times New Roman" w:cs="Times New Roman"/>
          <w:sz w:val="22"/>
          <w:szCs w:val="22"/>
        </w:rPr>
        <w:t>the</w:t>
      </w:r>
      <w:r w:rsidR="000E7E1C" w:rsidRPr="00BC7E31">
        <w:rPr>
          <w:rFonts w:ascii="Times New Roman" w:hAnsi="Times New Roman" w:cs="Times New Roman"/>
          <w:sz w:val="22"/>
          <w:szCs w:val="22"/>
        </w:rPr>
        <w:t xml:space="preserve"> tuned trees will only be used to forecast in the context of a random forest that </w:t>
      </w:r>
      <w:r w:rsidR="001D228E">
        <w:rPr>
          <w:rFonts w:ascii="Times New Roman" w:hAnsi="Times New Roman" w:cs="Times New Roman"/>
          <w:sz w:val="22"/>
          <w:szCs w:val="22"/>
        </w:rPr>
        <w:t>is itself tuned</w:t>
      </w:r>
      <w:r w:rsidR="000E7E1C" w:rsidRPr="00BC7E31">
        <w:rPr>
          <w:rFonts w:ascii="Times New Roman" w:hAnsi="Times New Roman" w:cs="Times New Roman"/>
          <w:sz w:val="22"/>
          <w:szCs w:val="22"/>
        </w:rPr>
        <w:t xml:space="preserve">. Therefore, a perfectly tuned standalone tree may not actually be the best tree to use in the context of the forest. </w:t>
      </w:r>
      <w:r w:rsidR="00DC6811">
        <w:rPr>
          <w:rFonts w:ascii="Times New Roman" w:hAnsi="Times New Roman" w:cs="Times New Roman"/>
          <w:sz w:val="22"/>
          <w:szCs w:val="22"/>
        </w:rPr>
        <w:t>In other words, the tree cannot be tuned external to the forest, but must be self-tuning within the forest.</w:t>
      </w:r>
    </w:p>
    <w:p w14:paraId="4353D053" w14:textId="1FF0093B" w:rsidR="007A0904"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lastRenderedPageBreak/>
        <w:t xml:space="preserve">These are broad considerations about how to tune in general; there are also more specific concerns. For a random forest in the setting of this paper, </w:t>
      </w:r>
      <w:r w:rsidR="007A0904" w:rsidRPr="00BC7E31">
        <w:rPr>
          <w:rFonts w:ascii="Times New Roman" w:hAnsi="Times New Roman" w:cs="Times New Roman"/>
          <w:sz w:val="22"/>
          <w:szCs w:val="22"/>
        </w:rPr>
        <w:t>there are impossibly many parameters to consider. For example, when sampl</w:t>
      </w:r>
      <w:r w:rsidR="001D228E">
        <w:rPr>
          <w:rFonts w:ascii="Times New Roman" w:hAnsi="Times New Roman" w:cs="Times New Roman"/>
          <w:sz w:val="22"/>
          <w:szCs w:val="22"/>
        </w:rPr>
        <w:t>ing</w:t>
      </w:r>
      <w:r w:rsidR="007A0904" w:rsidRPr="00BC7E31">
        <w:rPr>
          <w:rFonts w:ascii="Times New Roman" w:hAnsi="Times New Roman" w:cs="Times New Roman"/>
          <w:sz w:val="22"/>
          <w:szCs w:val="22"/>
        </w:rPr>
        <w:t xml:space="preserve"> the data for each tree in the forest, should </w:t>
      </w:r>
      <w:r w:rsidR="001D228E">
        <w:rPr>
          <w:rFonts w:ascii="Times New Roman" w:hAnsi="Times New Roman" w:cs="Times New Roman"/>
          <w:sz w:val="22"/>
          <w:szCs w:val="22"/>
        </w:rPr>
        <w:t>that</w:t>
      </w:r>
      <w:r w:rsidR="007A0904" w:rsidRPr="00BC7E31">
        <w:rPr>
          <w:rFonts w:ascii="Times New Roman" w:hAnsi="Times New Roman" w:cs="Times New Roman"/>
          <w:sz w:val="22"/>
          <w:szCs w:val="22"/>
        </w:rPr>
        <w:t xml:space="preserve"> sample</w:t>
      </w:r>
      <w:r w:rsidR="001D228E">
        <w:rPr>
          <w:rFonts w:ascii="Times New Roman" w:hAnsi="Times New Roman" w:cs="Times New Roman"/>
          <w:sz w:val="22"/>
          <w:szCs w:val="22"/>
        </w:rPr>
        <w:t xml:space="preserve"> occur</w:t>
      </w:r>
      <w:r w:rsidR="007A0904" w:rsidRPr="00BC7E31">
        <w:rPr>
          <w:rFonts w:ascii="Times New Roman" w:hAnsi="Times New Roman" w:cs="Times New Roman"/>
          <w:sz w:val="22"/>
          <w:szCs w:val="22"/>
        </w:rPr>
        <w:t xml:space="preserve"> with replacement? </w:t>
      </w:r>
      <w:r w:rsidR="001D228E">
        <w:rPr>
          <w:rFonts w:ascii="Times New Roman" w:hAnsi="Times New Roman" w:cs="Times New Roman"/>
          <w:sz w:val="22"/>
          <w:szCs w:val="22"/>
        </w:rPr>
        <w:t>W</w:t>
      </w:r>
      <w:r w:rsidR="007A0904" w:rsidRPr="00BC7E31">
        <w:rPr>
          <w:rFonts w:ascii="Times New Roman" w:hAnsi="Times New Roman" w:cs="Times New Roman"/>
          <w:sz w:val="22"/>
          <w:szCs w:val="22"/>
        </w:rPr>
        <w:t>ithout replacement</w:t>
      </w:r>
      <w:r w:rsidR="001D228E">
        <w:rPr>
          <w:rFonts w:ascii="Times New Roman" w:hAnsi="Times New Roman" w:cs="Times New Roman"/>
          <w:sz w:val="22"/>
          <w:szCs w:val="22"/>
        </w:rPr>
        <w:t>? Starting</w:t>
      </w:r>
      <w:r w:rsidR="007A0904" w:rsidRPr="00BC7E31">
        <w:rPr>
          <w:rFonts w:ascii="Times New Roman" w:hAnsi="Times New Roman" w:cs="Times New Roman"/>
          <w:sz w:val="22"/>
          <w:szCs w:val="22"/>
        </w:rPr>
        <w:t xml:space="preserve"> from a fixed point in time? From a random point in time? How big would this random sample without replacement be? </w:t>
      </w:r>
      <w:r>
        <w:rPr>
          <w:rFonts w:ascii="Times New Roman" w:hAnsi="Times New Roman" w:cs="Times New Roman"/>
          <w:sz w:val="22"/>
          <w:szCs w:val="22"/>
        </w:rPr>
        <w:t xml:space="preserve">Should the sample be random at all, or should it actually be nonrandom? </w:t>
      </w:r>
      <w:r w:rsidR="007A0904" w:rsidRPr="00BC7E31">
        <w:rPr>
          <w:rFonts w:ascii="Times New Roman" w:hAnsi="Times New Roman" w:cs="Times New Roman"/>
          <w:sz w:val="22"/>
          <w:szCs w:val="22"/>
        </w:rPr>
        <w:t xml:space="preserve">And none of these parameters can be tuned in a vacuum; each of these questions would have to be answered simultaneously with each other and with dozens of other such questions, regarding for instance the number of trees in the forest, the feature fraction for the forest, the splitting penalty for each tree, etc. </w:t>
      </w:r>
      <w:r>
        <w:rPr>
          <w:rFonts w:ascii="Times New Roman" w:hAnsi="Times New Roman" w:cs="Times New Roman"/>
          <w:sz w:val="22"/>
          <w:szCs w:val="22"/>
        </w:rPr>
        <w:t>Rather than get lost in the weeds of self-tuning so many parameters, I will focus in this section on merely one parameter: the penalty term for the tree.</w:t>
      </w:r>
    </w:p>
    <w:p w14:paraId="6037845C" w14:textId="288093CB" w:rsidR="004326C0"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reason I focus on the penalty term for the tree is due to the second concern mentioned above: each tree must be tuned within the context of the forest. Some parameters, such as the feature fraction and the process for sampling data, I can and will specify, external to and independent from the particular context of each tree. For the penalty term parameter, however, the optimal value will vary depending on the data sample and on the features selected. Proper specification of the penalty value will be fundamentally important to the accuracy of the tree’s fit and forecasts, but that specification must depend on the inputs which the tree receives; the penalty value cannot be specified externally.</w:t>
      </w:r>
    </w:p>
    <w:p w14:paraId="6B24B9D1" w14:textId="77777777" w:rsidR="00E177C5" w:rsidRDefault="00E3776F"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in consideration of the second difficulty mentioned above, I have identified which parameters ought to be self-tuning. However, the first difficulty—that of actually designing the self-tuning mechanism—remains.</w:t>
      </w:r>
    </w:p>
    <w:p w14:paraId="7CCC14B1" w14:textId="03E1090C" w:rsidR="00E3776F" w:rsidRDefault="006411E7"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 </w:t>
      </w:r>
    </w:p>
    <w:p w14:paraId="6C0B5F51" w14:textId="3C88558B" w:rsidR="006411E7" w:rsidRDefault="00E177C5" w:rsidP="00E177C5">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Cross-validation. </w:t>
      </w:r>
      <w:r w:rsidR="006411E7">
        <w:rPr>
          <w:rFonts w:ascii="Times New Roman" w:hAnsi="Times New Roman" w:cs="Times New Roman"/>
          <w:sz w:val="22"/>
          <w:szCs w:val="22"/>
        </w:rPr>
        <w:t xml:space="preserve">In a typical machine learning model, a k-fold cross-validation technique would be used. The model would segregate data into </w:t>
      </w:r>
      <w:r w:rsidR="006411E7" w:rsidRPr="006411E7">
        <w:rPr>
          <w:rFonts w:ascii="Times New Roman" w:hAnsi="Times New Roman" w:cs="Times New Roman"/>
          <w:i/>
          <w:iCs/>
          <w:sz w:val="22"/>
          <w:szCs w:val="22"/>
        </w:rPr>
        <w:t>k</w:t>
      </w:r>
      <w:r w:rsidR="006411E7">
        <w:rPr>
          <w:rFonts w:ascii="Times New Roman" w:hAnsi="Times New Roman" w:cs="Times New Roman"/>
          <w:sz w:val="22"/>
          <w:szCs w:val="22"/>
        </w:rPr>
        <w:t xml:space="preserve"> complementary subsets. Then it would designate one of these subsets as the test set, while the remaining </w:t>
      </w:r>
      <w:r w:rsidR="006411E7">
        <w:rPr>
          <w:rFonts w:ascii="Times New Roman" w:hAnsi="Times New Roman" w:cs="Times New Roman"/>
          <w:i/>
          <w:iCs/>
          <w:sz w:val="22"/>
          <w:szCs w:val="22"/>
        </w:rPr>
        <w:t xml:space="preserve">k – </w:t>
      </w:r>
      <w:r w:rsidR="006411E7">
        <w:rPr>
          <w:rFonts w:ascii="Times New Roman" w:hAnsi="Times New Roman" w:cs="Times New Roman"/>
          <w:sz w:val="22"/>
          <w:szCs w:val="22"/>
        </w:rPr>
        <w:t xml:space="preserve">1 subsets would together make up the training set. The model would be trained on the training set and then its parameters would be tuned based on its performance on the test set. This process would be repeated </w:t>
      </w:r>
      <w:r w:rsidR="006411E7">
        <w:rPr>
          <w:rFonts w:ascii="Times New Roman" w:hAnsi="Times New Roman" w:cs="Times New Roman"/>
          <w:i/>
          <w:iCs/>
          <w:sz w:val="22"/>
          <w:szCs w:val="22"/>
        </w:rPr>
        <w:t xml:space="preserve">k </w:t>
      </w:r>
      <w:r w:rsidR="006411E7">
        <w:rPr>
          <w:rFonts w:ascii="Times New Roman" w:hAnsi="Times New Roman" w:cs="Times New Roman"/>
          <w:sz w:val="22"/>
          <w:szCs w:val="22"/>
        </w:rPr>
        <w:t xml:space="preserve">times, each time holding out a different subset as the test set. This creates a pseudo out-of-sample forecasting test for the model, and allows it to self-tune. Instead of holding a fixed training set and a fixed test set, the model can optimize its performance across, say, ten different training/test set configurations. </w:t>
      </w:r>
      <w:commentRangeStart w:id="36"/>
      <w:r w:rsidR="006411E7">
        <w:rPr>
          <w:rFonts w:ascii="Times New Roman" w:hAnsi="Times New Roman" w:cs="Times New Roman"/>
          <w:sz w:val="22"/>
          <w:szCs w:val="22"/>
        </w:rPr>
        <w:t>This makes the tuning more reliable than it would be in the case of just one training/test set configuration.</w:t>
      </w:r>
      <w:commentRangeEnd w:id="36"/>
      <w:r w:rsidR="006411E7">
        <w:rPr>
          <w:rStyle w:val="CommentReference"/>
        </w:rPr>
        <w:commentReference w:id="36"/>
      </w:r>
      <w:r w:rsidR="006411E7">
        <w:rPr>
          <w:rFonts w:ascii="Times New Roman" w:hAnsi="Times New Roman" w:cs="Times New Roman"/>
          <w:sz w:val="22"/>
          <w:szCs w:val="22"/>
        </w:rPr>
        <w:t xml:space="preserve"> </w:t>
      </w:r>
    </w:p>
    <w:p w14:paraId="33FAFA7E" w14:textId="427EBB98" w:rsidR="00563AA6" w:rsidRDefault="006411E7" w:rsidP="00EE7C0E">
      <w:pPr>
        <w:ind w:firstLine="720"/>
        <w:contextualSpacing/>
        <w:jc w:val="both"/>
        <w:rPr>
          <w:rFonts w:ascii="Times New Roman" w:hAnsi="Times New Roman" w:cs="Times New Roman"/>
          <w:sz w:val="22"/>
          <w:szCs w:val="22"/>
        </w:rPr>
      </w:pPr>
      <w:r>
        <w:rPr>
          <w:rFonts w:ascii="Times New Roman" w:hAnsi="Times New Roman" w:cs="Times New Roman"/>
          <w:sz w:val="22"/>
          <w:szCs w:val="22"/>
        </w:rPr>
        <w:t>However, the random forest I construct is not a typical machine learning model; it is designed to forecast time-series rather than cross-sectional data.</w:t>
      </w:r>
      <w:r w:rsidR="00563AA6">
        <w:rPr>
          <w:rFonts w:ascii="Times New Roman" w:hAnsi="Times New Roman" w:cs="Times New Roman"/>
          <w:sz w:val="22"/>
          <w:szCs w:val="22"/>
        </w:rPr>
        <w:t xml:space="preserve"> Time-series data </w:t>
      </w:r>
      <w:r w:rsidR="00EE7C0E">
        <w:rPr>
          <w:rFonts w:ascii="Times New Roman" w:hAnsi="Times New Roman" w:cs="Times New Roman"/>
          <w:sz w:val="22"/>
          <w:szCs w:val="22"/>
        </w:rPr>
        <w:t>may be serially correlated</w:t>
      </w:r>
      <w:r w:rsidR="00563AA6">
        <w:rPr>
          <w:rFonts w:ascii="Times New Roman" w:hAnsi="Times New Roman" w:cs="Times New Roman"/>
          <w:sz w:val="22"/>
          <w:szCs w:val="22"/>
        </w:rPr>
        <w:t xml:space="preserve">; the k-fold technique, which randomly sorts the dataset into different subsets, will therefore not be effective. Not only is time-series data serially correlated, but real-world time-series data is not the same across all points in time. In the case of US inflation data, for instance, Stock and Watson (2007) argue that the pre-1984 data is fundamentally different from the post-1984 data. On this evidence at least, if not for purely theoretical reasons, </w:t>
      </w:r>
      <w:r w:rsidR="00563AA6" w:rsidRPr="00BC7E31">
        <w:rPr>
          <w:rFonts w:ascii="Times New Roman" w:hAnsi="Times New Roman" w:cs="Times New Roman"/>
          <w:sz w:val="22"/>
          <w:szCs w:val="22"/>
        </w:rPr>
        <w:t>it would be best to avoid validating past predictions on future data.</w:t>
      </w:r>
    </w:p>
    <w:p w14:paraId="7C61E5E8" w14:textId="652FAA8C" w:rsidR="00F76C82" w:rsidRPr="00563AA6" w:rsidRDefault="00563AA6" w:rsidP="00563AA6">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Therefore, I use a cross-validation technique that accounts for the fact that time-series data is serially correlated. Each tree is given a certain set of data. Of this data, I with</w:t>
      </w:r>
      <w:r w:rsidR="00F76C82" w:rsidRPr="00BC7E31">
        <w:rPr>
          <w:rFonts w:ascii="Times New Roman" w:hAnsi="Times New Roman" w:cs="Times New Roman"/>
          <w:sz w:val="22"/>
          <w:szCs w:val="22"/>
        </w:rPr>
        <w:t xml:space="preserve">hold the most recent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observations as a test set for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w:t>
      </w:r>
      <w:r>
        <w:rPr>
          <w:rFonts w:ascii="Times New Roman" w:hAnsi="Times New Roman" w:cs="Times New Roman"/>
          <w:sz w:val="22"/>
          <w:szCs w:val="22"/>
        </w:rPr>
        <w:t>,</w:t>
      </w:r>
      <w:r w:rsidR="00F76C82" w:rsidRPr="00BC7E31">
        <w:rPr>
          <w:rFonts w:ascii="Times New Roman" w:hAnsi="Times New Roman" w:cs="Times New Roman"/>
          <w:sz w:val="22"/>
          <w:szCs w:val="22"/>
        </w:rPr>
        <w:t xml:space="preserve"> and</w:t>
      </w:r>
      <w:r>
        <w:rPr>
          <w:rFonts w:ascii="Times New Roman" w:hAnsi="Times New Roman" w:cs="Times New Roman"/>
          <w:sz w:val="22"/>
          <w:szCs w:val="22"/>
        </w:rPr>
        <w:t xml:space="preserve"> I</w:t>
      </w:r>
      <w:r w:rsidR="00F76C82" w:rsidRPr="00BC7E31">
        <w:rPr>
          <w:rFonts w:ascii="Times New Roman" w:hAnsi="Times New Roman" w:cs="Times New Roman"/>
          <w:sz w:val="22"/>
          <w:szCs w:val="22"/>
        </w:rPr>
        <w:t xml:space="preserve"> train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 on the </w:t>
      </w:r>
      <w:r>
        <w:rPr>
          <w:rFonts w:ascii="Times New Roman" w:hAnsi="Times New Roman" w:cs="Times New Roman"/>
          <w:sz w:val="22"/>
          <w:szCs w:val="22"/>
        </w:rPr>
        <w:t>remaining, previous</w:t>
      </w:r>
      <w:r w:rsidR="00F76C82" w:rsidRPr="00BC7E31">
        <w:rPr>
          <w:rFonts w:ascii="Times New Roman" w:hAnsi="Times New Roman" w:cs="Times New Roman"/>
          <w:sz w:val="22"/>
          <w:szCs w:val="22"/>
        </w:rPr>
        <w:t xml:space="preserve"> observations. Then, </w:t>
      </w:r>
      <w:r w:rsidR="00F5094B">
        <w:rPr>
          <w:rFonts w:ascii="Times New Roman" w:hAnsi="Times New Roman" w:cs="Times New Roman"/>
          <w:sz w:val="22"/>
          <w:szCs w:val="22"/>
        </w:rPr>
        <w:t>I</w:t>
      </w:r>
      <w:r w:rsidR="00F76C82" w:rsidRPr="00BC7E31">
        <w:rPr>
          <w:rFonts w:ascii="Times New Roman" w:hAnsi="Times New Roman" w:cs="Times New Roman"/>
          <w:sz w:val="22"/>
          <w:szCs w:val="22"/>
        </w:rPr>
        <w:t xml:space="preserve"> test the tree on the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w:t>
      </w:r>
      <w:r>
        <w:rPr>
          <w:rFonts w:ascii="Times New Roman" w:hAnsi="Times New Roman" w:cs="Times New Roman"/>
          <w:sz w:val="22"/>
          <w:szCs w:val="22"/>
        </w:rPr>
        <w:t xml:space="preserve">withheld </w:t>
      </w:r>
      <w:r w:rsidR="00F76C82" w:rsidRPr="00BC7E31">
        <w:rPr>
          <w:rFonts w:ascii="Times New Roman" w:hAnsi="Times New Roman" w:cs="Times New Roman"/>
          <w:sz w:val="22"/>
          <w:szCs w:val="22"/>
        </w:rPr>
        <w:t>observations in order to “cross-validate” it.</w:t>
      </w:r>
      <w:r w:rsidR="007A0904" w:rsidRPr="00BC7E31">
        <w:rPr>
          <w:rFonts w:ascii="Times New Roman" w:hAnsi="Times New Roman" w:cs="Times New Roman"/>
          <w:sz w:val="22"/>
          <w:szCs w:val="22"/>
        </w:rPr>
        <w:t xml:space="preserve"> </w:t>
      </w:r>
      <w:r>
        <w:rPr>
          <w:rFonts w:ascii="Times New Roman" w:hAnsi="Times New Roman" w:cs="Times New Roman"/>
          <w:sz w:val="22"/>
          <w:szCs w:val="22"/>
        </w:rPr>
        <w:t>For this model, the only parameter which self-tunes is the penalty term</w:t>
      </w:r>
      <w:r w:rsidR="0090446A">
        <w:rPr>
          <w:rFonts w:ascii="Times New Roman" w:hAnsi="Times New Roman" w:cs="Times New Roman"/>
          <w:sz w:val="22"/>
          <w:szCs w:val="22"/>
        </w:rPr>
        <w:t>, so this is the parameter whose value is optimized by this validation process.</w:t>
      </w:r>
    </w:p>
    <w:p w14:paraId="72C169AF" w14:textId="4CAEC44A" w:rsidR="000E7E1C" w:rsidRDefault="009044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E</w:t>
      </w:r>
      <w:r w:rsidR="00ED1685" w:rsidRPr="00BC7E31">
        <w:rPr>
          <w:rFonts w:ascii="Times New Roman" w:hAnsi="Times New Roman" w:cs="Times New Roman"/>
          <w:sz w:val="22"/>
          <w:szCs w:val="22"/>
        </w:rPr>
        <w:t>ach tree will be tuned independently after it receives a random subsample of both the data and the features. Thus, each tree in the forest will have its own fractional penalty term</w:t>
      </w:r>
      <w:r w:rsidR="0042198F">
        <w:rPr>
          <w:rFonts w:ascii="Times New Roman" w:hAnsi="Times New Roman" w:cs="Times New Roman"/>
          <w:sz w:val="22"/>
          <w:szCs w:val="22"/>
        </w:rPr>
        <w:t xml:space="preserve">, </w:t>
      </w:r>
      <w:r w:rsidR="00ED1685" w:rsidRPr="00BC7E31">
        <w:rPr>
          <w:rFonts w:ascii="Times New Roman" w:hAnsi="Times New Roman" w:cs="Times New Roman"/>
          <w:sz w:val="22"/>
          <w:szCs w:val="22"/>
        </w:rPr>
        <w:t>which will be generated according to the process described in the previous paragraph.</w:t>
      </w:r>
    </w:p>
    <w:p w14:paraId="6BB3D94B" w14:textId="6DA3F8D2" w:rsidR="0090446A" w:rsidRDefault="0090446A" w:rsidP="0090446A">
      <w:pPr>
        <w:contextualSpacing/>
        <w:jc w:val="both"/>
        <w:rPr>
          <w:rFonts w:ascii="Times New Roman" w:hAnsi="Times New Roman" w:cs="Times New Roman"/>
          <w:sz w:val="22"/>
          <w:szCs w:val="22"/>
        </w:rPr>
      </w:pPr>
    </w:p>
    <w:p w14:paraId="18798D81" w14:textId="42E25746" w:rsidR="00790D07" w:rsidRPr="00790D07" w:rsidRDefault="0090446A" w:rsidP="00790D07">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Tuning in </w:t>
      </w:r>
      <w:r w:rsidR="00790D07">
        <w:rPr>
          <w:rFonts w:ascii="Times New Roman" w:hAnsi="Times New Roman" w:cs="Times New Roman"/>
          <w:i/>
          <w:iCs/>
          <w:sz w:val="22"/>
          <w:szCs w:val="22"/>
        </w:rPr>
        <w:t>p</w:t>
      </w:r>
      <w:r>
        <w:rPr>
          <w:rFonts w:ascii="Times New Roman" w:hAnsi="Times New Roman" w:cs="Times New Roman"/>
          <w:i/>
          <w:iCs/>
          <w:sz w:val="22"/>
          <w:szCs w:val="22"/>
        </w:rPr>
        <w:t>ractice</w:t>
      </w:r>
      <w:r w:rsidR="00790D07">
        <w:rPr>
          <w:rFonts w:ascii="Times New Roman" w:hAnsi="Times New Roman" w:cs="Times New Roman"/>
          <w:i/>
          <w:iCs/>
          <w:sz w:val="22"/>
          <w:szCs w:val="22"/>
        </w:rPr>
        <w:t xml:space="preserve">. </w:t>
      </w:r>
      <w:r w:rsidR="00790D07">
        <w:rPr>
          <w:rFonts w:ascii="Times New Roman" w:hAnsi="Times New Roman" w:cs="Times New Roman"/>
          <w:sz w:val="22"/>
          <w:szCs w:val="22"/>
        </w:rPr>
        <w:t>I’ve explained</w:t>
      </w:r>
      <w:r>
        <w:rPr>
          <w:rFonts w:ascii="Times New Roman" w:hAnsi="Times New Roman" w:cs="Times New Roman"/>
          <w:sz w:val="22"/>
          <w:szCs w:val="22"/>
        </w:rPr>
        <w:t xml:space="preserve"> the theoretical justification for tuning the penalty term, and for doing so using the specific validation technique described.</w:t>
      </w:r>
      <w:r w:rsidR="001446EC">
        <w:rPr>
          <w:rFonts w:ascii="Times New Roman" w:hAnsi="Times New Roman" w:cs="Times New Roman"/>
          <w:sz w:val="22"/>
          <w:szCs w:val="22"/>
        </w:rPr>
        <w:t xml:space="preserve"> Now I describe the implementation of this tuning</w:t>
      </w:r>
      <w:r w:rsidR="00790D07">
        <w:rPr>
          <w:rFonts w:ascii="Times New Roman" w:hAnsi="Times New Roman" w:cs="Times New Roman"/>
          <w:sz w:val="22"/>
          <w:szCs w:val="22"/>
        </w:rPr>
        <w:t>.</w:t>
      </w:r>
    </w:p>
    <w:p w14:paraId="33D44569" w14:textId="270DFCE0" w:rsidR="00123221" w:rsidRDefault="00790D0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I first specify a parameter space: the range of possible values for the penalty term. These values range from 0.70 to 0.99, increasing by increments of 0.005. In practice, the dataset is small enough</w:t>
      </w:r>
      <w:r w:rsidR="001446EC">
        <w:rPr>
          <w:rFonts w:ascii="Times New Roman" w:hAnsi="Times New Roman" w:cs="Times New Roman"/>
          <w:sz w:val="22"/>
          <w:szCs w:val="22"/>
        </w:rPr>
        <w:t xml:space="preserve"> </w:t>
      </w:r>
      <w:r>
        <w:rPr>
          <w:rFonts w:ascii="Times New Roman" w:hAnsi="Times New Roman" w:cs="Times New Roman"/>
          <w:sz w:val="22"/>
          <w:szCs w:val="22"/>
        </w:rPr>
        <w:t xml:space="preserve">that </w:t>
      </w:r>
      <w:r>
        <w:rPr>
          <w:rFonts w:ascii="Times New Roman" w:hAnsi="Times New Roman" w:cs="Times New Roman"/>
          <w:sz w:val="22"/>
          <w:szCs w:val="22"/>
        </w:rPr>
        <w:lastRenderedPageBreak/>
        <w:t>these increments are smaller than necessary: the difference between a penalty term of 0.905 and 0.910 is too subtle to make a difference in a dataset with only 7</w:t>
      </w:r>
      <w:r w:rsidR="001C37B1">
        <w:rPr>
          <w:rFonts w:ascii="Times New Roman" w:hAnsi="Times New Roman" w:cs="Times New Roman"/>
          <w:sz w:val="22"/>
          <w:szCs w:val="22"/>
        </w:rPr>
        <w:t>33</w:t>
      </w:r>
      <w:r>
        <w:rPr>
          <w:rFonts w:ascii="Times New Roman" w:hAnsi="Times New Roman" w:cs="Times New Roman"/>
          <w:sz w:val="22"/>
          <w:szCs w:val="22"/>
        </w:rPr>
        <w:t xml:space="preserve"> observations. Indeed, these two penalty terms will almost always result in an identical tree. But, as previously</w:t>
      </w:r>
      <w:r w:rsidR="00EE7C0E">
        <w:rPr>
          <w:rFonts w:ascii="Times New Roman" w:hAnsi="Times New Roman" w:cs="Times New Roman"/>
          <w:sz w:val="22"/>
          <w:szCs w:val="22"/>
        </w:rPr>
        <w:t xml:space="preserve"> discussed</w:t>
      </w:r>
      <w:r>
        <w:rPr>
          <w:rFonts w:ascii="Times New Roman" w:hAnsi="Times New Roman" w:cs="Times New Roman"/>
          <w:sz w:val="22"/>
          <w:szCs w:val="22"/>
        </w:rPr>
        <w:t xml:space="preserve">, </w:t>
      </w:r>
      <w:r w:rsidR="00EE7C0E">
        <w:rPr>
          <w:rFonts w:ascii="Times New Roman" w:hAnsi="Times New Roman" w:cs="Times New Roman"/>
          <w:sz w:val="22"/>
          <w:szCs w:val="22"/>
        </w:rPr>
        <w:t xml:space="preserve">in the case of this random forest </w:t>
      </w:r>
      <w:r>
        <w:rPr>
          <w:rFonts w:ascii="Times New Roman" w:hAnsi="Times New Roman" w:cs="Times New Roman"/>
          <w:sz w:val="22"/>
          <w:szCs w:val="22"/>
        </w:rPr>
        <w:t>it is better to over</w:t>
      </w:r>
      <w:r w:rsidR="002365BC">
        <w:rPr>
          <w:rFonts w:ascii="Times New Roman" w:hAnsi="Times New Roman" w:cs="Times New Roman"/>
          <w:sz w:val="22"/>
          <w:szCs w:val="22"/>
        </w:rPr>
        <w:t>-</w:t>
      </w:r>
      <w:r>
        <w:rPr>
          <w:rFonts w:ascii="Times New Roman" w:hAnsi="Times New Roman" w:cs="Times New Roman"/>
          <w:sz w:val="22"/>
          <w:szCs w:val="22"/>
        </w:rPr>
        <w:t>specify than to underspecify—the model itself will be able to sort out which information is significant and which is not.</w:t>
      </w:r>
    </w:p>
    <w:p w14:paraId="578F60B4" w14:textId="290AB1E8" w:rsidR="002365BC" w:rsidRDefault="00720171"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that the parameter space exists, the tree must be able to self-tune from the given options. It will do so according to the validation technique described above. The optimal penalty value is the one that minimizes the RMSE on the forecast for the 11 observations that make up the test set. Now the parameter space and the optimization function are both set; all that remains is to specify the search method.</w:t>
      </w:r>
    </w:p>
    <w:p w14:paraId="4EACD111" w14:textId="4E72CE4C"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search method dictates how the model will search the parameter space. The most straightforward option is a grid-based search, where the model validates on each parameter value and selects the one that is optimal. However, this method is costly and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 tree on the complete dataset. Thus, a grid-based search method </w:t>
      </w:r>
      <w:r w:rsidR="00EE7C0E">
        <w:rPr>
          <w:rFonts w:ascii="Times New Roman" w:hAnsi="Times New Roman" w:cs="Times New Roman"/>
          <w:sz w:val="22"/>
          <w:szCs w:val="22"/>
        </w:rPr>
        <w:t>needs</w:t>
      </w:r>
      <w:r>
        <w:rPr>
          <w:rFonts w:ascii="Times New Roman" w:hAnsi="Times New Roman" w:cs="Times New Roman"/>
          <w:sz w:val="22"/>
          <w:szCs w:val="22"/>
        </w:rPr>
        <w:t xml:space="preserve"> to fit 60 trees for each tree in the forest; in a forest of 50 trees, that </w:t>
      </w:r>
      <w:r w:rsidR="00EE7C0E">
        <w:rPr>
          <w:rFonts w:ascii="Times New Roman" w:hAnsi="Times New Roman" w:cs="Times New Roman"/>
          <w:sz w:val="22"/>
          <w:szCs w:val="22"/>
        </w:rPr>
        <w:t>means</w:t>
      </w:r>
      <w:r>
        <w:rPr>
          <w:rFonts w:ascii="Times New Roman" w:hAnsi="Times New Roman" w:cs="Times New Roman"/>
          <w:sz w:val="22"/>
          <w:szCs w:val="22"/>
        </w:rPr>
        <w:t xml:space="preserve"> the model </w:t>
      </w:r>
      <w:r w:rsidR="00EE7C0E">
        <w:rPr>
          <w:rFonts w:ascii="Times New Roman" w:hAnsi="Times New Roman" w:cs="Times New Roman"/>
          <w:sz w:val="22"/>
          <w:szCs w:val="22"/>
        </w:rPr>
        <w:t xml:space="preserve">needs </w:t>
      </w:r>
      <w:r>
        <w:rPr>
          <w:rFonts w:ascii="Times New Roman" w:hAnsi="Times New Roman" w:cs="Times New Roman"/>
          <w:sz w:val="22"/>
          <w:szCs w:val="22"/>
        </w:rPr>
        <w:t xml:space="preserve">to generate 3,000 trees. This is costly. </w:t>
      </w:r>
    </w:p>
    <w:p w14:paraId="1A57DFE2" w14:textId="55ADE9E5"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Furthermore, it is inefficient. It is extremely unlikely that each penalty value results in a different RMSE, and that these RMSEs are distributed randomly across penalty values. Suppose the ideal parameter value is 0.850. It is far more likely that penalty values further from the optimal penalty value (e.g., values from 0.70 to 0.80, or from 0.90 to 0.99) yield relatively high RMSEs, while penalty values closer to the optimal value (e.g., from 0.825 to 0.875) yield relatively lower RMSEs. Thus, it is inefficient to dedicate as much time to searching the space from 0.70 to 0.75 as to searching the space from 0.825 to 0.875.</w:t>
      </w:r>
    </w:p>
    <w:p w14:paraId="0BF2E4CA" w14:textId="68D371A0"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It would be better to identify promising regions of the parameter space and to explore those more thoroughly, while spending less attention on less-promising regions. </w:t>
      </w:r>
      <w:r w:rsidR="005B0DEB">
        <w:rPr>
          <w:rFonts w:ascii="Times New Roman" w:hAnsi="Times New Roman" w:cs="Times New Roman"/>
          <w:sz w:val="22"/>
          <w:szCs w:val="22"/>
        </w:rPr>
        <w:t>An initial evenly-spaced search could provide a broad topography of the parameter space, then the next search could be more closely focused on the promising regions; the expected topography would then update, and a yet-more-closely focused search could take place, and so on.</w:t>
      </w:r>
    </w:p>
    <w:p w14:paraId="12BAF0C7" w14:textId="30AFA883" w:rsidR="005B0DEB" w:rsidRDefault="005B0DEB"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This process is a Bayesian one, and I implement a Tree-structured </w:t>
      </w:r>
      <w:proofErr w:type="spellStart"/>
      <w:r>
        <w:rPr>
          <w:rFonts w:ascii="Times New Roman" w:hAnsi="Times New Roman" w:cs="Times New Roman"/>
          <w:sz w:val="22"/>
          <w:szCs w:val="22"/>
        </w:rPr>
        <w:t>Parzen</w:t>
      </w:r>
      <w:proofErr w:type="spellEnd"/>
      <w:r>
        <w:rPr>
          <w:rFonts w:ascii="Times New Roman" w:hAnsi="Times New Roman" w:cs="Times New Roman"/>
          <w:sz w:val="22"/>
          <w:szCs w:val="22"/>
        </w:rPr>
        <w:t xml:space="preserve"> Estimator (TPE) as described by </w:t>
      </w:r>
      <w:proofErr w:type="spellStart"/>
      <w:r>
        <w:rPr>
          <w:rFonts w:ascii="Times New Roman" w:hAnsi="Times New Roman" w:cs="Times New Roman"/>
          <w:sz w:val="22"/>
          <w:szCs w:val="22"/>
        </w:rPr>
        <w:t>Bergstra</w:t>
      </w:r>
      <w:proofErr w:type="spellEnd"/>
      <w:r>
        <w:rPr>
          <w:rFonts w:ascii="Times New Roman" w:hAnsi="Times New Roman" w:cs="Times New Roman"/>
          <w:sz w:val="22"/>
          <w:szCs w:val="22"/>
        </w:rPr>
        <w:t xml:space="preserve"> et al. (2011). For details on this process, see Appendix 2.</w:t>
      </w:r>
      <w:r w:rsidR="00115ED0">
        <w:rPr>
          <w:rFonts w:ascii="Times New Roman" w:hAnsi="Times New Roman" w:cs="Times New Roman"/>
          <w:sz w:val="22"/>
          <w:szCs w:val="22"/>
        </w:rPr>
        <w:t xml:space="preserve"> The result is a much faster and a much more efficient search method, which the majority of the time selects penalty values identical to the ones chosen by a grid-based method, and which in my experiments always selects either the best or the second-best penalty value.</w:t>
      </w:r>
    </w:p>
    <w:p w14:paraId="2B4E1EE7" w14:textId="77777777" w:rsidR="00A9637F" w:rsidRPr="00BC7E31" w:rsidRDefault="00A9637F" w:rsidP="00493440">
      <w:pPr>
        <w:contextualSpacing/>
        <w:jc w:val="both"/>
        <w:rPr>
          <w:rFonts w:ascii="Times New Roman" w:hAnsi="Times New Roman" w:cs="Times New Roman"/>
          <w:sz w:val="22"/>
          <w:szCs w:val="22"/>
        </w:rPr>
      </w:pPr>
    </w:p>
    <w:p w14:paraId="75326A97" w14:textId="5C37F8E9" w:rsidR="0014300F" w:rsidRDefault="0014300F" w:rsidP="00123221">
      <w:pPr>
        <w:contextualSpacing/>
        <w:jc w:val="both"/>
        <w:rPr>
          <w:ins w:id="37" w:author="Drew Creal" w:date="2021-03-05T14:29:00Z"/>
          <w:rFonts w:ascii="Times New Roman" w:hAnsi="Times New Roman" w:cs="Times New Roman"/>
          <w:i/>
          <w:iCs/>
          <w:sz w:val="22"/>
          <w:szCs w:val="22"/>
        </w:rPr>
      </w:pPr>
      <w:r w:rsidRPr="00BC7E31">
        <w:rPr>
          <w:rFonts w:ascii="Times New Roman" w:hAnsi="Times New Roman" w:cs="Times New Roman"/>
          <w:i/>
          <w:iCs/>
          <w:sz w:val="22"/>
          <w:szCs w:val="22"/>
        </w:rPr>
        <w:t>3.</w:t>
      </w:r>
      <w:r w:rsidR="00590454">
        <w:rPr>
          <w:rFonts w:ascii="Times New Roman" w:hAnsi="Times New Roman" w:cs="Times New Roman"/>
          <w:i/>
          <w:iCs/>
          <w:sz w:val="22"/>
          <w:szCs w:val="22"/>
        </w:rPr>
        <w:t>5</w:t>
      </w:r>
      <w:r w:rsidRPr="00BC7E31">
        <w:rPr>
          <w:rFonts w:ascii="Times New Roman" w:hAnsi="Times New Roman" w:cs="Times New Roman"/>
          <w:i/>
          <w:iCs/>
          <w:sz w:val="22"/>
          <w:szCs w:val="22"/>
        </w:rPr>
        <w:t xml:space="preserve"> </w:t>
      </w:r>
      <w:r w:rsidR="00590454">
        <w:rPr>
          <w:rFonts w:ascii="Times New Roman" w:hAnsi="Times New Roman" w:cs="Times New Roman"/>
          <w:i/>
          <w:iCs/>
          <w:sz w:val="22"/>
          <w:szCs w:val="22"/>
        </w:rPr>
        <w:t>Specifying</w:t>
      </w:r>
      <w:r w:rsidRPr="00BC7E31">
        <w:rPr>
          <w:rFonts w:ascii="Times New Roman" w:hAnsi="Times New Roman" w:cs="Times New Roman"/>
          <w:i/>
          <w:iCs/>
          <w:sz w:val="22"/>
          <w:szCs w:val="22"/>
        </w:rPr>
        <w:t xml:space="preserve"> the Random Forest</w:t>
      </w:r>
    </w:p>
    <w:p w14:paraId="2B8D0650" w14:textId="77777777" w:rsidR="004D4ECB" w:rsidRPr="00BC7E31" w:rsidRDefault="004D4ECB" w:rsidP="00123221">
      <w:pPr>
        <w:contextualSpacing/>
        <w:jc w:val="both"/>
        <w:rPr>
          <w:rFonts w:ascii="Times New Roman" w:hAnsi="Times New Roman" w:cs="Times New Roman"/>
          <w:i/>
          <w:iCs/>
          <w:sz w:val="22"/>
          <w:szCs w:val="22"/>
        </w:rPr>
      </w:pPr>
    </w:p>
    <w:p w14:paraId="2822A036" w14:textId="38C1A3AA" w:rsidR="00570617" w:rsidRDefault="0057061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bulk of this section has dealt with the particulars of constructing the tree; now I describe the construction of the forest. </w:t>
      </w:r>
      <w:r w:rsidR="00590454">
        <w:rPr>
          <w:rFonts w:ascii="Times New Roman" w:hAnsi="Times New Roman" w:cs="Times New Roman"/>
          <w:sz w:val="22"/>
          <w:szCs w:val="22"/>
        </w:rPr>
        <w:t>I have exogenously specified many of the parameters in the forest: this forest consists of 50 trees, has a feature fraction of 0.7, and randomly samples for the length of the dataset which is fed to each tree. The penalty parameter within each tree is self-tuning, as described above, and is supplemented by the imposed stipulation that no node contain fewer than five observations.</w:t>
      </w:r>
    </w:p>
    <w:p w14:paraId="77B08B7E" w14:textId="3EA83352" w:rsidR="00590454" w:rsidRDefault="00590454" w:rsidP="00BC7E31">
      <w:pPr>
        <w:ind w:firstLine="720"/>
        <w:contextualSpacing/>
        <w:jc w:val="both"/>
        <w:rPr>
          <w:rFonts w:ascii="Times New Roman" w:hAnsi="Times New Roman" w:cs="Times New Roman"/>
          <w:sz w:val="22"/>
          <w:szCs w:val="22"/>
        </w:rPr>
      </w:pPr>
      <w:commentRangeStart w:id="38"/>
      <w:r>
        <w:rPr>
          <w:rFonts w:ascii="Times New Roman" w:hAnsi="Times New Roman" w:cs="Times New Roman"/>
          <w:sz w:val="22"/>
          <w:szCs w:val="22"/>
        </w:rPr>
        <w:t>The base tree from Section 1 had a 10-observation minimum, coupled with an imposed 0.9 penalty. However, due to the process of data sampling I am about to describe, I reduced that minimum to 5 observations, and allowed the penalty value to self-tune accordingly.</w:t>
      </w:r>
    </w:p>
    <w:p w14:paraId="55C5B15F" w14:textId="12AF17D5"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“randomness” of the random forest consists in the randomness of the data which is fed to each tree, and the randomness of the variables which are fed to each tree. In the case of the base forest, data is sampled with replacement from the full dataset</w:t>
      </w:r>
      <w:ins w:id="39" w:author="Drew Creal" w:date="2021-03-05T14:30:00Z">
        <w:r w:rsidR="004D4ECB">
          <w:rPr>
            <w:rFonts w:ascii="Times New Roman" w:hAnsi="Times New Roman" w:cs="Times New Roman"/>
            <w:sz w:val="22"/>
            <w:szCs w:val="22"/>
          </w:rPr>
          <w:t xml:space="preserve"> </w:t>
        </w:r>
      </w:ins>
      <w:del w:id="40" w:author="Drew Creal" w:date="2021-03-05T14:30:00Z">
        <w:r w:rsidDel="004D4ECB">
          <w:rPr>
            <w:rFonts w:ascii="Times New Roman" w:hAnsi="Times New Roman" w:cs="Times New Roman"/>
            <w:sz w:val="22"/>
            <w:szCs w:val="22"/>
          </w:rPr>
          <w:delText>; g</w:delText>
        </w:r>
      </w:del>
      <w:ins w:id="41" w:author="Drew Creal" w:date="2021-03-05T14:30:00Z">
        <w:r w:rsidR="004D4ECB">
          <w:rPr>
            <w:rFonts w:ascii="Times New Roman" w:hAnsi="Times New Roman" w:cs="Times New Roman"/>
            <w:sz w:val="22"/>
            <w:szCs w:val="22"/>
          </w:rPr>
          <w:t>G</w:t>
        </w:r>
      </w:ins>
      <w:r>
        <w:rPr>
          <w:rFonts w:ascii="Times New Roman" w:hAnsi="Times New Roman" w:cs="Times New Roman"/>
          <w:sz w:val="22"/>
          <w:szCs w:val="22"/>
        </w:rPr>
        <w:t xml:space="preserve">iven that a time series is serially correlated, this method of data sampling seems unlikely to yield the optimal result. Instead, I randomly sample the </w:t>
      </w:r>
      <w:r>
        <w:rPr>
          <w:rFonts w:ascii="Times New Roman" w:hAnsi="Times New Roman" w:cs="Times New Roman"/>
          <w:i/>
          <w:iCs/>
          <w:sz w:val="22"/>
          <w:szCs w:val="22"/>
        </w:rPr>
        <w:t xml:space="preserve">length </w:t>
      </w:r>
      <w:r>
        <w:rPr>
          <w:rFonts w:ascii="Times New Roman" w:hAnsi="Times New Roman" w:cs="Times New Roman"/>
          <w:sz w:val="22"/>
          <w:szCs w:val="22"/>
        </w:rPr>
        <w:t xml:space="preserve">of the dataset, choosing a value between 50 and 100 from a uniform distribution. Each tree receives a dataset of  a randomly selected length, whose last value is fixed at the most recent value in the series. For example, if I want to forecast inflation for January 2000, </w:t>
      </w:r>
      <w:r w:rsidR="00486F3B">
        <w:rPr>
          <w:rFonts w:ascii="Times New Roman" w:hAnsi="Times New Roman" w:cs="Times New Roman"/>
          <w:sz w:val="22"/>
          <w:szCs w:val="22"/>
        </w:rPr>
        <w:t xml:space="preserve">the “complete” dataset that the base forest would consider </w:t>
      </w:r>
      <w:commentRangeEnd w:id="38"/>
      <w:r w:rsidR="004D4ECB">
        <w:rPr>
          <w:rStyle w:val="CommentReference"/>
        </w:rPr>
        <w:lastRenderedPageBreak/>
        <w:commentReference w:id="38"/>
      </w:r>
      <w:r w:rsidR="00486F3B">
        <w:rPr>
          <w:rFonts w:ascii="Times New Roman" w:hAnsi="Times New Roman" w:cs="Times New Roman"/>
          <w:sz w:val="22"/>
          <w:szCs w:val="22"/>
        </w:rPr>
        <w:t xml:space="preserve">would contain all observations from January 1959 (the first month of data) to December 1999 (one month prior to the forecast month). The random forest I use, however, would take the last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 xml:space="preserve">observations from that dataset, where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is a random number from 50 to 100. Thus, only the most recent observations are fed to the trees in the forest. This maintains the spirit of the base random forest, namely that random sampling benefits the model, while preserving the integrity of the time series. The forest samples from the most recent observations because they are more likely to yield a tree that predicts well than observations from the 1950s are. Given the smaller sample size that this approach requires, I lowered the minimum node size from 10 in the base forest to 5 in this forest.</w:t>
      </w:r>
    </w:p>
    <w:p w14:paraId="66165ABC" w14:textId="678A5E2C" w:rsidR="00486F3B" w:rsidRDefault="00486F3B" w:rsidP="00BC7E31">
      <w:pPr>
        <w:ind w:firstLine="720"/>
        <w:contextualSpacing/>
        <w:jc w:val="both"/>
        <w:rPr>
          <w:rFonts w:ascii="Times New Roman" w:hAnsi="Times New Roman" w:cs="Times New Roman"/>
          <w:bCs/>
          <w:sz w:val="22"/>
          <w:szCs w:val="22"/>
        </w:rPr>
      </w:pPr>
      <w:commentRangeStart w:id="42"/>
      <w:r>
        <w:rPr>
          <w:rFonts w:ascii="Times New Roman" w:hAnsi="Times New Roman" w:cs="Times New Roman"/>
          <w:sz w:val="22"/>
          <w:szCs w:val="22"/>
        </w:rPr>
        <w:t xml:space="preserve">The data which each tree receives is randomly chosen, as I’ve just described, and so too are the variables which each tree considers. </w:t>
      </w:r>
      <w:commentRangeEnd w:id="42"/>
      <w:r w:rsidR="004D4ECB">
        <w:rPr>
          <w:rStyle w:val="CommentReference"/>
        </w:rPr>
        <w:commentReference w:id="42"/>
      </w:r>
      <w:r>
        <w:rPr>
          <w:rFonts w:ascii="Times New Roman" w:hAnsi="Times New Roman" w:cs="Times New Roman"/>
          <w:sz w:val="22"/>
          <w:szCs w:val="22"/>
        </w:rPr>
        <w:t xml:space="preserve">The variables in the base forest are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plus a time trend. The feature fraction is designed to allow different variables to express their importance independently of each other, </w:t>
      </w:r>
      <w:r w:rsidR="001E52AD">
        <w:rPr>
          <w:rFonts w:ascii="Times New Roman" w:hAnsi="Times New Roman" w:cs="Times New Roman"/>
          <w:bCs/>
          <w:sz w:val="22"/>
          <w:szCs w:val="22"/>
        </w:rPr>
        <w:t xml:space="preserve">to mitigate the impact of variable correlation. For example, suppose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are highly correlated (indeed, this is expected). In a model which always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only when it also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the effect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term is likely to be understated, since much of the impact is likely already accounted for in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term. Thus,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may be overstated, while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may be understated. The feature fraction mitigates this effect by allowing the model to sometimes consider both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together, to sometimes consider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sometimes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and sometimes to consider neither of them, as it considers other variables instead.</w:t>
      </w:r>
    </w:p>
    <w:p w14:paraId="424BACA7" w14:textId="747D5E31" w:rsidR="001E52AD" w:rsidRDefault="001E52AD"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this forest, the trend term and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term are always considered, in every tree. Of the remaining ten variables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only seven are included in each tree. These seven are randomly selected. The trend is always included because it is unlikely to be correlated with any of the </w:t>
      </w:r>
      <m:oMath>
        <m:r>
          <w:rPr>
            <w:rFonts w:ascii="Cambria Math" w:hAnsi="Cambria Math" w:cs="Times New Roman"/>
            <w:sz w:val="22"/>
            <w:szCs w:val="22"/>
          </w:rPr>
          <m:t>π</m:t>
        </m:r>
      </m:oMath>
      <w:r>
        <w:rPr>
          <w:rFonts w:ascii="Times New Roman" w:hAnsi="Times New Roman" w:cs="Times New Roman"/>
          <w:bCs/>
          <w:sz w:val="22"/>
          <w:szCs w:val="22"/>
        </w:rPr>
        <w:t xml:space="preserve"> terms</w:t>
      </w:r>
      <w:r w:rsidR="00D5769A">
        <w:rPr>
          <w:rFonts w:ascii="Times New Roman" w:hAnsi="Times New Roman" w:cs="Times New Roman"/>
          <w:bCs/>
          <w:sz w:val="22"/>
          <w:szCs w:val="22"/>
        </w:rPr>
        <w:t xml:space="preserve"> and may include information that the </w:t>
      </w:r>
      <m:oMath>
        <m:r>
          <w:rPr>
            <w:rFonts w:ascii="Cambria Math" w:hAnsi="Cambria Math" w:cs="Times New Roman"/>
            <w:sz w:val="22"/>
            <w:szCs w:val="22"/>
          </w:rPr>
          <m:t>π</m:t>
        </m:r>
      </m:oMath>
      <w:r w:rsidR="00D5769A">
        <w:rPr>
          <w:rFonts w:ascii="Times New Roman" w:hAnsi="Times New Roman" w:cs="Times New Roman"/>
          <w:sz w:val="22"/>
          <w:szCs w:val="22"/>
        </w:rPr>
        <w:t xml:space="preserve"> terms are unable to express.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D5769A">
        <w:rPr>
          <w:rFonts w:ascii="Times New Roman" w:hAnsi="Times New Roman" w:cs="Times New Roman"/>
          <w:bCs/>
          <w:sz w:val="22"/>
          <w:szCs w:val="22"/>
        </w:rPr>
        <w:t xml:space="preserve"> term is always included because it is necessary in order to calculate the objective function and because I know that the data is at least partially motivated by an AR(1) process.</w:t>
      </w:r>
    </w:p>
    <w:p w14:paraId="7D62CE9E" w14:textId="34DD0234" w:rsidR="00570617" w:rsidRDefault="001668B0" w:rsidP="00DE124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Thus, each tree considers slightly different data and slightly different variables. Each tree will therefore generate slightly different fits and predictions for </w:t>
      </w:r>
      <w:r w:rsidR="00DE1248">
        <w:rPr>
          <w:rFonts w:ascii="Times New Roman" w:hAnsi="Times New Roman" w:cs="Times New Roman"/>
          <w:bCs/>
          <w:sz w:val="22"/>
          <w:szCs w:val="22"/>
        </w:rPr>
        <w:t>each observation. The forecast of the forest overall will be the mean average value of the predictions from each tree. The randomness of each tree mitigates the harms of misspecification and variable correlation. Taking the average of all that randomness results in a stable prediction that remains resistant to those harms.</w:t>
      </w:r>
    </w:p>
    <w:p w14:paraId="5FF8165E" w14:textId="4B7F02D1" w:rsidR="00123221" w:rsidRDefault="00123221" w:rsidP="00BC7E31">
      <w:pPr>
        <w:ind w:firstLine="720"/>
        <w:contextualSpacing/>
        <w:jc w:val="both"/>
        <w:rPr>
          <w:rFonts w:ascii="Times New Roman" w:hAnsi="Times New Roman" w:cs="Times New Roman"/>
          <w:sz w:val="22"/>
          <w:szCs w:val="22"/>
        </w:rPr>
      </w:pPr>
    </w:p>
    <w:p w14:paraId="112BE6C5" w14:textId="5B5AD37F" w:rsidR="00493440" w:rsidRDefault="00123221" w:rsidP="00493440">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682007">
      <w:pPr>
        <w:jc w:val="both"/>
        <w:rPr>
          <w:rFonts w:ascii="Times New Roman" w:hAnsi="Times New Roman" w:cs="Times New Roman"/>
          <w:sz w:val="22"/>
          <w:szCs w:val="22"/>
        </w:rPr>
      </w:pPr>
    </w:p>
    <w:p w14:paraId="6B00A950" w14:textId="444E8BE7" w:rsidR="00682007" w:rsidRDefault="006C50CA" w:rsidP="006C50CA">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 use the time-series-optimized random forest as described above to forecast US monthly inflation from January 1999 to January 2020. The optimized random forest outperforms the ARIMA model over that period. This result and its implications are discussed below.</w:t>
      </w:r>
    </w:p>
    <w:p w14:paraId="3D50BB7D" w14:textId="77777777" w:rsidR="00682007" w:rsidRDefault="00682007" w:rsidP="00682007">
      <w:pPr>
        <w:jc w:val="both"/>
        <w:rPr>
          <w:rFonts w:ascii="Times New Roman" w:hAnsi="Times New Roman" w:cs="Times New Roman"/>
          <w:sz w:val="22"/>
          <w:szCs w:val="22"/>
        </w:rPr>
      </w:pPr>
    </w:p>
    <w:p w14:paraId="5C27474C" w14:textId="1C73DFA4" w:rsidR="00682007" w:rsidRDefault="00682007" w:rsidP="00682007">
      <w:pPr>
        <w:jc w:val="both"/>
        <w:rPr>
          <w:rFonts w:ascii="Times New Roman" w:hAnsi="Times New Roman" w:cs="Times New Roman"/>
          <w:i/>
          <w:iCs/>
          <w:sz w:val="22"/>
          <w:szCs w:val="22"/>
        </w:rPr>
      </w:pPr>
      <w:r>
        <w:rPr>
          <w:rFonts w:ascii="Times New Roman" w:hAnsi="Times New Roman" w:cs="Times New Roman"/>
          <w:i/>
          <w:iCs/>
          <w:sz w:val="22"/>
          <w:szCs w:val="22"/>
        </w:rPr>
        <w:t>4.1 Goals</w:t>
      </w:r>
    </w:p>
    <w:p w14:paraId="672FADDD" w14:textId="4A28291A" w:rsidR="009A0415" w:rsidRDefault="00682007" w:rsidP="009A0415">
      <w:pPr>
        <w:ind w:firstLine="720"/>
        <w:jc w:val="both"/>
        <w:rPr>
          <w:rFonts w:ascii="Times New Roman" w:hAnsi="Times New Roman" w:cs="Times New Roman"/>
          <w:sz w:val="22"/>
          <w:szCs w:val="22"/>
        </w:rPr>
      </w:pPr>
      <w:r>
        <w:rPr>
          <w:rFonts w:ascii="Times New Roman" w:hAnsi="Times New Roman" w:cs="Times New Roman"/>
          <w:sz w:val="22"/>
          <w:szCs w:val="22"/>
        </w:rPr>
        <w:t xml:space="preserve">The </w:t>
      </w:r>
      <w:r w:rsidR="006C50CA">
        <w:rPr>
          <w:rFonts w:ascii="Times New Roman" w:hAnsi="Times New Roman" w:cs="Times New Roman"/>
          <w:sz w:val="22"/>
          <w:szCs w:val="22"/>
        </w:rPr>
        <w:t xml:space="preserve">primary </w:t>
      </w:r>
      <w:r>
        <w:rPr>
          <w:rFonts w:ascii="Times New Roman" w:hAnsi="Times New Roman" w:cs="Times New Roman"/>
          <w:sz w:val="22"/>
          <w:szCs w:val="22"/>
        </w:rPr>
        <w:t>immediate goal of this project is to construct a random forest that outperforms an</w:t>
      </w:r>
      <w:r w:rsidR="009A0415">
        <w:rPr>
          <w:rFonts w:ascii="Times New Roman" w:hAnsi="Times New Roman" w:cs="Times New Roman"/>
          <w:sz w:val="22"/>
          <w:szCs w:val="22"/>
        </w:rPr>
        <w:t xml:space="preserve"> </w:t>
      </w:r>
      <w:r>
        <w:rPr>
          <w:rFonts w:ascii="Times New Roman" w:hAnsi="Times New Roman" w:cs="Times New Roman"/>
          <w:sz w:val="22"/>
          <w:szCs w:val="22"/>
        </w:rPr>
        <w:t>ARIMA model optimized by AIC.</w:t>
      </w:r>
      <w:r w:rsidR="009A0415">
        <w:rPr>
          <w:rFonts w:ascii="Times New Roman" w:hAnsi="Times New Roman" w:cs="Times New Roman"/>
          <w:sz w:val="22"/>
          <w:szCs w:val="22"/>
        </w:rPr>
        <w:t xml:space="preserve"> This is a simple but sophisticated model, and to outperform it would be no easy task. </w:t>
      </w:r>
      <w:r w:rsidR="006C50CA">
        <w:rPr>
          <w:rFonts w:ascii="Times New Roman" w:hAnsi="Times New Roman" w:cs="Times New Roman"/>
          <w:sz w:val="22"/>
          <w:szCs w:val="22"/>
        </w:rPr>
        <w:t>Secondary</w:t>
      </w:r>
      <w:r w:rsidR="009A0415">
        <w:rPr>
          <w:rFonts w:ascii="Times New Roman" w:hAnsi="Times New Roman" w:cs="Times New Roman"/>
          <w:sz w:val="22"/>
          <w:szCs w:val="22"/>
        </w:rPr>
        <w:t xml:space="preserve"> immediate goals are to outperform</w:t>
      </w:r>
      <w:r w:rsidR="00665951">
        <w:rPr>
          <w:rFonts w:ascii="Times New Roman" w:hAnsi="Times New Roman" w:cs="Times New Roman"/>
          <w:sz w:val="22"/>
          <w:szCs w:val="22"/>
        </w:rPr>
        <w:t xml:space="preserve"> </w:t>
      </w:r>
      <w:r w:rsidR="00E468B3">
        <w:rPr>
          <w:rFonts w:ascii="Times New Roman" w:hAnsi="Times New Roman" w:cs="Times New Roman"/>
          <w:sz w:val="22"/>
          <w:szCs w:val="22"/>
        </w:rPr>
        <w:t xml:space="preserve">an AR(1) model, </w:t>
      </w:r>
      <w:r w:rsidR="00665951">
        <w:rPr>
          <w:rFonts w:ascii="Times New Roman" w:hAnsi="Times New Roman" w:cs="Times New Roman"/>
          <w:sz w:val="22"/>
          <w:szCs w:val="22"/>
        </w:rPr>
        <w:t>the “base” random forest described in Section 2,</w:t>
      </w:r>
      <w:r w:rsidR="009A0415">
        <w:rPr>
          <w:rFonts w:ascii="Times New Roman" w:hAnsi="Times New Roman" w:cs="Times New Roman"/>
          <w:sz w:val="22"/>
          <w:szCs w:val="22"/>
        </w:rPr>
        <w:t xml:space="preserve"> and a naïve</w:t>
      </w:r>
      <w:r w:rsidR="00665951">
        <w:rPr>
          <w:rFonts w:ascii="Times New Roman" w:hAnsi="Times New Roman" w:cs="Times New Roman"/>
          <w:sz w:val="22"/>
          <w:szCs w:val="22"/>
        </w:rPr>
        <w:t xml:space="preserve"> one-month-ahead</w:t>
      </w:r>
      <w:r w:rsidR="009A0415">
        <w:rPr>
          <w:rFonts w:ascii="Times New Roman" w:hAnsi="Times New Roman" w:cs="Times New Roman"/>
          <w:sz w:val="22"/>
          <w:szCs w:val="22"/>
        </w:rPr>
        <w:t xml:space="preserve"> forecast. These goals are narrowly construed: the context is a one-month forward forecast of US monthly inflation data (as described in Section 2), from January 1999 to January 2020. Performance is gauged by RMSE.</w:t>
      </w:r>
    </w:p>
    <w:p w14:paraId="24575DD6" w14:textId="38A3A8E1" w:rsidR="00682007" w:rsidRDefault="009A0415" w:rsidP="000B57D8">
      <w:pPr>
        <w:ind w:firstLine="720"/>
        <w:jc w:val="both"/>
        <w:rPr>
          <w:rFonts w:ascii="Times New Roman" w:hAnsi="Times New Roman" w:cs="Times New Roman"/>
          <w:sz w:val="22"/>
          <w:szCs w:val="22"/>
        </w:rPr>
      </w:pPr>
      <w:r>
        <w:rPr>
          <w:rFonts w:ascii="Times New Roman" w:hAnsi="Times New Roman" w:cs="Times New Roman"/>
          <w:sz w:val="22"/>
          <w:szCs w:val="22"/>
        </w:rPr>
        <w:t>An additional goal is to shed light on the use of random forest models in time series forecasting. This paper represents an exploration of a topic that is s</w:t>
      </w:r>
      <w:r w:rsidR="002F2057">
        <w:rPr>
          <w:rFonts w:ascii="Times New Roman" w:hAnsi="Times New Roman" w:cs="Times New Roman"/>
          <w:sz w:val="22"/>
          <w:szCs w:val="22"/>
        </w:rPr>
        <w:t>eemingly</w:t>
      </w:r>
      <w:r>
        <w:rPr>
          <w:rFonts w:ascii="Times New Roman" w:hAnsi="Times New Roman" w:cs="Times New Roman"/>
          <w:sz w:val="22"/>
          <w:szCs w:val="22"/>
        </w:rPr>
        <w:t xml:space="preserve"> underexplored, and one which has great potential.</w:t>
      </w:r>
      <w:r w:rsidR="000B57D8">
        <w:rPr>
          <w:rFonts w:ascii="Times New Roman" w:hAnsi="Times New Roman" w:cs="Times New Roman"/>
          <w:sz w:val="22"/>
          <w:szCs w:val="22"/>
        </w:rPr>
        <w:t xml:space="preserve"> In the next section, I will explore how effective the random forest model I’ve built is at predicting across different horizons and different datasets. If the model I’ve constructed specifically to succeed at the task of predicting one-month-ahead US inflation from January 1999 to January 2020 is also successful at predicting, say, six-month-ahead UK unemployment from 1990 to 1999, that would indicate the broad potential of this approach.</w:t>
      </w:r>
      <w:r>
        <w:rPr>
          <w:rFonts w:ascii="Times New Roman" w:hAnsi="Times New Roman" w:cs="Times New Roman"/>
          <w:sz w:val="22"/>
          <w:szCs w:val="22"/>
        </w:rPr>
        <w:tab/>
        <w:t xml:space="preserve"> </w:t>
      </w:r>
    </w:p>
    <w:p w14:paraId="25D6FBC8" w14:textId="4385FEB9" w:rsidR="00682007" w:rsidRDefault="00682007" w:rsidP="00682007">
      <w:pPr>
        <w:jc w:val="both"/>
        <w:rPr>
          <w:rFonts w:ascii="Times New Roman" w:hAnsi="Times New Roman" w:cs="Times New Roman"/>
          <w:sz w:val="22"/>
          <w:szCs w:val="22"/>
        </w:rPr>
      </w:pPr>
    </w:p>
    <w:p w14:paraId="0689DB99" w14:textId="4B648BF8" w:rsidR="00682007" w:rsidRDefault="00682007" w:rsidP="00682007">
      <w:pPr>
        <w:jc w:val="both"/>
        <w:rPr>
          <w:rFonts w:ascii="Times New Roman" w:hAnsi="Times New Roman" w:cs="Times New Roman"/>
          <w:i/>
          <w:iCs/>
          <w:sz w:val="22"/>
          <w:szCs w:val="22"/>
        </w:rPr>
      </w:pPr>
      <w:commentRangeStart w:id="43"/>
      <w:r>
        <w:rPr>
          <w:rFonts w:ascii="Times New Roman" w:hAnsi="Times New Roman" w:cs="Times New Roman"/>
          <w:i/>
          <w:iCs/>
          <w:sz w:val="22"/>
          <w:szCs w:val="22"/>
        </w:rPr>
        <w:lastRenderedPageBreak/>
        <w:t>4.2 Possibility of Structural Break</w:t>
      </w:r>
    </w:p>
    <w:p w14:paraId="243237B9" w14:textId="4D43BC8C" w:rsidR="00682007" w:rsidRDefault="00A053A2" w:rsidP="00CE07E6">
      <w:pPr>
        <w:ind w:firstLine="720"/>
        <w:jc w:val="both"/>
        <w:rPr>
          <w:rFonts w:ascii="Times New Roman" w:hAnsi="Times New Roman" w:cs="Times New Roman"/>
          <w:sz w:val="22"/>
          <w:szCs w:val="22"/>
        </w:rPr>
      </w:pPr>
      <w:r>
        <w:rPr>
          <w:rFonts w:ascii="Times New Roman" w:hAnsi="Times New Roman" w:cs="Times New Roman"/>
          <w:sz w:val="22"/>
          <w:szCs w:val="22"/>
        </w:rPr>
        <w:t>The time period I wish to forecast on is January 1999 to January 2020</w:t>
      </w:r>
      <w:r w:rsidR="00682007">
        <w:rPr>
          <w:rFonts w:ascii="Times New Roman" w:hAnsi="Times New Roman" w:cs="Times New Roman"/>
          <w:sz w:val="22"/>
          <w:szCs w:val="22"/>
        </w:rPr>
        <w:t>.</w:t>
      </w:r>
      <w:r>
        <w:rPr>
          <w:rFonts w:ascii="Times New Roman" w:hAnsi="Times New Roman" w:cs="Times New Roman"/>
          <w:sz w:val="22"/>
          <w:szCs w:val="22"/>
        </w:rPr>
        <w:t xml:space="preserve"> This period</w:t>
      </w:r>
      <w:r w:rsidR="00EE7C0E">
        <w:rPr>
          <w:rFonts w:ascii="Times New Roman" w:hAnsi="Times New Roman" w:cs="Times New Roman"/>
          <w:sz w:val="22"/>
          <w:szCs w:val="22"/>
        </w:rPr>
        <w:t xml:space="preserve"> is long enough</w:t>
      </w:r>
      <w:r>
        <w:rPr>
          <w:rFonts w:ascii="Times New Roman" w:hAnsi="Times New Roman" w:cs="Times New Roman"/>
          <w:sz w:val="22"/>
          <w:szCs w:val="22"/>
        </w:rPr>
        <w:t xml:space="preserve"> that any success the random forest demonstrates </w:t>
      </w:r>
      <w:ins w:id="44" w:author="Drew Creal" w:date="2021-03-05T14:37:00Z">
        <w:r w:rsidR="004D4ECB">
          <w:rPr>
            <w:rFonts w:ascii="Times New Roman" w:hAnsi="Times New Roman" w:cs="Times New Roman"/>
            <w:sz w:val="22"/>
            <w:szCs w:val="22"/>
          </w:rPr>
          <w:t>is less likely to be from random chance</w:t>
        </w:r>
      </w:ins>
      <w:del w:id="45" w:author="Drew Creal" w:date="2021-03-05T14:37:00Z">
        <w:r w:rsidDel="004D4ECB">
          <w:rPr>
            <w:rFonts w:ascii="Times New Roman" w:hAnsi="Times New Roman" w:cs="Times New Roman"/>
            <w:sz w:val="22"/>
            <w:szCs w:val="22"/>
          </w:rPr>
          <w:delText>will be no fluke</w:delText>
        </w:r>
      </w:del>
      <w:r>
        <w:rPr>
          <w:rFonts w:ascii="Times New Roman" w:hAnsi="Times New Roman" w:cs="Times New Roman"/>
          <w:sz w:val="22"/>
          <w:szCs w:val="22"/>
        </w:rPr>
        <w:t xml:space="preserve">; and it is a period which includes the Great Recession, a challenging </w:t>
      </w:r>
      <w:r w:rsidR="00185084">
        <w:rPr>
          <w:rFonts w:ascii="Times New Roman" w:hAnsi="Times New Roman" w:cs="Times New Roman"/>
          <w:sz w:val="22"/>
          <w:szCs w:val="22"/>
        </w:rPr>
        <w:t>event to forecast around. I will be interested to see how well the random forest handles predicting inflation in the months before and after the initial plummet in inflation, and to see how it compares to the ARIMA model in the same months.</w:t>
      </w:r>
    </w:p>
    <w:p w14:paraId="1DB80114" w14:textId="3436632C" w:rsidR="00185084" w:rsidRDefault="00185084" w:rsidP="00CE07E6">
      <w:pPr>
        <w:ind w:firstLine="720"/>
        <w:jc w:val="both"/>
        <w:rPr>
          <w:rFonts w:ascii="Times New Roman" w:hAnsi="Times New Roman" w:cs="Times New Roman"/>
          <w:sz w:val="22"/>
          <w:szCs w:val="22"/>
        </w:rPr>
      </w:pPr>
      <w:r>
        <w:rPr>
          <w:rFonts w:ascii="Times New Roman" w:hAnsi="Times New Roman" w:cs="Times New Roman"/>
          <w:sz w:val="22"/>
          <w:szCs w:val="22"/>
        </w:rPr>
        <w:t xml:space="preserve">Despite the Great Recession, there is limited evidence of a structural break in the series. Indeed, in the larger series, which runs from January 1959 to January 2020, there is no evidence of a structural break </w:t>
      </w:r>
      <w:r w:rsidR="000B57D8">
        <w:rPr>
          <w:rFonts w:ascii="Times New Roman" w:hAnsi="Times New Roman" w:cs="Times New Roman"/>
          <w:sz w:val="22"/>
          <w:szCs w:val="22"/>
        </w:rPr>
        <w:t xml:space="preserve">at any point, according to a </w:t>
      </w:r>
      <w:proofErr w:type="spellStart"/>
      <w:r w:rsidR="000B57D8">
        <w:rPr>
          <w:rFonts w:ascii="Times New Roman" w:hAnsi="Times New Roman" w:cs="Times New Roman"/>
          <w:sz w:val="22"/>
          <w:szCs w:val="22"/>
        </w:rPr>
        <w:t>supF</w:t>
      </w:r>
      <w:proofErr w:type="spellEnd"/>
      <w:r w:rsidR="000B57D8">
        <w:rPr>
          <w:rFonts w:ascii="Times New Roman" w:hAnsi="Times New Roman" w:cs="Times New Roman"/>
          <w:sz w:val="22"/>
          <w:szCs w:val="22"/>
        </w:rPr>
        <w:t xml:space="preserve"> test</w:t>
      </w:r>
      <w:r w:rsidR="00A51A3B">
        <w:rPr>
          <w:rFonts w:ascii="Times New Roman" w:hAnsi="Times New Roman" w:cs="Times New Roman"/>
          <w:sz w:val="22"/>
          <w:szCs w:val="22"/>
        </w:rPr>
        <w:t xml:space="preserve"> (described by Hansen, 1992).</w:t>
      </w:r>
      <w:r w:rsidR="00CE07E6">
        <w:rPr>
          <w:rFonts w:ascii="Times New Roman" w:hAnsi="Times New Roman" w:cs="Times New Roman"/>
          <w:sz w:val="22"/>
          <w:szCs w:val="22"/>
        </w:rPr>
        <w:t xml:space="preserve"> Within the narrower space of January 1989 to January 2020, there is likewise no evidence of a structural break. (The random forest will only consider, at most, the 100 observations leading up to December 1998, and so won’t consider data before 1989.)</w:t>
      </w:r>
    </w:p>
    <w:p w14:paraId="0ECE107E" w14:textId="5709959B"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At 10-year intervals, beginning with the interval January 1989 – January 1999 and increasing by increments of one year, ending with January 2010 – January 2020), there is limited evidence of a few possible structural breaks.</w:t>
      </w:r>
    </w:p>
    <w:p w14:paraId="25BD513F" w14:textId="084F6A41"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 xml:space="preserve">These structural breaks are of interest because they offer an explanation for the success of the model. </w:t>
      </w:r>
      <w:r w:rsidR="00366AE3">
        <w:rPr>
          <w:rFonts w:ascii="Times New Roman" w:hAnsi="Times New Roman" w:cs="Times New Roman"/>
          <w:sz w:val="22"/>
          <w:szCs w:val="22"/>
        </w:rPr>
        <w:t xml:space="preserve">If these structural breaks really exist, the model should be able to handle them better than the ARIMA does. </w:t>
      </w:r>
      <w:commentRangeStart w:id="46"/>
      <w:r w:rsidR="00366AE3">
        <w:rPr>
          <w:rFonts w:ascii="Times New Roman" w:hAnsi="Times New Roman" w:cs="Times New Roman"/>
          <w:sz w:val="22"/>
          <w:szCs w:val="22"/>
        </w:rPr>
        <w:t>I’m interested to see how the model handles predictions in these regions, as opposed to how the ARIMA handles predictions in these regions.</w:t>
      </w:r>
      <w:commentRangeEnd w:id="43"/>
      <w:r w:rsidR="00366AE3">
        <w:rPr>
          <w:rStyle w:val="CommentReference"/>
        </w:rPr>
        <w:commentReference w:id="43"/>
      </w:r>
    </w:p>
    <w:commentRangeEnd w:id="46"/>
    <w:p w14:paraId="0310B980" w14:textId="05F4AA28" w:rsidR="00682007" w:rsidRDefault="00366AE3" w:rsidP="00D13B24">
      <w:pPr>
        <w:jc w:val="both"/>
        <w:rPr>
          <w:rFonts w:ascii="Times New Roman" w:hAnsi="Times New Roman" w:cs="Times New Roman"/>
          <w:sz w:val="22"/>
          <w:szCs w:val="22"/>
        </w:rPr>
      </w:pPr>
      <w:r>
        <w:rPr>
          <w:rStyle w:val="CommentReference"/>
        </w:rPr>
        <w:commentReference w:id="46"/>
      </w:r>
    </w:p>
    <w:p w14:paraId="3A587437" w14:textId="163079A1" w:rsidR="00682007" w:rsidRDefault="00682007" w:rsidP="00682007">
      <w:pPr>
        <w:pStyle w:val="ListParagraph"/>
        <w:numPr>
          <w:ilvl w:val="1"/>
          <w:numId w:val="3"/>
        </w:numPr>
        <w:jc w:val="both"/>
        <w:rPr>
          <w:rFonts w:ascii="Times New Roman" w:hAnsi="Times New Roman" w:cs="Times New Roman"/>
          <w:i/>
          <w:iCs/>
          <w:sz w:val="22"/>
          <w:szCs w:val="22"/>
        </w:rPr>
      </w:pPr>
      <w:r w:rsidRPr="00682007">
        <w:rPr>
          <w:rFonts w:ascii="Times New Roman" w:hAnsi="Times New Roman" w:cs="Times New Roman"/>
          <w:i/>
          <w:iCs/>
          <w:sz w:val="22"/>
          <w:szCs w:val="22"/>
        </w:rPr>
        <w:t>Performance</w:t>
      </w:r>
    </w:p>
    <w:p w14:paraId="5CB6D8B3" w14:textId="063202F7" w:rsidR="00D13B24" w:rsidRDefault="00D13B24" w:rsidP="00D13B24">
      <w:pPr>
        <w:ind w:firstLine="720"/>
        <w:jc w:val="both"/>
        <w:rPr>
          <w:rFonts w:ascii="Times New Roman" w:hAnsi="Times New Roman" w:cs="Times New Roman"/>
          <w:sz w:val="22"/>
          <w:szCs w:val="22"/>
        </w:rPr>
      </w:pPr>
      <w:r>
        <w:rPr>
          <w:rFonts w:ascii="Times New Roman" w:hAnsi="Times New Roman" w:cs="Times New Roman"/>
          <w:sz w:val="22"/>
          <w:szCs w:val="22"/>
        </w:rPr>
        <w:t xml:space="preserve">For the forecast </w:t>
      </w:r>
      <w:r w:rsidR="002C0787">
        <w:rPr>
          <w:rFonts w:ascii="Times New Roman" w:hAnsi="Times New Roman" w:cs="Times New Roman"/>
          <w:sz w:val="22"/>
          <w:szCs w:val="22"/>
        </w:rPr>
        <w:t>period</w:t>
      </w:r>
      <w:r>
        <w:rPr>
          <w:rFonts w:ascii="Times New Roman" w:hAnsi="Times New Roman" w:cs="Times New Roman"/>
          <w:sz w:val="22"/>
          <w:szCs w:val="22"/>
        </w:rPr>
        <w:t xml:space="preserve"> indicated, </w:t>
      </w:r>
      <w:r w:rsidR="002C0787">
        <w:rPr>
          <w:rFonts w:ascii="Times New Roman" w:hAnsi="Times New Roman" w:cs="Times New Roman"/>
          <w:sz w:val="22"/>
          <w:szCs w:val="22"/>
        </w:rPr>
        <w:t xml:space="preserve">i.e., </w:t>
      </w:r>
      <w:r>
        <w:rPr>
          <w:rFonts w:ascii="Times New Roman" w:hAnsi="Times New Roman" w:cs="Times New Roman"/>
          <w:sz w:val="22"/>
          <w:szCs w:val="22"/>
        </w:rPr>
        <w:t xml:space="preserve">the one-month ahead forecast from January 1999 – January 2020, </w:t>
      </w:r>
      <w:commentRangeStart w:id="47"/>
      <w:r>
        <w:rPr>
          <w:rFonts w:ascii="Times New Roman" w:hAnsi="Times New Roman" w:cs="Times New Roman"/>
          <w:sz w:val="22"/>
          <w:szCs w:val="22"/>
        </w:rPr>
        <w:t xml:space="preserve">Table 2 shows the RMSE values for the </w:t>
      </w:r>
      <w:r w:rsidR="006446B0">
        <w:rPr>
          <w:rFonts w:ascii="Times New Roman" w:hAnsi="Times New Roman" w:cs="Times New Roman"/>
          <w:sz w:val="22"/>
          <w:szCs w:val="22"/>
        </w:rPr>
        <w:t>time-series-optimized random forest model and four competing models.</w:t>
      </w:r>
      <w:r w:rsidR="002C0787">
        <w:rPr>
          <w:rFonts w:ascii="Times New Roman" w:hAnsi="Times New Roman" w:cs="Times New Roman"/>
          <w:sz w:val="22"/>
          <w:szCs w:val="22"/>
        </w:rPr>
        <w:t xml:space="preserve"> </w:t>
      </w:r>
      <w:commentRangeEnd w:id="47"/>
      <w:r w:rsidR="004D4ECB">
        <w:rPr>
          <w:rStyle w:val="CommentReference"/>
        </w:rPr>
        <w:commentReference w:id="47"/>
      </w:r>
      <w:r w:rsidR="002C0787">
        <w:rPr>
          <w:rFonts w:ascii="Times New Roman" w:hAnsi="Times New Roman" w:cs="Times New Roman"/>
          <w:sz w:val="22"/>
          <w:szCs w:val="22"/>
        </w:rPr>
        <w:t>The table demonstrates that the random forest model described in Section 3 actually accomplishes the immediate goals outlined in Section 4.1 above; it outperforms every model listed in that section.</w:t>
      </w:r>
    </w:p>
    <w:p w14:paraId="1867D63A" w14:textId="77777777" w:rsidR="00AE593B" w:rsidRDefault="00AE593B" w:rsidP="00B523A9">
      <w:pPr>
        <w:jc w:val="both"/>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C94D0C" w14:paraId="47C143B7" w14:textId="77777777" w:rsidTr="002C0787">
        <w:trPr>
          <w:trHeight w:val="314"/>
          <w:jc w:val="center"/>
        </w:trPr>
        <w:tc>
          <w:tcPr>
            <w:tcW w:w="239" w:type="dxa"/>
            <w:tcBorders>
              <w:top w:val="single" w:sz="18" w:space="0" w:color="auto"/>
              <w:left w:val="nil"/>
              <w:bottom w:val="nil"/>
              <w:right w:val="nil"/>
            </w:tcBorders>
          </w:tcPr>
          <w:p w14:paraId="0534963D" w14:textId="77777777" w:rsidR="00C94D0C" w:rsidRPr="00E568D8" w:rsidRDefault="00C94D0C" w:rsidP="00AE233E">
            <w:pPr>
              <w:contextualSpacing/>
              <w:rPr>
                <w:rFonts w:ascii="Times New Roman" w:hAnsi="Times New Roman" w:cs="Times New Roman"/>
                <w:sz w:val="22"/>
                <w:szCs w:val="22"/>
              </w:rPr>
            </w:pPr>
          </w:p>
        </w:tc>
        <w:tc>
          <w:tcPr>
            <w:tcW w:w="8881" w:type="dxa"/>
            <w:gridSpan w:val="5"/>
            <w:tcBorders>
              <w:top w:val="single" w:sz="18" w:space="0" w:color="auto"/>
              <w:left w:val="nil"/>
              <w:bottom w:val="nil"/>
              <w:right w:val="nil"/>
            </w:tcBorders>
          </w:tcPr>
          <w:p w14:paraId="1943DCCB" w14:textId="77777777" w:rsidR="00C94D0C" w:rsidRPr="00E568D8" w:rsidRDefault="00C94D0C"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2</w:t>
            </w:r>
          </w:p>
        </w:tc>
        <w:tc>
          <w:tcPr>
            <w:tcW w:w="240" w:type="dxa"/>
            <w:tcBorders>
              <w:top w:val="single" w:sz="18" w:space="0" w:color="auto"/>
              <w:left w:val="nil"/>
              <w:bottom w:val="nil"/>
              <w:right w:val="nil"/>
            </w:tcBorders>
          </w:tcPr>
          <w:p w14:paraId="2099CFB0" w14:textId="1213B643" w:rsidR="00C94D0C" w:rsidRPr="00E568D8" w:rsidRDefault="00C94D0C" w:rsidP="00AE233E">
            <w:pPr>
              <w:contextualSpacing/>
              <w:rPr>
                <w:rFonts w:ascii="Times New Roman" w:hAnsi="Times New Roman" w:cs="Times New Roman"/>
                <w:sz w:val="22"/>
                <w:szCs w:val="22"/>
              </w:rPr>
            </w:pPr>
          </w:p>
        </w:tc>
      </w:tr>
      <w:tr w:rsidR="00C94D0C" w14:paraId="76C03409" w14:textId="77777777" w:rsidTr="002C0787">
        <w:trPr>
          <w:trHeight w:val="270"/>
          <w:jc w:val="center"/>
        </w:trPr>
        <w:tc>
          <w:tcPr>
            <w:tcW w:w="239" w:type="dxa"/>
            <w:tcBorders>
              <w:top w:val="nil"/>
              <w:left w:val="nil"/>
              <w:bottom w:val="nil"/>
              <w:right w:val="nil"/>
            </w:tcBorders>
          </w:tcPr>
          <w:p w14:paraId="02344955" w14:textId="77777777" w:rsidR="00C94D0C" w:rsidRDefault="00C94D0C" w:rsidP="00AE233E">
            <w:pPr>
              <w:contextualSpacing/>
              <w:rPr>
                <w:rFonts w:ascii="Times New Roman" w:hAnsi="Times New Roman" w:cs="Times New Roman"/>
                <w:bCs/>
                <w:smallCaps/>
                <w:sz w:val="22"/>
                <w:szCs w:val="22"/>
              </w:rPr>
            </w:pPr>
          </w:p>
        </w:tc>
        <w:tc>
          <w:tcPr>
            <w:tcW w:w="8881" w:type="dxa"/>
            <w:gridSpan w:val="5"/>
            <w:tcBorders>
              <w:top w:val="nil"/>
              <w:left w:val="nil"/>
              <w:bottom w:val="nil"/>
              <w:right w:val="nil"/>
            </w:tcBorders>
          </w:tcPr>
          <w:p w14:paraId="18524DF2" w14:textId="77777777" w:rsidR="00C94D0C" w:rsidRPr="00E568D8" w:rsidRDefault="00C94D0C" w:rsidP="00AE233E">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US monthly inflation data, January 1999 – January 2020</w:t>
            </w:r>
          </w:p>
        </w:tc>
        <w:tc>
          <w:tcPr>
            <w:tcW w:w="240" w:type="dxa"/>
            <w:tcBorders>
              <w:top w:val="nil"/>
              <w:left w:val="nil"/>
              <w:bottom w:val="nil"/>
              <w:right w:val="nil"/>
            </w:tcBorders>
          </w:tcPr>
          <w:p w14:paraId="5C4FA6D5" w14:textId="2FBD9D8F" w:rsidR="00C94D0C" w:rsidRPr="00E568D8" w:rsidRDefault="00C94D0C" w:rsidP="00AE233E">
            <w:pPr>
              <w:contextualSpacing/>
              <w:rPr>
                <w:rFonts w:ascii="Times New Roman" w:hAnsi="Times New Roman" w:cs="Times New Roman"/>
                <w:sz w:val="22"/>
                <w:szCs w:val="22"/>
              </w:rPr>
            </w:pPr>
          </w:p>
        </w:tc>
      </w:tr>
      <w:tr w:rsidR="00C94D0C" w14:paraId="7510032F" w14:textId="77777777" w:rsidTr="002C0787">
        <w:trPr>
          <w:trHeight w:val="341"/>
          <w:jc w:val="center"/>
        </w:trPr>
        <w:tc>
          <w:tcPr>
            <w:tcW w:w="239" w:type="dxa"/>
            <w:tcBorders>
              <w:top w:val="single" w:sz="4" w:space="0" w:color="auto"/>
              <w:left w:val="nil"/>
              <w:bottom w:val="nil"/>
              <w:right w:val="nil"/>
            </w:tcBorders>
          </w:tcPr>
          <w:p w14:paraId="4699245F" w14:textId="77777777" w:rsidR="00C94D0C" w:rsidRPr="00DB69D2" w:rsidRDefault="00C94D0C" w:rsidP="00AE233E">
            <w:pPr>
              <w:contextualSpacing/>
              <w:jc w:val="center"/>
              <w:rPr>
                <w:rFonts w:ascii="Times New Roman" w:hAnsi="Times New Roman" w:cs="Times New Roman"/>
                <w:b/>
                <w:bCs/>
                <w:sz w:val="22"/>
                <w:szCs w:val="22"/>
              </w:rPr>
            </w:pPr>
          </w:p>
        </w:tc>
        <w:tc>
          <w:tcPr>
            <w:tcW w:w="8881" w:type="dxa"/>
            <w:gridSpan w:val="5"/>
            <w:tcBorders>
              <w:top w:val="single" w:sz="4" w:space="0" w:color="auto"/>
              <w:left w:val="nil"/>
              <w:bottom w:val="nil"/>
              <w:right w:val="nil"/>
            </w:tcBorders>
            <w:vAlign w:val="center"/>
          </w:tcPr>
          <w:p w14:paraId="04F060FD" w14:textId="0CE257A4" w:rsidR="00C94D0C" w:rsidRDefault="00C94D0C" w:rsidP="00AE233E">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40" w:type="dxa"/>
            <w:tcBorders>
              <w:top w:val="single" w:sz="4" w:space="0" w:color="auto"/>
              <w:left w:val="nil"/>
              <w:bottom w:val="nil"/>
              <w:right w:val="nil"/>
            </w:tcBorders>
          </w:tcPr>
          <w:p w14:paraId="52AA9481" w14:textId="2AEDEED6" w:rsidR="00C94D0C" w:rsidRDefault="00C94D0C" w:rsidP="00AE233E">
            <w:pPr>
              <w:contextualSpacing/>
              <w:jc w:val="center"/>
              <w:rPr>
                <w:rFonts w:ascii="Times New Roman" w:hAnsi="Times New Roman" w:cs="Times New Roman"/>
                <w:b/>
                <w:bCs/>
                <w:sz w:val="22"/>
                <w:szCs w:val="22"/>
              </w:rPr>
            </w:pPr>
          </w:p>
        </w:tc>
      </w:tr>
      <w:tr w:rsidR="00C94D0C" w14:paraId="2DB5DD83" w14:textId="77777777" w:rsidTr="00DD1625">
        <w:trPr>
          <w:jc w:val="center"/>
        </w:trPr>
        <w:tc>
          <w:tcPr>
            <w:tcW w:w="239" w:type="dxa"/>
            <w:tcBorders>
              <w:top w:val="nil"/>
              <w:left w:val="nil"/>
              <w:bottom w:val="nil"/>
              <w:right w:val="nil"/>
            </w:tcBorders>
          </w:tcPr>
          <w:p w14:paraId="5FA06DC3" w14:textId="77777777" w:rsidR="00C94D0C" w:rsidRPr="00DB69D2" w:rsidRDefault="00C94D0C" w:rsidP="00AE233E">
            <w:pPr>
              <w:contextualSpacing/>
              <w:jc w:val="both"/>
              <w:rPr>
                <w:rFonts w:ascii="Times New Roman" w:hAnsi="Times New Roman" w:cs="Times New Roman"/>
                <w:b/>
                <w:bCs/>
                <w:sz w:val="22"/>
                <w:szCs w:val="22"/>
              </w:rPr>
            </w:pPr>
          </w:p>
        </w:tc>
        <w:tc>
          <w:tcPr>
            <w:tcW w:w="1895" w:type="dxa"/>
            <w:tcBorders>
              <w:top w:val="nil"/>
              <w:left w:val="nil"/>
              <w:bottom w:val="single" w:sz="4" w:space="0" w:color="auto"/>
              <w:right w:val="single" w:sz="4" w:space="0" w:color="auto"/>
            </w:tcBorders>
            <w:vAlign w:val="center"/>
          </w:tcPr>
          <w:p w14:paraId="289FC8FA" w14:textId="75A7E23A" w:rsidR="00C94D0C" w:rsidRPr="007112B3" w:rsidRDefault="005343DD" w:rsidP="00AE233E">
            <w:pPr>
              <w:contextualSpacing/>
              <w:jc w:val="center"/>
              <w:rPr>
                <w:rFonts w:ascii="Times New Roman" w:hAnsi="Times New Roman" w:cs="Times New Roman"/>
                <w:sz w:val="22"/>
                <w:szCs w:val="22"/>
              </w:rPr>
            </w:pPr>
            <w:r>
              <w:rPr>
                <w:rFonts w:ascii="Times New Roman" w:hAnsi="Times New Roman" w:cs="Times New Roman"/>
                <w:sz w:val="22"/>
                <w:szCs w:val="22"/>
              </w:rPr>
              <w:t>Optimized</w:t>
            </w:r>
            <w:r w:rsidR="00C94D0C">
              <w:rPr>
                <w:rFonts w:ascii="Times New Roman" w:hAnsi="Times New Roman" w:cs="Times New Roman"/>
                <w:sz w:val="22"/>
                <w:szCs w:val="22"/>
              </w:rPr>
              <w:t xml:space="preserve"> Forest</w:t>
            </w:r>
          </w:p>
        </w:tc>
        <w:tc>
          <w:tcPr>
            <w:tcW w:w="1895" w:type="dxa"/>
            <w:tcBorders>
              <w:top w:val="nil"/>
              <w:left w:val="single" w:sz="4" w:space="0" w:color="auto"/>
              <w:bottom w:val="single" w:sz="4" w:space="0" w:color="auto"/>
              <w:right w:val="nil"/>
            </w:tcBorders>
            <w:vAlign w:val="center"/>
          </w:tcPr>
          <w:p w14:paraId="14EDF152" w14:textId="40220B6B"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ARIMA</w:t>
            </w:r>
          </w:p>
        </w:tc>
        <w:tc>
          <w:tcPr>
            <w:tcW w:w="1474" w:type="dxa"/>
            <w:tcBorders>
              <w:top w:val="nil"/>
              <w:left w:val="nil"/>
              <w:bottom w:val="single" w:sz="4" w:space="0" w:color="auto"/>
              <w:right w:val="nil"/>
            </w:tcBorders>
            <w:vAlign w:val="center"/>
          </w:tcPr>
          <w:p w14:paraId="55B5B7B5" w14:textId="3C96CFCA"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AR(1)</w:t>
            </w:r>
          </w:p>
        </w:tc>
        <w:tc>
          <w:tcPr>
            <w:tcW w:w="1573" w:type="dxa"/>
            <w:tcBorders>
              <w:top w:val="nil"/>
              <w:left w:val="nil"/>
              <w:bottom w:val="single" w:sz="4" w:space="0" w:color="auto"/>
              <w:right w:val="nil"/>
            </w:tcBorders>
            <w:vAlign w:val="center"/>
          </w:tcPr>
          <w:p w14:paraId="61126A93" w14:textId="01667CC3"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“Base”</w:t>
            </w:r>
            <w:r w:rsidR="005343DD">
              <w:rPr>
                <w:rFonts w:ascii="Times New Roman" w:hAnsi="Times New Roman" w:cs="Times New Roman"/>
                <w:sz w:val="22"/>
                <w:szCs w:val="22"/>
              </w:rPr>
              <w:t xml:space="preserve"> </w:t>
            </w:r>
            <w:r>
              <w:rPr>
                <w:rFonts w:ascii="Times New Roman" w:hAnsi="Times New Roman" w:cs="Times New Roman"/>
                <w:sz w:val="22"/>
                <w:szCs w:val="22"/>
              </w:rPr>
              <w:t>Forest</w:t>
            </w:r>
          </w:p>
        </w:tc>
        <w:tc>
          <w:tcPr>
            <w:tcW w:w="2044" w:type="dxa"/>
            <w:tcBorders>
              <w:top w:val="nil"/>
              <w:left w:val="nil"/>
              <w:bottom w:val="single" w:sz="4" w:space="0" w:color="auto"/>
              <w:right w:val="nil"/>
            </w:tcBorders>
            <w:vAlign w:val="center"/>
          </w:tcPr>
          <w:p w14:paraId="77065508" w14:textId="71FA1FCD"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Naïve</w:t>
            </w:r>
          </w:p>
        </w:tc>
        <w:tc>
          <w:tcPr>
            <w:tcW w:w="240" w:type="dxa"/>
            <w:tcBorders>
              <w:top w:val="nil"/>
              <w:left w:val="nil"/>
              <w:bottom w:val="nil"/>
              <w:right w:val="nil"/>
            </w:tcBorders>
          </w:tcPr>
          <w:p w14:paraId="452B6B08" w14:textId="14C57AD7" w:rsidR="00C94D0C" w:rsidRPr="007112B3" w:rsidRDefault="00C94D0C" w:rsidP="00AE233E">
            <w:pPr>
              <w:contextualSpacing/>
              <w:jc w:val="center"/>
              <w:rPr>
                <w:rFonts w:ascii="Times New Roman" w:hAnsi="Times New Roman" w:cs="Times New Roman"/>
                <w:sz w:val="22"/>
                <w:szCs w:val="22"/>
              </w:rPr>
            </w:pPr>
          </w:p>
        </w:tc>
      </w:tr>
      <w:tr w:rsidR="00C94D0C" w14:paraId="0BD93D03" w14:textId="77777777" w:rsidTr="00803DA3">
        <w:trPr>
          <w:jc w:val="center"/>
        </w:trPr>
        <w:tc>
          <w:tcPr>
            <w:tcW w:w="239" w:type="dxa"/>
            <w:tcBorders>
              <w:top w:val="nil"/>
              <w:left w:val="nil"/>
              <w:bottom w:val="single" w:sz="18" w:space="0" w:color="auto"/>
              <w:right w:val="nil"/>
            </w:tcBorders>
          </w:tcPr>
          <w:p w14:paraId="2DD1A1F6" w14:textId="7AAF296B" w:rsidR="00C94D0C" w:rsidRPr="00FE1B49" w:rsidRDefault="00C94D0C" w:rsidP="00AE233E">
            <w:pPr>
              <w:contextualSpacing/>
              <w:jc w:val="both"/>
              <w:rPr>
                <w:rFonts w:ascii="Times New Roman" w:hAnsi="Times New Roman" w:cs="Times New Roman"/>
                <w:sz w:val="22"/>
                <w:szCs w:val="22"/>
              </w:rPr>
            </w:pPr>
          </w:p>
        </w:tc>
        <w:tc>
          <w:tcPr>
            <w:tcW w:w="1895" w:type="dxa"/>
            <w:tcBorders>
              <w:top w:val="single" w:sz="4" w:space="0" w:color="auto"/>
              <w:left w:val="nil"/>
              <w:bottom w:val="single" w:sz="18" w:space="0" w:color="auto"/>
              <w:right w:val="single" w:sz="4" w:space="0" w:color="auto"/>
            </w:tcBorders>
            <w:vAlign w:val="center"/>
          </w:tcPr>
          <w:p w14:paraId="5E3F16AF" w14:textId="541BBB4A" w:rsidR="00C94D0C"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895" w:type="dxa"/>
            <w:tcBorders>
              <w:top w:val="single" w:sz="4" w:space="0" w:color="auto"/>
              <w:left w:val="single" w:sz="4" w:space="0" w:color="auto"/>
              <w:bottom w:val="single" w:sz="18" w:space="0" w:color="auto"/>
              <w:right w:val="nil"/>
            </w:tcBorders>
            <w:vAlign w:val="center"/>
          </w:tcPr>
          <w:p w14:paraId="355619E2" w14:textId="0C063E57"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w:t>
            </w:r>
            <w:r w:rsidRPr="00FE72EF">
              <w:rPr>
                <w:rFonts w:ascii="Times New Roman" w:hAnsi="Times New Roman" w:cs="Times New Roman"/>
                <w:sz w:val="22"/>
                <w:szCs w:val="22"/>
              </w:rPr>
              <w:t>002</w:t>
            </w:r>
            <w:r>
              <w:rPr>
                <w:rFonts w:ascii="Times New Roman" w:hAnsi="Times New Roman" w:cs="Times New Roman"/>
                <w:sz w:val="22"/>
                <w:szCs w:val="22"/>
              </w:rPr>
              <w:t>716793</w:t>
            </w:r>
          </w:p>
        </w:tc>
        <w:tc>
          <w:tcPr>
            <w:tcW w:w="1474" w:type="dxa"/>
            <w:tcBorders>
              <w:top w:val="single" w:sz="4" w:space="0" w:color="auto"/>
              <w:left w:val="nil"/>
              <w:bottom w:val="single" w:sz="18" w:space="0" w:color="auto"/>
              <w:right w:val="nil"/>
            </w:tcBorders>
          </w:tcPr>
          <w:p w14:paraId="6563B182" w14:textId="55397AB8"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0.002740606</w:t>
            </w:r>
          </w:p>
        </w:tc>
        <w:tc>
          <w:tcPr>
            <w:tcW w:w="1573" w:type="dxa"/>
            <w:tcBorders>
              <w:top w:val="single" w:sz="4" w:space="0" w:color="auto"/>
              <w:left w:val="nil"/>
              <w:bottom w:val="single" w:sz="18" w:space="0" w:color="auto"/>
              <w:right w:val="nil"/>
            </w:tcBorders>
          </w:tcPr>
          <w:p w14:paraId="0DB906D7" w14:textId="151F5D46"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0.002936135</w:t>
            </w:r>
          </w:p>
        </w:tc>
        <w:tc>
          <w:tcPr>
            <w:tcW w:w="2044" w:type="dxa"/>
            <w:tcBorders>
              <w:top w:val="single" w:sz="4" w:space="0" w:color="auto"/>
              <w:left w:val="nil"/>
              <w:bottom w:val="single" w:sz="18" w:space="0" w:color="auto"/>
              <w:right w:val="nil"/>
            </w:tcBorders>
            <w:vAlign w:val="center"/>
          </w:tcPr>
          <w:p w14:paraId="14745FB8" w14:textId="1A8F7CF2"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0.003088432</w:t>
            </w:r>
          </w:p>
        </w:tc>
        <w:tc>
          <w:tcPr>
            <w:tcW w:w="240" w:type="dxa"/>
            <w:tcBorders>
              <w:top w:val="nil"/>
              <w:left w:val="nil"/>
              <w:bottom w:val="single" w:sz="18" w:space="0" w:color="auto"/>
              <w:right w:val="nil"/>
            </w:tcBorders>
          </w:tcPr>
          <w:p w14:paraId="6583C995" w14:textId="48F90652" w:rsidR="00C94D0C" w:rsidRDefault="00C94D0C" w:rsidP="00AE233E">
            <w:pPr>
              <w:contextualSpacing/>
              <w:jc w:val="center"/>
              <w:rPr>
                <w:rFonts w:ascii="Times New Roman" w:hAnsi="Times New Roman" w:cs="Times New Roman"/>
                <w:sz w:val="22"/>
                <w:szCs w:val="22"/>
              </w:rPr>
            </w:pPr>
          </w:p>
        </w:tc>
      </w:tr>
      <w:tr w:rsidR="00803DA3" w14:paraId="451D1496" w14:textId="77777777" w:rsidTr="00DD1625">
        <w:trPr>
          <w:jc w:val="center"/>
        </w:trPr>
        <w:tc>
          <w:tcPr>
            <w:tcW w:w="9360" w:type="dxa"/>
            <w:gridSpan w:val="7"/>
            <w:tcBorders>
              <w:top w:val="single" w:sz="18" w:space="0" w:color="auto"/>
              <w:left w:val="nil"/>
              <w:bottom w:val="nil"/>
              <w:right w:val="nil"/>
            </w:tcBorders>
          </w:tcPr>
          <w:p w14:paraId="00227632" w14:textId="2BBD373F" w:rsidR="00803DA3" w:rsidRDefault="00DD1625" w:rsidP="00DD1625">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numbers are RMSEs on a one-month forward forecast from January 1999 to January 2020, performed by five different models. The</w:t>
            </w:r>
            <w:r w:rsidRPr="00150FEF">
              <w:rPr>
                <w:rFonts w:ascii="Times New Roman" w:hAnsi="Times New Roman" w:cs="Times New Roman"/>
                <w:sz w:val="16"/>
                <w:szCs w:val="16"/>
              </w:rPr>
              <w:t xml:space="preserve"> first column refers to the </w:t>
            </w:r>
            <w:r>
              <w:rPr>
                <w:rFonts w:ascii="Times New Roman" w:hAnsi="Times New Roman" w:cs="Times New Roman"/>
                <w:sz w:val="16"/>
                <w:szCs w:val="16"/>
              </w:rPr>
              <w:t>time-series-optimized random forest I describe in Section 3; the ARIMA model is optimized by AIC. The “base” random forest is as described in Section 2. The naïve forecast simply predicts that next month inflation will be the same as current month inflation.</w:t>
            </w:r>
            <w:r w:rsidR="0064693E">
              <w:rPr>
                <w:rFonts w:ascii="Times New Roman" w:hAnsi="Times New Roman" w:cs="Times New Roman"/>
                <w:sz w:val="16"/>
                <w:szCs w:val="16"/>
              </w:rPr>
              <w:t xml:space="preserve"> RMSEs for the random forest and the “base” random forest are not replicable.</w:t>
            </w:r>
          </w:p>
        </w:tc>
      </w:tr>
    </w:tbl>
    <w:p w14:paraId="3034F92C" w14:textId="10817347" w:rsidR="00D13B24" w:rsidRDefault="00D13B24" w:rsidP="00405882">
      <w:pPr>
        <w:jc w:val="both"/>
        <w:rPr>
          <w:rFonts w:ascii="Times New Roman" w:hAnsi="Times New Roman" w:cs="Times New Roman"/>
          <w:sz w:val="22"/>
          <w:szCs w:val="22"/>
        </w:rPr>
      </w:pPr>
    </w:p>
    <w:p w14:paraId="5213B418" w14:textId="4CCEA6ED" w:rsidR="00AE593B" w:rsidRDefault="00405882" w:rsidP="00AE593B">
      <w:pPr>
        <w:jc w:val="both"/>
        <w:rPr>
          <w:rFonts w:ascii="Times New Roman" w:hAnsi="Times New Roman" w:cs="Times New Roman"/>
          <w:sz w:val="22"/>
          <w:szCs w:val="22"/>
        </w:rPr>
      </w:pPr>
      <w:r>
        <w:rPr>
          <w:rFonts w:ascii="Times New Roman" w:hAnsi="Times New Roman" w:cs="Times New Roman"/>
          <w:sz w:val="22"/>
          <w:szCs w:val="22"/>
        </w:rPr>
        <w:tab/>
      </w:r>
      <w:r w:rsidR="00F54C57">
        <w:rPr>
          <w:rFonts w:ascii="Times New Roman" w:hAnsi="Times New Roman" w:cs="Times New Roman"/>
          <w:sz w:val="22"/>
          <w:szCs w:val="22"/>
        </w:rPr>
        <w:t>D</w:t>
      </w:r>
      <w:r w:rsidR="00AE593B">
        <w:rPr>
          <w:rFonts w:ascii="Times New Roman" w:hAnsi="Times New Roman" w:cs="Times New Roman"/>
          <w:sz w:val="22"/>
          <w:szCs w:val="22"/>
        </w:rPr>
        <w:t>ue to the random nature of the forest</w:t>
      </w:r>
      <w:r w:rsidR="00F54C57">
        <w:rPr>
          <w:rFonts w:ascii="Times New Roman" w:hAnsi="Times New Roman" w:cs="Times New Roman"/>
          <w:sz w:val="22"/>
          <w:szCs w:val="22"/>
        </w:rPr>
        <w:t>, these results are not completely replicable</w:t>
      </w:r>
      <w:r w:rsidR="00AE593B">
        <w:rPr>
          <w:rFonts w:ascii="Times New Roman" w:hAnsi="Times New Roman" w:cs="Times New Roman"/>
          <w:sz w:val="22"/>
          <w:szCs w:val="22"/>
        </w:rPr>
        <w:t xml:space="preserve">. (In other words, the RMSE listed under the random forest entry above will not be exactly the same each time the forest is run.) </w:t>
      </w:r>
      <w:commentRangeStart w:id="48"/>
      <w:r w:rsidR="00AE593B">
        <w:rPr>
          <w:rFonts w:ascii="Times New Roman" w:hAnsi="Times New Roman" w:cs="Times New Roman"/>
          <w:sz w:val="22"/>
          <w:szCs w:val="22"/>
        </w:rPr>
        <w:t xml:space="preserve">However, the performance will tend to </w:t>
      </w:r>
      <w:r w:rsidR="009F1494">
        <w:rPr>
          <w:rFonts w:ascii="Times New Roman" w:hAnsi="Times New Roman" w:cs="Times New Roman"/>
          <w:sz w:val="22"/>
          <w:szCs w:val="22"/>
        </w:rPr>
        <w:t>form a distribution of RMSEs that includes t</w:t>
      </w:r>
      <w:r w:rsidR="00AE593B">
        <w:rPr>
          <w:rFonts w:ascii="Times New Roman" w:hAnsi="Times New Roman" w:cs="Times New Roman"/>
          <w:sz w:val="22"/>
          <w:szCs w:val="22"/>
        </w:rPr>
        <w:t>he RMSE listed above.</w:t>
      </w:r>
      <w:commentRangeEnd w:id="48"/>
      <w:r w:rsidR="00AE593B">
        <w:rPr>
          <w:rStyle w:val="CommentReference"/>
        </w:rPr>
        <w:commentReference w:id="48"/>
      </w:r>
    </w:p>
    <w:p w14:paraId="4B250059" w14:textId="292AA913" w:rsidR="00C94D0C" w:rsidRDefault="00A70911" w:rsidP="0064693E">
      <w:pPr>
        <w:jc w:val="both"/>
        <w:rPr>
          <w:rFonts w:ascii="Times New Roman" w:hAnsi="Times New Roman" w:cs="Times New Roman"/>
          <w:sz w:val="22"/>
          <w:szCs w:val="22"/>
        </w:rPr>
      </w:pPr>
      <w:r>
        <w:rPr>
          <w:rFonts w:ascii="Times New Roman" w:hAnsi="Times New Roman" w:cs="Times New Roman"/>
          <w:sz w:val="22"/>
          <w:szCs w:val="22"/>
        </w:rPr>
        <w:tab/>
      </w:r>
      <w:commentRangeStart w:id="49"/>
      <w:r>
        <w:rPr>
          <w:rFonts w:ascii="Times New Roman" w:hAnsi="Times New Roman" w:cs="Times New Roman"/>
          <w:sz w:val="22"/>
          <w:szCs w:val="22"/>
        </w:rPr>
        <w:t xml:space="preserve">We see that the random forest outperforms the other models over the entire forecast period; Graph 1 shows how the models compare </w:t>
      </w:r>
      <w:commentRangeEnd w:id="49"/>
      <w:r w:rsidR="000E6FCB">
        <w:rPr>
          <w:rStyle w:val="CommentReference"/>
        </w:rPr>
        <w:commentReference w:id="49"/>
      </w:r>
      <w:r>
        <w:rPr>
          <w:rFonts w:ascii="Times New Roman" w:hAnsi="Times New Roman" w:cs="Times New Roman"/>
          <w:sz w:val="22"/>
          <w:szCs w:val="22"/>
        </w:rPr>
        <w:t>with each other throughout the period. In Section 3, I</w:t>
      </w:r>
      <w:ins w:id="50" w:author="Drew Creal" w:date="2021-03-05T14:40:00Z">
        <w:r w:rsidR="000E6FCB">
          <w:rPr>
            <w:rFonts w:ascii="Times New Roman" w:hAnsi="Times New Roman" w:cs="Times New Roman"/>
            <w:sz w:val="22"/>
            <w:szCs w:val="22"/>
          </w:rPr>
          <w:t xml:space="preserve"> discussed</w:t>
        </w:r>
      </w:ins>
      <w:del w:id="51" w:author="Drew Creal" w:date="2021-03-05T14:40:00Z">
        <w:r w:rsidDel="000E6FCB">
          <w:rPr>
            <w:rFonts w:ascii="Times New Roman" w:hAnsi="Times New Roman" w:cs="Times New Roman"/>
            <w:sz w:val="22"/>
            <w:szCs w:val="22"/>
          </w:rPr>
          <w:delText xml:space="preserve"> dwelt</w:delText>
        </w:r>
      </w:del>
      <w:r>
        <w:rPr>
          <w:rFonts w:ascii="Times New Roman" w:hAnsi="Times New Roman" w:cs="Times New Roman"/>
          <w:sz w:val="22"/>
          <w:szCs w:val="22"/>
        </w:rPr>
        <w:t xml:space="preserve"> at some length on the value that the ARIMA model provides by not only forecasting well but also by offering a theory as to the specific process which </w:t>
      </w:r>
      <w:ins w:id="52" w:author="Drew Creal" w:date="2021-03-05T14:40:00Z">
        <w:r w:rsidR="000E6FCB">
          <w:rPr>
            <w:rFonts w:ascii="Times New Roman" w:hAnsi="Times New Roman" w:cs="Times New Roman"/>
            <w:sz w:val="22"/>
            <w:szCs w:val="22"/>
          </w:rPr>
          <w:t xml:space="preserve">generates </w:t>
        </w:r>
      </w:ins>
      <w:del w:id="53" w:author="Drew Creal" w:date="2021-03-05T14:40:00Z">
        <w:r w:rsidDel="000E6FCB">
          <w:rPr>
            <w:rFonts w:ascii="Times New Roman" w:hAnsi="Times New Roman" w:cs="Times New Roman"/>
            <w:sz w:val="22"/>
            <w:szCs w:val="22"/>
          </w:rPr>
          <w:delText xml:space="preserve">motivates </w:delText>
        </w:r>
      </w:del>
      <w:r>
        <w:rPr>
          <w:rFonts w:ascii="Times New Roman" w:hAnsi="Times New Roman" w:cs="Times New Roman"/>
          <w:sz w:val="22"/>
          <w:szCs w:val="22"/>
        </w:rPr>
        <w:t>a time series. Now, I have discovered that the random forest forecasts better than even the ARIMA model.</w:t>
      </w:r>
      <w:r w:rsidR="00394798">
        <w:rPr>
          <w:rFonts w:ascii="Times New Roman" w:hAnsi="Times New Roman" w:cs="Times New Roman"/>
          <w:sz w:val="22"/>
          <w:szCs w:val="22"/>
        </w:rPr>
        <w:t xml:space="preserve"> </w:t>
      </w:r>
      <w:r w:rsidR="00AB73C6">
        <w:rPr>
          <w:rFonts w:ascii="Times New Roman" w:hAnsi="Times New Roman" w:cs="Times New Roman"/>
          <w:sz w:val="22"/>
          <w:szCs w:val="22"/>
        </w:rPr>
        <w:t>The graph below shows that the random forest offers good predictions when the ARIMA model offers good predictions, and poor predictions when the ARIMA offers poor predictions. There is no stark difference between the two, nor are there long periods where the one performs significantly better than the other.</w:t>
      </w:r>
    </w:p>
    <w:p w14:paraId="20B5E613" w14:textId="6A28EB88" w:rsidR="00AB73C6" w:rsidRDefault="00AB73C6" w:rsidP="0064693E">
      <w:pPr>
        <w:jc w:val="both"/>
        <w:rPr>
          <w:rFonts w:ascii="Times New Roman" w:hAnsi="Times New Roman" w:cs="Times New Roman"/>
          <w:sz w:val="22"/>
          <w:szCs w:val="22"/>
        </w:rPr>
      </w:pPr>
      <w:r>
        <w:rPr>
          <w:rFonts w:ascii="Times New Roman" w:hAnsi="Times New Roman" w:cs="Times New Roman"/>
          <w:sz w:val="22"/>
          <w:szCs w:val="22"/>
        </w:rPr>
        <w:tab/>
        <w:t xml:space="preserve">With that said, the random forest’s pre-2010 performance, especially starting around 2007, helps it outperform the ARIMA model during the period overall. </w:t>
      </w:r>
      <w:r w:rsidR="0042696E">
        <w:rPr>
          <w:rFonts w:ascii="Times New Roman" w:hAnsi="Times New Roman" w:cs="Times New Roman"/>
          <w:sz w:val="22"/>
          <w:szCs w:val="22"/>
        </w:rPr>
        <w:t xml:space="preserve">From 2009 onwards, all models begin to perform </w:t>
      </w:r>
      <w:r w:rsidR="0042696E">
        <w:rPr>
          <w:rFonts w:ascii="Times New Roman" w:hAnsi="Times New Roman" w:cs="Times New Roman"/>
          <w:sz w:val="22"/>
          <w:szCs w:val="22"/>
        </w:rPr>
        <w:lastRenderedPageBreak/>
        <w:t>better</w:t>
      </w:r>
      <w:r w:rsidR="00BF7F27">
        <w:rPr>
          <w:rFonts w:ascii="Times New Roman" w:hAnsi="Times New Roman" w:cs="Times New Roman"/>
          <w:sz w:val="22"/>
          <w:szCs w:val="22"/>
        </w:rPr>
        <w:t xml:space="preserve">, recovering from their poor performance of 2007 and 2008. The most significant takeaway from the graphs shown below is that the random forest and the ARIMA model, and indeed all five models, perform well at the same time and perform poorly at the same time as the others. No model performs significantly better during some periods and worse during others, relative to other models. This makes sense, since the random forest is built on an </w:t>
      </w:r>
      <w:proofErr w:type="gramStart"/>
      <w:r w:rsidR="00BF7F27">
        <w:rPr>
          <w:rFonts w:ascii="Times New Roman" w:hAnsi="Times New Roman" w:cs="Times New Roman"/>
          <w:sz w:val="22"/>
          <w:szCs w:val="22"/>
        </w:rPr>
        <w:t>AR(</w:t>
      </w:r>
      <w:proofErr w:type="gramEnd"/>
      <w:r w:rsidR="00BF7F27">
        <w:rPr>
          <w:rFonts w:ascii="Times New Roman" w:hAnsi="Times New Roman" w:cs="Times New Roman"/>
          <w:sz w:val="22"/>
          <w:szCs w:val="22"/>
        </w:rPr>
        <w:t xml:space="preserve">1) objective function and uses an AR(1) prediction function; i.e., the forest is </w:t>
      </w:r>
      <w:r w:rsidR="00C66026">
        <w:rPr>
          <w:rFonts w:ascii="Times New Roman" w:hAnsi="Times New Roman" w:cs="Times New Roman"/>
          <w:sz w:val="22"/>
          <w:szCs w:val="22"/>
        </w:rPr>
        <w:t>related to the AR(1) and ARIMA models. More surprising is that the “base” forest follows the same trend: it performs well and poorly when the other models perform well and poorly. This implies some sort of inherent “predictability” in the data; at times it is simply easier or harder to predict, regardless of the model.</w:t>
      </w:r>
    </w:p>
    <w:p w14:paraId="21CC5125" w14:textId="3651AE2A" w:rsidR="00264EB6" w:rsidRDefault="00264EB6" w:rsidP="00CC36A2">
      <w:pPr>
        <w:jc w:val="both"/>
        <w:rPr>
          <w:rFonts w:ascii="Times New Roman" w:hAnsi="Times New Roman" w:cs="Times New Roman"/>
          <w:sz w:val="22"/>
          <w:szCs w:val="22"/>
        </w:rPr>
      </w:pPr>
    </w:p>
    <w:p w14:paraId="1034F2A6" w14:textId="5A4D9708" w:rsidR="00264EB6" w:rsidRDefault="00264EB6" w:rsidP="00CC36A2">
      <w:pPr>
        <w:jc w:val="both"/>
        <w:rPr>
          <w:rFonts w:ascii="Times New Roman" w:hAnsi="Times New Roman" w:cs="Times New Roman"/>
          <w:sz w:val="22"/>
          <w:szCs w:val="22"/>
        </w:rPr>
      </w:pPr>
    </w:p>
    <w:tbl>
      <w:tblPr>
        <w:tblW w:w="0" w:type="auto"/>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3"/>
      </w:tblGrid>
      <w:tr w:rsidR="00264EB6" w14:paraId="074284FE" w14:textId="77777777" w:rsidTr="00CE07DE">
        <w:trPr>
          <w:trHeight w:val="80"/>
        </w:trPr>
        <w:tc>
          <w:tcPr>
            <w:tcW w:w="9013" w:type="dxa"/>
            <w:tcBorders>
              <w:top w:val="single" w:sz="18" w:space="0" w:color="auto"/>
              <w:left w:val="nil"/>
              <w:bottom w:val="nil"/>
              <w:right w:val="nil"/>
            </w:tcBorders>
          </w:tcPr>
          <w:p w14:paraId="5D725C0F" w14:textId="75D57EE6" w:rsidR="00264EB6" w:rsidRDefault="00264EB6" w:rsidP="00CE07DE">
            <w:pPr>
              <w:rPr>
                <w:noProof/>
              </w:rPr>
            </w:pPr>
            <w:r>
              <w:rPr>
                <w:rFonts w:ascii="Times New Roman" w:hAnsi="Times New Roman" w:cs="Times New Roman"/>
                <w:bCs/>
                <w:smallCaps/>
                <w:sz w:val="22"/>
                <w:szCs w:val="22"/>
              </w:rPr>
              <w:t>Graph 1</w:t>
            </w:r>
          </w:p>
        </w:tc>
      </w:tr>
      <w:tr w:rsidR="00264EB6" w14:paraId="50932E69" w14:textId="77777777" w:rsidTr="00CE07DE">
        <w:trPr>
          <w:trHeight w:val="20"/>
        </w:trPr>
        <w:tc>
          <w:tcPr>
            <w:tcW w:w="9013" w:type="dxa"/>
            <w:tcBorders>
              <w:top w:val="nil"/>
              <w:left w:val="nil"/>
              <w:right w:val="nil"/>
            </w:tcBorders>
          </w:tcPr>
          <w:p w14:paraId="1DF4BA13" w14:textId="7777E872" w:rsidR="00264EB6" w:rsidRDefault="00264EB6" w:rsidP="00CE07DE">
            <w:pPr>
              <w:rPr>
                <w:noProof/>
              </w:rPr>
            </w:pPr>
            <w:r>
              <w:rPr>
                <w:rFonts w:ascii="Times New Roman" w:hAnsi="Times New Roman" w:cs="Times New Roman"/>
                <w:bCs/>
                <w:smallCaps/>
                <w:sz w:val="22"/>
                <w:szCs w:val="22"/>
              </w:rPr>
              <w:t xml:space="preserve">Cumulative and 12-month </w:t>
            </w:r>
            <w:r w:rsidR="00426E33">
              <w:rPr>
                <w:rFonts w:ascii="Times New Roman" w:hAnsi="Times New Roman" w:cs="Times New Roman"/>
                <w:bCs/>
                <w:smallCaps/>
                <w:sz w:val="22"/>
                <w:szCs w:val="22"/>
              </w:rPr>
              <w:t>moving</w:t>
            </w:r>
            <w:r>
              <w:rPr>
                <w:rFonts w:ascii="Times New Roman" w:hAnsi="Times New Roman" w:cs="Times New Roman"/>
                <w:bCs/>
                <w:smallCaps/>
                <w:sz w:val="22"/>
                <w:szCs w:val="22"/>
              </w:rPr>
              <w:t xml:space="preserve"> average of RMSEs from five models</w:t>
            </w:r>
          </w:p>
        </w:tc>
      </w:tr>
      <w:tr w:rsidR="00264EB6" w14:paraId="750088A2" w14:textId="77777777" w:rsidTr="00426E33">
        <w:trPr>
          <w:trHeight w:val="4464"/>
        </w:trPr>
        <w:tc>
          <w:tcPr>
            <w:tcW w:w="9013" w:type="dxa"/>
            <w:tcBorders>
              <w:left w:val="nil"/>
              <w:bottom w:val="nil"/>
              <w:right w:val="nil"/>
            </w:tcBorders>
            <w:vAlign w:val="center"/>
          </w:tcPr>
          <w:p w14:paraId="3968653C" w14:textId="43439027" w:rsidR="00264EB6" w:rsidRDefault="00426E33" w:rsidP="00CE07DE">
            <w:pPr>
              <w:jc w:val="center"/>
              <w:rPr>
                <w:rFonts w:ascii="Times New Roman" w:hAnsi="Times New Roman" w:cs="Times New Roman"/>
                <w:sz w:val="22"/>
                <w:szCs w:val="22"/>
              </w:rPr>
            </w:pPr>
            <w:r>
              <w:rPr>
                <w:noProof/>
                <w:lang w:eastAsia="en-US"/>
              </w:rPr>
              <w:drawing>
                <wp:inline distT="0" distB="0" distL="0" distR="0" wp14:anchorId="11FE1185" wp14:editId="02CAF62F">
                  <wp:extent cx="5540721" cy="2727960"/>
                  <wp:effectExtent l="0" t="0" r="0" b="2540"/>
                  <wp:docPr id="11" name="Chart 11">
                    <a:extLst xmlns:a="http://schemas.openxmlformats.org/drawingml/2006/main">
                      <a:ext uri="{FF2B5EF4-FFF2-40B4-BE49-F238E27FC236}">
                        <a16:creationId xmlns:a16="http://schemas.microsoft.com/office/drawing/2014/main" id="{1F67FE0C-D4A8-F442-BF8B-C41C2C0387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426E33" w14:paraId="2CC2E1D6" w14:textId="77777777" w:rsidTr="00426E33">
        <w:trPr>
          <w:trHeight w:val="4464"/>
        </w:trPr>
        <w:tc>
          <w:tcPr>
            <w:tcW w:w="8928" w:type="dxa"/>
            <w:tcBorders>
              <w:top w:val="nil"/>
              <w:left w:val="nil"/>
              <w:bottom w:val="single" w:sz="18" w:space="0" w:color="auto"/>
              <w:right w:val="nil"/>
            </w:tcBorders>
            <w:vAlign w:val="center"/>
          </w:tcPr>
          <w:p w14:paraId="5E959D5D" w14:textId="022453E2" w:rsidR="00426E33" w:rsidRDefault="00426E33" w:rsidP="00CE07DE">
            <w:pPr>
              <w:jc w:val="center"/>
              <w:rPr>
                <w:noProof/>
              </w:rPr>
            </w:pPr>
            <w:r>
              <w:rPr>
                <w:noProof/>
                <w:lang w:eastAsia="en-US"/>
              </w:rPr>
              <w:drawing>
                <wp:inline distT="0" distB="0" distL="0" distR="0" wp14:anchorId="46B2B61B" wp14:editId="2B8EECF0">
                  <wp:extent cx="5622202" cy="2727960"/>
                  <wp:effectExtent l="0" t="0" r="4445" b="2540"/>
                  <wp:docPr id="12" name="Chart 12">
                    <a:extLst xmlns:a="http://schemas.openxmlformats.org/drawingml/2006/main">
                      <a:ext uri="{FF2B5EF4-FFF2-40B4-BE49-F238E27FC236}">
                        <a16:creationId xmlns:a16="http://schemas.microsoft.com/office/drawing/2014/main" id="{EBD0AF99-A868-234A-9648-20E7516AFA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264EB6" w14:paraId="38BD2C01" w14:textId="77777777" w:rsidTr="007D0F45">
        <w:trPr>
          <w:trHeight w:val="630"/>
        </w:trPr>
        <w:tc>
          <w:tcPr>
            <w:tcW w:w="9013" w:type="dxa"/>
            <w:tcBorders>
              <w:top w:val="single" w:sz="18" w:space="0" w:color="auto"/>
              <w:left w:val="nil"/>
              <w:bottom w:val="nil"/>
              <w:right w:val="nil"/>
            </w:tcBorders>
          </w:tcPr>
          <w:p w14:paraId="3086A6E3" w14:textId="13E0F6D1" w:rsidR="00264EB6" w:rsidRDefault="00264EB6" w:rsidP="00CE07DE">
            <w:pPr>
              <w:rPr>
                <w:noProof/>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Th</w:t>
            </w:r>
            <w:r w:rsidR="00B04FBD">
              <w:rPr>
                <w:rFonts w:ascii="Times New Roman" w:hAnsi="Times New Roman" w:cs="Times New Roman"/>
                <w:sz w:val="16"/>
                <w:szCs w:val="16"/>
              </w:rPr>
              <w:t>ese charts refer to the RMSEs produced by</w:t>
            </w:r>
            <w:r w:rsidR="007D0F45">
              <w:rPr>
                <w:rFonts w:ascii="Times New Roman" w:hAnsi="Times New Roman" w:cs="Times New Roman"/>
                <w:sz w:val="16"/>
                <w:szCs w:val="16"/>
              </w:rPr>
              <w:t xml:space="preserve"> the inflation forecasts of</w:t>
            </w:r>
            <w:r w:rsidR="00B04FBD">
              <w:rPr>
                <w:rFonts w:ascii="Times New Roman" w:hAnsi="Times New Roman" w:cs="Times New Roman"/>
                <w:sz w:val="16"/>
                <w:szCs w:val="16"/>
              </w:rPr>
              <w:t xml:space="preserve"> five different models: the ARIMA model optimized by AIC, which appears in red; the time-series-optimized </w:t>
            </w:r>
            <w:r w:rsidR="007D0F45">
              <w:rPr>
                <w:rFonts w:ascii="Times New Roman" w:hAnsi="Times New Roman" w:cs="Times New Roman"/>
                <w:sz w:val="16"/>
                <w:szCs w:val="16"/>
              </w:rPr>
              <w:t>forest, which appears in black; the “base” forest, the simple AR(1) model, and a naïve one-month ahead shift, which each appear in a different shade of gray.</w:t>
            </w:r>
          </w:p>
        </w:tc>
      </w:tr>
    </w:tbl>
    <w:p w14:paraId="6DA7E7BE" w14:textId="77777777" w:rsidR="00264EB6" w:rsidRDefault="00264EB6" w:rsidP="00CC36A2">
      <w:pPr>
        <w:jc w:val="both"/>
        <w:rPr>
          <w:rFonts w:ascii="Times New Roman" w:hAnsi="Times New Roman" w:cs="Times New Roman"/>
          <w:sz w:val="22"/>
          <w:szCs w:val="22"/>
        </w:rPr>
      </w:pPr>
    </w:p>
    <w:p w14:paraId="7EBFD931" w14:textId="77777777" w:rsidR="00405882" w:rsidRPr="00D13B24" w:rsidRDefault="00405882" w:rsidP="00405882">
      <w:pPr>
        <w:jc w:val="both"/>
        <w:rPr>
          <w:rFonts w:ascii="Times New Roman" w:hAnsi="Times New Roman" w:cs="Times New Roman"/>
          <w:sz w:val="22"/>
          <w:szCs w:val="22"/>
        </w:rPr>
      </w:pPr>
    </w:p>
    <w:p w14:paraId="00EF93E4" w14:textId="77777777" w:rsidR="00D13B24" w:rsidRPr="00D13B24" w:rsidRDefault="00D13B24" w:rsidP="00D13B24">
      <w:pPr>
        <w:ind w:firstLine="720"/>
        <w:jc w:val="both"/>
        <w:rPr>
          <w:rFonts w:ascii="Times New Roman" w:hAnsi="Times New Roman" w:cs="Times New Roman"/>
          <w:i/>
          <w:iCs/>
          <w:sz w:val="22"/>
          <w:szCs w:val="22"/>
        </w:rPr>
      </w:pPr>
    </w:p>
    <w:p w14:paraId="1D78FC51" w14:textId="07355BD7" w:rsidR="00682007" w:rsidRPr="00682007" w:rsidRDefault="00682007" w:rsidP="00682007">
      <w:pPr>
        <w:pStyle w:val="ListParagraph"/>
        <w:numPr>
          <w:ilvl w:val="1"/>
          <w:numId w:val="3"/>
        </w:numPr>
        <w:jc w:val="both"/>
        <w:rPr>
          <w:rFonts w:ascii="Times New Roman" w:hAnsi="Times New Roman" w:cs="Times New Roman"/>
          <w:i/>
          <w:iCs/>
          <w:sz w:val="22"/>
          <w:szCs w:val="22"/>
        </w:rPr>
      </w:pPr>
      <w:r>
        <w:rPr>
          <w:rFonts w:ascii="Times New Roman" w:hAnsi="Times New Roman" w:cs="Times New Roman"/>
          <w:i/>
          <w:iCs/>
          <w:sz w:val="22"/>
          <w:szCs w:val="22"/>
        </w:rPr>
        <w:t>Implications</w:t>
      </w:r>
    </w:p>
    <w:p w14:paraId="6B33A8DD" w14:textId="7683CF4C" w:rsidR="00CC4FE7" w:rsidRDefault="00CC4FE7" w:rsidP="007350D2">
      <w:pPr>
        <w:ind w:firstLine="720"/>
        <w:jc w:val="both"/>
        <w:rPr>
          <w:rFonts w:ascii="Times New Roman" w:hAnsi="Times New Roman" w:cs="Times New Roman"/>
          <w:sz w:val="22"/>
          <w:szCs w:val="22"/>
        </w:rPr>
      </w:pPr>
      <w:r>
        <w:rPr>
          <w:rFonts w:ascii="Times New Roman" w:hAnsi="Times New Roman" w:cs="Times New Roman"/>
          <w:sz w:val="22"/>
          <w:szCs w:val="22"/>
        </w:rPr>
        <w:t xml:space="preserve">The model seems to be fairly successful at forecasting US monthly inflation at a one-month horizon from January 1999 to January 2020. This is great news! Just as the ARIMA model’s success (as opposed to the naïve model) </w:t>
      </w:r>
      <w:r w:rsidR="004D2B04">
        <w:rPr>
          <w:rFonts w:ascii="Times New Roman" w:hAnsi="Times New Roman" w:cs="Times New Roman"/>
          <w:sz w:val="22"/>
          <w:szCs w:val="22"/>
        </w:rPr>
        <w:t>justified</w:t>
      </w:r>
      <w:r>
        <w:rPr>
          <w:rFonts w:ascii="Times New Roman" w:hAnsi="Times New Roman" w:cs="Times New Roman"/>
          <w:sz w:val="22"/>
          <w:szCs w:val="22"/>
        </w:rPr>
        <w:t xml:space="preserve"> a consideration of what made that model successful, so the success of this forest model as opposed to the ARIMA invites a discussion: what is going on in the model? What makes it so successful?</w:t>
      </w:r>
      <w:r w:rsidR="00133298">
        <w:rPr>
          <w:rFonts w:ascii="Times New Roman" w:hAnsi="Times New Roman" w:cs="Times New Roman"/>
          <w:sz w:val="22"/>
          <w:szCs w:val="22"/>
        </w:rPr>
        <w:t xml:space="preserve"> Specifically, what makes it so successful compared to the base forest model described in Section 1?</w:t>
      </w:r>
    </w:p>
    <w:p w14:paraId="35D4AC67" w14:textId="5854FC33" w:rsidR="00133298" w:rsidRDefault="00133298" w:rsidP="007350D2">
      <w:pPr>
        <w:ind w:firstLine="720"/>
        <w:jc w:val="both"/>
        <w:rPr>
          <w:rFonts w:ascii="Times New Roman" w:hAnsi="Times New Roman" w:cs="Times New Roman"/>
          <w:sz w:val="22"/>
          <w:szCs w:val="22"/>
        </w:rPr>
      </w:pPr>
    </w:p>
    <w:p w14:paraId="4F5C196D" w14:textId="5577D831" w:rsidR="00AE233E" w:rsidRDefault="00AE233E" w:rsidP="007350D2">
      <w:pPr>
        <w:ind w:firstLine="720"/>
        <w:jc w:val="both"/>
        <w:rPr>
          <w:rFonts w:ascii="Times New Roman" w:hAnsi="Times New Roman" w:cs="Times New Roman"/>
          <w:sz w:val="22"/>
          <w:szCs w:val="22"/>
        </w:rPr>
      </w:pPr>
    </w:p>
    <w:tbl>
      <w:tblPr>
        <w:tblStyle w:val="TableGrid"/>
        <w:tblW w:w="8901" w:type="dxa"/>
        <w:jc w:val="center"/>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84A7B" w14:paraId="225D4A8C" w14:textId="77777777" w:rsidTr="00A84A7B">
        <w:trPr>
          <w:trHeight w:val="314"/>
          <w:jc w:val="center"/>
        </w:trPr>
        <w:tc>
          <w:tcPr>
            <w:tcW w:w="8901" w:type="dxa"/>
            <w:gridSpan w:val="5"/>
            <w:tcBorders>
              <w:top w:val="single" w:sz="18" w:space="0" w:color="auto"/>
              <w:left w:val="nil"/>
              <w:right w:val="nil"/>
            </w:tcBorders>
          </w:tcPr>
          <w:p w14:paraId="2F5D1E39" w14:textId="5DF0F2C1" w:rsidR="00A84A7B" w:rsidRPr="00E568D8" w:rsidRDefault="00A84A7B"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3</w:t>
            </w:r>
          </w:p>
        </w:tc>
      </w:tr>
      <w:tr w:rsidR="00A84A7B" w14:paraId="0B9170CD" w14:textId="77777777" w:rsidTr="00A84A7B">
        <w:trPr>
          <w:trHeight w:val="270"/>
          <w:jc w:val="center"/>
        </w:trPr>
        <w:tc>
          <w:tcPr>
            <w:tcW w:w="8901" w:type="dxa"/>
            <w:gridSpan w:val="5"/>
            <w:tcBorders>
              <w:left w:val="nil"/>
              <w:right w:val="nil"/>
            </w:tcBorders>
          </w:tcPr>
          <w:p w14:paraId="7001AE87" w14:textId="530BA68D" w:rsidR="00A84A7B" w:rsidRPr="00E568D8" w:rsidRDefault="00A84A7B" w:rsidP="00AE233E">
            <w:pPr>
              <w:contextualSpacing/>
              <w:rPr>
                <w:rFonts w:ascii="Times New Roman" w:hAnsi="Times New Roman" w:cs="Times New Roman"/>
                <w:sz w:val="22"/>
                <w:szCs w:val="22"/>
              </w:rPr>
            </w:pPr>
            <w:r>
              <w:rPr>
                <w:rFonts w:ascii="Times New Roman" w:hAnsi="Times New Roman" w:cs="Times New Roman"/>
                <w:bCs/>
                <w:smallCaps/>
                <w:sz w:val="22"/>
                <w:szCs w:val="22"/>
              </w:rPr>
              <w:t xml:space="preserve">Comparing base forest to time-series forest </w:t>
            </w:r>
          </w:p>
        </w:tc>
      </w:tr>
      <w:tr w:rsidR="006225F0" w14:paraId="21896033" w14:textId="77777777" w:rsidTr="009E265A">
        <w:trPr>
          <w:trHeight w:val="341"/>
          <w:jc w:val="center"/>
        </w:trPr>
        <w:tc>
          <w:tcPr>
            <w:tcW w:w="3240" w:type="dxa"/>
            <w:tcBorders>
              <w:top w:val="single" w:sz="4" w:space="0" w:color="auto"/>
              <w:left w:val="nil"/>
            </w:tcBorders>
          </w:tcPr>
          <w:p w14:paraId="65A11068" w14:textId="77777777" w:rsidR="006225F0" w:rsidRPr="00DB69D2" w:rsidRDefault="006225F0" w:rsidP="00AE233E">
            <w:pPr>
              <w:contextualSpacing/>
              <w:jc w:val="center"/>
              <w:rPr>
                <w:rFonts w:ascii="Times New Roman" w:hAnsi="Times New Roman" w:cs="Times New Roman"/>
                <w:b/>
                <w:bCs/>
                <w:sz w:val="22"/>
                <w:szCs w:val="22"/>
              </w:rPr>
            </w:pPr>
          </w:p>
        </w:tc>
        <w:tc>
          <w:tcPr>
            <w:tcW w:w="3690" w:type="dxa"/>
            <w:gridSpan w:val="2"/>
            <w:tcBorders>
              <w:top w:val="single" w:sz="4" w:space="0" w:color="auto"/>
            </w:tcBorders>
            <w:vAlign w:val="center"/>
          </w:tcPr>
          <w:p w14:paraId="59E54060" w14:textId="4620DC1C"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1705" w:type="dxa"/>
            <w:tcBorders>
              <w:top w:val="single" w:sz="4" w:space="0" w:color="auto"/>
            </w:tcBorders>
            <w:vAlign w:val="center"/>
          </w:tcPr>
          <w:p w14:paraId="568414CD" w14:textId="4DD17B64"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Improvement</w:t>
            </w:r>
          </w:p>
        </w:tc>
        <w:tc>
          <w:tcPr>
            <w:tcW w:w="266" w:type="dxa"/>
            <w:tcBorders>
              <w:top w:val="single" w:sz="4" w:space="0" w:color="auto"/>
              <w:right w:val="nil"/>
            </w:tcBorders>
          </w:tcPr>
          <w:p w14:paraId="55E73281" w14:textId="3A89E0DB" w:rsidR="006225F0" w:rsidRDefault="006225F0" w:rsidP="00AE233E">
            <w:pPr>
              <w:contextualSpacing/>
              <w:jc w:val="center"/>
              <w:rPr>
                <w:rFonts w:ascii="Times New Roman" w:hAnsi="Times New Roman" w:cs="Times New Roman"/>
                <w:b/>
                <w:bCs/>
                <w:sz w:val="22"/>
                <w:szCs w:val="22"/>
              </w:rPr>
            </w:pPr>
          </w:p>
        </w:tc>
      </w:tr>
      <w:tr w:rsidR="00AE233E" w14:paraId="0E59EEFD" w14:textId="77777777" w:rsidTr="006225F0">
        <w:trPr>
          <w:jc w:val="center"/>
        </w:trPr>
        <w:tc>
          <w:tcPr>
            <w:tcW w:w="3240" w:type="dxa"/>
            <w:tcBorders>
              <w:left w:val="nil"/>
            </w:tcBorders>
          </w:tcPr>
          <w:p w14:paraId="0CF1664B" w14:textId="77777777" w:rsidR="00AE233E" w:rsidRPr="00DB69D2" w:rsidRDefault="00AE233E" w:rsidP="00AE233E">
            <w:pPr>
              <w:contextualSpacing/>
              <w:jc w:val="both"/>
              <w:rPr>
                <w:rFonts w:ascii="Times New Roman" w:hAnsi="Times New Roman" w:cs="Times New Roman"/>
                <w:b/>
                <w:bCs/>
                <w:sz w:val="22"/>
                <w:szCs w:val="22"/>
              </w:rPr>
            </w:pPr>
          </w:p>
        </w:tc>
        <w:tc>
          <w:tcPr>
            <w:tcW w:w="1845" w:type="dxa"/>
            <w:tcBorders>
              <w:bottom w:val="single" w:sz="4" w:space="0" w:color="auto"/>
            </w:tcBorders>
            <w:vAlign w:val="center"/>
          </w:tcPr>
          <w:p w14:paraId="23EE0145" w14:textId="7D627B7E"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Base forest</w:t>
            </w:r>
          </w:p>
        </w:tc>
        <w:tc>
          <w:tcPr>
            <w:tcW w:w="1845" w:type="dxa"/>
            <w:tcBorders>
              <w:bottom w:val="single" w:sz="4" w:space="0" w:color="auto"/>
              <w:right w:val="nil"/>
            </w:tcBorders>
            <w:vAlign w:val="center"/>
          </w:tcPr>
          <w:p w14:paraId="7CB38C7A" w14:textId="57D7CECA"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Time-series forest</w:t>
            </w:r>
          </w:p>
        </w:tc>
        <w:tc>
          <w:tcPr>
            <w:tcW w:w="1705" w:type="dxa"/>
            <w:tcBorders>
              <w:left w:val="nil"/>
              <w:bottom w:val="single" w:sz="4" w:space="0" w:color="auto"/>
            </w:tcBorders>
            <w:vAlign w:val="center"/>
          </w:tcPr>
          <w:p w14:paraId="16DB39EB" w14:textId="78778ED4" w:rsidR="00AE233E" w:rsidRPr="007112B3" w:rsidRDefault="00AE233E" w:rsidP="00A84A7B">
            <w:pPr>
              <w:contextualSpacing/>
              <w:jc w:val="center"/>
              <w:rPr>
                <w:rFonts w:ascii="Times New Roman" w:hAnsi="Times New Roman" w:cs="Times New Roman"/>
                <w:sz w:val="22"/>
                <w:szCs w:val="22"/>
              </w:rPr>
            </w:pPr>
          </w:p>
        </w:tc>
        <w:tc>
          <w:tcPr>
            <w:tcW w:w="266" w:type="dxa"/>
            <w:tcBorders>
              <w:right w:val="nil"/>
            </w:tcBorders>
          </w:tcPr>
          <w:p w14:paraId="241D2D27" w14:textId="14BFA2F4" w:rsidR="00AE233E" w:rsidRPr="007112B3" w:rsidRDefault="00AE233E" w:rsidP="00AE233E">
            <w:pPr>
              <w:contextualSpacing/>
              <w:jc w:val="center"/>
              <w:rPr>
                <w:rFonts w:ascii="Times New Roman" w:hAnsi="Times New Roman" w:cs="Times New Roman"/>
                <w:sz w:val="22"/>
                <w:szCs w:val="22"/>
              </w:rPr>
            </w:pPr>
          </w:p>
        </w:tc>
      </w:tr>
      <w:tr w:rsidR="00AE233E" w14:paraId="4252894F" w14:textId="77777777" w:rsidTr="009C24D6">
        <w:trPr>
          <w:trHeight w:val="354"/>
          <w:jc w:val="center"/>
        </w:trPr>
        <w:tc>
          <w:tcPr>
            <w:tcW w:w="3240" w:type="dxa"/>
            <w:tcBorders>
              <w:left w:val="nil"/>
            </w:tcBorders>
            <w:vAlign w:val="center"/>
          </w:tcPr>
          <w:p w14:paraId="67F2882A" w14:textId="76AF8C75" w:rsidR="00AE233E" w:rsidRPr="00FE1B49" w:rsidRDefault="00AE233E"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w:t>
            </w:r>
            <w:r>
              <w:rPr>
                <w:rFonts w:ascii="Times New Roman" w:hAnsi="Times New Roman" w:cs="Times New Roman"/>
                <w:sz w:val="22"/>
                <w:szCs w:val="22"/>
              </w:rPr>
              <w:t xml:space="preserve">orecast </w:t>
            </w:r>
            <w:r w:rsidRPr="00FE1B49">
              <w:rPr>
                <w:rFonts w:ascii="Times New Roman" w:hAnsi="Times New Roman" w:cs="Times New Roman"/>
                <w:sz w:val="22"/>
                <w:szCs w:val="22"/>
              </w:rPr>
              <w:t>RMSE</w:t>
            </w:r>
          </w:p>
        </w:tc>
        <w:tc>
          <w:tcPr>
            <w:tcW w:w="1845" w:type="dxa"/>
            <w:vAlign w:val="center"/>
          </w:tcPr>
          <w:p w14:paraId="5E5E94E3" w14:textId="01369183" w:rsidR="00AE233E" w:rsidRDefault="00AE233E" w:rsidP="009C24D6">
            <w:pPr>
              <w:contextualSpacing/>
              <w:jc w:val="center"/>
              <w:rPr>
                <w:rFonts w:ascii="Times New Roman" w:hAnsi="Times New Roman" w:cs="Times New Roman"/>
                <w:sz w:val="22"/>
                <w:szCs w:val="22"/>
              </w:rPr>
            </w:pPr>
            <w:r w:rsidRPr="00AE233E">
              <w:rPr>
                <w:rFonts w:ascii="Times New Roman" w:hAnsi="Times New Roman" w:cs="Times New Roman"/>
                <w:sz w:val="22"/>
                <w:szCs w:val="22"/>
              </w:rPr>
              <w:t>0.002936135</w:t>
            </w:r>
          </w:p>
        </w:tc>
        <w:tc>
          <w:tcPr>
            <w:tcW w:w="1845" w:type="dxa"/>
            <w:tcBorders>
              <w:right w:val="single" w:sz="4" w:space="0" w:color="auto"/>
            </w:tcBorders>
            <w:vAlign w:val="center"/>
          </w:tcPr>
          <w:p w14:paraId="6D82BC4D" w14:textId="4E43EFFE"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705" w:type="dxa"/>
            <w:tcBorders>
              <w:left w:val="single" w:sz="4" w:space="0" w:color="auto"/>
            </w:tcBorders>
            <w:vAlign w:val="center"/>
          </w:tcPr>
          <w:p w14:paraId="4AA31C3D" w14:textId="0C8F7ADF"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w:t>
            </w:r>
            <w:r w:rsidR="00C03514">
              <w:rPr>
                <w:rFonts w:ascii="Times New Roman" w:hAnsi="Times New Roman" w:cs="Times New Roman"/>
                <w:sz w:val="22"/>
                <w:szCs w:val="22"/>
              </w:rPr>
              <w:t>8</w:t>
            </w:r>
            <w:r>
              <w:rPr>
                <w:rFonts w:ascii="Times New Roman" w:hAnsi="Times New Roman" w:cs="Times New Roman"/>
                <w:sz w:val="22"/>
                <w:szCs w:val="22"/>
              </w:rPr>
              <w:t>.</w:t>
            </w:r>
            <w:r w:rsidR="00C03514">
              <w:rPr>
                <w:rFonts w:ascii="Times New Roman" w:hAnsi="Times New Roman" w:cs="Times New Roman"/>
                <w:sz w:val="22"/>
                <w:szCs w:val="22"/>
              </w:rPr>
              <w:t>9</w:t>
            </w:r>
            <w:r>
              <w:rPr>
                <w:rFonts w:ascii="Times New Roman" w:hAnsi="Times New Roman" w:cs="Times New Roman"/>
                <w:sz w:val="22"/>
                <w:szCs w:val="22"/>
              </w:rPr>
              <w:t>6%</w:t>
            </w:r>
          </w:p>
        </w:tc>
        <w:tc>
          <w:tcPr>
            <w:tcW w:w="266" w:type="dxa"/>
            <w:tcBorders>
              <w:right w:val="nil"/>
            </w:tcBorders>
          </w:tcPr>
          <w:p w14:paraId="6F44ED5A" w14:textId="72EEB503" w:rsidR="00AE233E" w:rsidRDefault="00AE233E" w:rsidP="00AE233E">
            <w:pPr>
              <w:contextualSpacing/>
              <w:jc w:val="center"/>
              <w:rPr>
                <w:rFonts w:ascii="Times New Roman" w:hAnsi="Times New Roman" w:cs="Times New Roman"/>
                <w:sz w:val="22"/>
                <w:szCs w:val="22"/>
              </w:rPr>
            </w:pPr>
          </w:p>
        </w:tc>
      </w:tr>
      <w:tr w:rsidR="00AE233E" w14:paraId="289317FA" w14:textId="77777777" w:rsidTr="009C24D6">
        <w:trPr>
          <w:trHeight w:val="354"/>
          <w:jc w:val="center"/>
        </w:trPr>
        <w:tc>
          <w:tcPr>
            <w:tcW w:w="3240" w:type="dxa"/>
            <w:tcBorders>
              <w:left w:val="nil"/>
            </w:tcBorders>
            <w:vAlign w:val="center"/>
          </w:tcPr>
          <w:p w14:paraId="28507EDA" w14:textId="1BEE5BDA" w:rsidR="00AE233E" w:rsidRPr="00FE1B49"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count</w:t>
            </w:r>
          </w:p>
        </w:tc>
        <w:tc>
          <w:tcPr>
            <w:tcW w:w="1845" w:type="dxa"/>
            <w:vAlign w:val="center"/>
          </w:tcPr>
          <w:p w14:paraId="331F2C17" w14:textId="6B298AE1"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114</w:t>
            </w:r>
          </w:p>
        </w:tc>
        <w:tc>
          <w:tcPr>
            <w:tcW w:w="1845" w:type="dxa"/>
            <w:tcBorders>
              <w:right w:val="single" w:sz="4" w:space="0" w:color="auto"/>
            </w:tcBorders>
            <w:vAlign w:val="center"/>
          </w:tcPr>
          <w:p w14:paraId="4DEB3F5A" w14:textId="7877634C"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12612A">
              <w:rPr>
                <w:rFonts w:ascii="Times New Roman" w:hAnsi="Times New Roman" w:cs="Times New Roman"/>
                <w:sz w:val="22"/>
                <w:szCs w:val="22"/>
              </w:rPr>
              <w:t>8</w:t>
            </w:r>
          </w:p>
        </w:tc>
        <w:tc>
          <w:tcPr>
            <w:tcW w:w="1705" w:type="dxa"/>
            <w:tcBorders>
              <w:left w:val="single" w:sz="4" w:space="0" w:color="auto"/>
            </w:tcBorders>
            <w:vAlign w:val="center"/>
          </w:tcPr>
          <w:p w14:paraId="41974835" w14:textId="27431E1C" w:rsidR="00AE233E" w:rsidRDefault="00FF1105" w:rsidP="009C24D6">
            <w:pPr>
              <w:contextualSpacing/>
              <w:jc w:val="center"/>
              <w:rPr>
                <w:rFonts w:ascii="Times New Roman" w:hAnsi="Times New Roman" w:cs="Times New Roman"/>
                <w:sz w:val="22"/>
                <w:szCs w:val="22"/>
              </w:rPr>
            </w:pPr>
            <w:r>
              <w:rPr>
                <w:rFonts w:ascii="Times New Roman" w:hAnsi="Times New Roman" w:cs="Times New Roman"/>
                <w:sz w:val="22"/>
                <w:szCs w:val="22"/>
              </w:rPr>
              <w:t>1</w:t>
            </w:r>
            <w:r w:rsidR="0012612A">
              <w:rPr>
                <w:rFonts w:ascii="Times New Roman" w:hAnsi="Times New Roman" w:cs="Times New Roman"/>
                <w:sz w:val="22"/>
                <w:szCs w:val="22"/>
              </w:rPr>
              <w:t>4</w:t>
            </w:r>
          </w:p>
        </w:tc>
        <w:tc>
          <w:tcPr>
            <w:tcW w:w="266" w:type="dxa"/>
            <w:tcBorders>
              <w:right w:val="nil"/>
            </w:tcBorders>
          </w:tcPr>
          <w:p w14:paraId="0035BCA8" w14:textId="08690FFE" w:rsidR="00AE233E" w:rsidRDefault="00AE233E" w:rsidP="00AE233E">
            <w:pPr>
              <w:contextualSpacing/>
              <w:jc w:val="center"/>
              <w:rPr>
                <w:rFonts w:ascii="Times New Roman" w:hAnsi="Times New Roman" w:cs="Times New Roman"/>
                <w:sz w:val="22"/>
                <w:szCs w:val="22"/>
              </w:rPr>
            </w:pPr>
          </w:p>
        </w:tc>
      </w:tr>
      <w:tr w:rsidR="00AE233E" w14:paraId="54562C6C" w14:textId="77777777" w:rsidTr="00826046">
        <w:trPr>
          <w:trHeight w:val="354"/>
          <w:jc w:val="center"/>
        </w:trPr>
        <w:tc>
          <w:tcPr>
            <w:tcW w:w="3240" w:type="dxa"/>
            <w:tcBorders>
              <w:left w:val="nil"/>
              <w:bottom w:val="single" w:sz="18" w:space="0" w:color="auto"/>
            </w:tcBorders>
            <w:vAlign w:val="center"/>
          </w:tcPr>
          <w:p w14:paraId="11DA9591" w14:textId="1AB5601A" w:rsidR="00AE233E"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frequency</w:t>
            </w:r>
          </w:p>
        </w:tc>
        <w:tc>
          <w:tcPr>
            <w:tcW w:w="1845" w:type="dxa"/>
            <w:tcBorders>
              <w:bottom w:val="single" w:sz="18" w:space="0" w:color="auto"/>
            </w:tcBorders>
            <w:vAlign w:val="center"/>
          </w:tcPr>
          <w:p w14:paraId="09A8954D" w14:textId="73B1F38D"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0.450593</w:t>
            </w:r>
          </w:p>
        </w:tc>
        <w:tc>
          <w:tcPr>
            <w:tcW w:w="1845" w:type="dxa"/>
            <w:tcBorders>
              <w:bottom w:val="single" w:sz="18" w:space="0" w:color="auto"/>
              <w:right w:val="single" w:sz="4" w:space="0" w:color="auto"/>
            </w:tcBorders>
            <w:vAlign w:val="center"/>
          </w:tcPr>
          <w:p w14:paraId="2374693D" w14:textId="71AF6609"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w:t>
            </w:r>
            <w:r w:rsidR="0012612A">
              <w:rPr>
                <w:rFonts w:ascii="Times New Roman" w:hAnsi="Times New Roman" w:cs="Times New Roman"/>
                <w:sz w:val="22"/>
                <w:szCs w:val="22"/>
              </w:rPr>
              <w:t>505929</w:t>
            </w:r>
          </w:p>
        </w:tc>
        <w:tc>
          <w:tcPr>
            <w:tcW w:w="1705" w:type="dxa"/>
            <w:tcBorders>
              <w:left w:val="single" w:sz="4" w:space="0" w:color="auto"/>
              <w:bottom w:val="single" w:sz="18" w:space="0" w:color="auto"/>
            </w:tcBorders>
            <w:vAlign w:val="center"/>
          </w:tcPr>
          <w:p w14:paraId="55FCAEE0" w14:textId="0D8AEB06"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A84A7B">
              <w:rPr>
                <w:rFonts w:ascii="Times New Roman" w:hAnsi="Times New Roman" w:cs="Times New Roman"/>
                <w:sz w:val="22"/>
                <w:szCs w:val="22"/>
              </w:rPr>
              <w:t>.</w:t>
            </w:r>
            <w:r>
              <w:rPr>
                <w:rFonts w:ascii="Times New Roman" w:hAnsi="Times New Roman" w:cs="Times New Roman"/>
                <w:sz w:val="22"/>
                <w:szCs w:val="22"/>
              </w:rPr>
              <w:t>28</w:t>
            </w:r>
            <w:r w:rsidR="00A84A7B">
              <w:rPr>
                <w:rFonts w:ascii="Times New Roman" w:hAnsi="Times New Roman" w:cs="Times New Roman"/>
                <w:sz w:val="22"/>
                <w:szCs w:val="22"/>
              </w:rPr>
              <w:t>%</w:t>
            </w:r>
          </w:p>
        </w:tc>
        <w:tc>
          <w:tcPr>
            <w:tcW w:w="266" w:type="dxa"/>
            <w:tcBorders>
              <w:bottom w:val="single" w:sz="18" w:space="0" w:color="auto"/>
              <w:right w:val="nil"/>
            </w:tcBorders>
          </w:tcPr>
          <w:p w14:paraId="43F620D4" w14:textId="7E2469D3" w:rsidR="00AE233E" w:rsidRDefault="00AE233E" w:rsidP="00AE233E">
            <w:pPr>
              <w:contextualSpacing/>
              <w:jc w:val="center"/>
              <w:rPr>
                <w:rFonts w:ascii="Times New Roman" w:hAnsi="Times New Roman" w:cs="Times New Roman"/>
                <w:sz w:val="22"/>
                <w:szCs w:val="22"/>
              </w:rPr>
            </w:pPr>
          </w:p>
        </w:tc>
      </w:tr>
      <w:tr w:rsidR="00A84A7B" w14:paraId="10DF314B" w14:textId="77777777" w:rsidTr="0012612A">
        <w:trPr>
          <w:jc w:val="center"/>
        </w:trPr>
        <w:tc>
          <w:tcPr>
            <w:tcW w:w="8901" w:type="dxa"/>
            <w:gridSpan w:val="5"/>
            <w:tcBorders>
              <w:left w:val="nil"/>
              <w:bottom w:val="nil"/>
              <w:right w:val="nil"/>
            </w:tcBorders>
          </w:tcPr>
          <w:p w14:paraId="2E0BAC56" w14:textId="0A15EC25" w:rsidR="00A84A7B" w:rsidRDefault="0012612A" w:rsidP="0012612A">
            <w:pPr>
              <w:contextualSpacing/>
              <w:rPr>
                <w:rFonts w:ascii="Times New Roman" w:hAnsi="Times New Roman" w:cs="Times New Roman"/>
                <w:sz w:val="22"/>
                <w:szCs w:val="22"/>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 xml:space="preserve">This chart compares the “base” forest from Section 2 with the time-series-optimized forest from Section 3. In the second and third rows, both models are compared to an ARIMA baseline. </w:t>
            </w:r>
            <w:r w:rsidR="00BC6BB4">
              <w:rPr>
                <w:rFonts w:ascii="Times New Roman" w:hAnsi="Times New Roman" w:cs="Times New Roman"/>
                <w:sz w:val="16"/>
                <w:szCs w:val="16"/>
              </w:rPr>
              <w:t>The second row describes how many predictions, out of 253 in the forecast period, were more accurate than those of an ARIMA model. The third row describes this as a decimal value.</w:t>
            </w:r>
          </w:p>
        </w:tc>
      </w:tr>
    </w:tbl>
    <w:p w14:paraId="294044DA" w14:textId="219E355D" w:rsidR="00A84A7B" w:rsidRDefault="00A84A7B" w:rsidP="009C24D6">
      <w:pPr>
        <w:jc w:val="both"/>
        <w:rPr>
          <w:rFonts w:ascii="Times New Roman" w:hAnsi="Times New Roman" w:cs="Times New Roman"/>
          <w:sz w:val="22"/>
          <w:szCs w:val="22"/>
        </w:rPr>
      </w:pPr>
    </w:p>
    <w:p w14:paraId="73BBA6A4" w14:textId="77777777" w:rsidR="00133298" w:rsidRDefault="00133298" w:rsidP="007350D2">
      <w:pPr>
        <w:ind w:firstLine="720"/>
        <w:jc w:val="both"/>
        <w:rPr>
          <w:rFonts w:ascii="Times New Roman" w:hAnsi="Times New Roman" w:cs="Times New Roman"/>
          <w:sz w:val="22"/>
          <w:szCs w:val="22"/>
        </w:rPr>
      </w:pPr>
    </w:p>
    <w:p w14:paraId="0399036F" w14:textId="7E620140" w:rsidR="00133298" w:rsidRDefault="00133298" w:rsidP="005343DD">
      <w:pPr>
        <w:ind w:firstLine="720"/>
        <w:jc w:val="both"/>
        <w:rPr>
          <w:rFonts w:ascii="Times New Roman" w:hAnsi="Times New Roman" w:cs="Times New Roman"/>
          <w:sz w:val="22"/>
          <w:szCs w:val="22"/>
        </w:rPr>
      </w:pPr>
      <w:r>
        <w:rPr>
          <w:rFonts w:ascii="Times New Roman" w:hAnsi="Times New Roman" w:cs="Times New Roman"/>
          <w:sz w:val="22"/>
          <w:szCs w:val="22"/>
        </w:rPr>
        <w:t>Table 3 highlights the significant improvement made, both in terms of RMSE and in terms of frequency of good fits</w:t>
      </w:r>
      <w:r w:rsidR="004D2B04">
        <w:rPr>
          <w:rFonts w:ascii="Times New Roman" w:hAnsi="Times New Roman" w:cs="Times New Roman"/>
          <w:sz w:val="22"/>
          <w:szCs w:val="22"/>
        </w:rPr>
        <w:t>, as opposed to a baseline offered by the ARIMA model. Abov</w:t>
      </w:r>
      <w:r>
        <w:rPr>
          <w:rFonts w:ascii="Times New Roman" w:hAnsi="Times New Roman" w:cs="Times New Roman"/>
          <w:sz w:val="22"/>
          <w:szCs w:val="22"/>
        </w:rPr>
        <w:t>e, I discussed my expectations of how the model would perform and how the changes I made from the base forest would improve forecasting performance. Now, I dig into that improved performance and examine what accounts for it.</w:t>
      </w:r>
    </w:p>
    <w:p w14:paraId="59185FF7" w14:textId="77777777" w:rsidR="00133298" w:rsidRDefault="00133298" w:rsidP="007350D2">
      <w:pPr>
        <w:ind w:firstLine="720"/>
        <w:jc w:val="both"/>
        <w:rPr>
          <w:rFonts w:ascii="Times New Roman" w:hAnsi="Times New Roman" w:cs="Times New Roman"/>
          <w:sz w:val="22"/>
          <w:szCs w:val="22"/>
        </w:rPr>
      </w:pPr>
    </w:p>
    <w:p w14:paraId="3CBB836F" w14:textId="0FFFC071" w:rsidR="005343DD" w:rsidRDefault="003929F8" w:rsidP="003929F8">
      <w:pPr>
        <w:jc w:val="both"/>
        <w:rPr>
          <w:rFonts w:ascii="Times New Roman" w:hAnsi="Times New Roman" w:cs="Times New Roman"/>
          <w:sz w:val="22"/>
          <w:szCs w:val="22"/>
        </w:rPr>
      </w:pPr>
      <w:r>
        <w:rPr>
          <w:rFonts w:ascii="Times New Roman" w:hAnsi="Times New Roman" w:cs="Times New Roman"/>
          <w:i/>
          <w:iCs/>
          <w:sz w:val="22"/>
          <w:szCs w:val="22"/>
        </w:rPr>
        <w:t xml:space="preserve">Small tweaks to the AR(1) base. </w:t>
      </w:r>
      <w:r w:rsidR="00133298">
        <w:rPr>
          <w:rFonts w:ascii="Times New Roman" w:hAnsi="Times New Roman" w:cs="Times New Roman"/>
          <w:sz w:val="22"/>
          <w:szCs w:val="22"/>
        </w:rPr>
        <w:t xml:space="preserve">First, as </w:t>
      </w:r>
      <w:r w:rsidR="00D534E3">
        <w:rPr>
          <w:rFonts w:ascii="Times New Roman" w:hAnsi="Times New Roman" w:cs="Times New Roman"/>
          <w:sz w:val="22"/>
          <w:szCs w:val="22"/>
        </w:rPr>
        <w:t xml:space="preserve">I noted </w:t>
      </w:r>
      <w:r w:rsidR="00133298">
        <w:rPr>
          <w:rFonts w:ascii="Times New Roman" w:hAnsi="Times New Roman" w:cs="Times New Roman"/>
          <w:sz w:val="22"/>
          <w:szCs w:val="22"/>
        </w:rPr>
        <w:t xml:space="preserve">above, the ARIMA model is very good. It performs well in forecasting situations, and it offers a plausible explanation for the process which motivates inflation data. Thus, although I want to explore the benefits of the random forest model in the context of a specific time series, I need not start from a position of complete ignorance as to what motivates my data. </w:t>
      </w:r>
    </w:p>
    <w:p w14:paraId="47DC6570" w14:textId="3412562C" w:rsidR="00133298" w:rsidRDefault="005343DD"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Consider the number of “real” trees in each forest across the prediction period. </w:t>
      </w:r>
      <w:r w:rsidR="001307A0">
        <w:rPr>
          <w:rFonts w:ascii="Times New Roman" w:hAnsi="Times New Roman" w:cs="Times New Roman"/>
          <w:sz w:val="22"/>
          <w:szCs w:val="22"/>
        </w:rPr>
        <w:t>By “real”</w:t>
      </w:r>
      <w:r w:rsidR="00133298">
        <w:rPr>
          <w:rFonts w:ascii="Times New Roman" w:hAnsi="Times New Roman" w:cs="Times New Roman"/>
          <w:sz w:val="22"/>
          <w:szCs w:val="22"/>
        </w:rPr>
        <w:t xml:space="preserve"> trees</w:t>
      </w:r>
      <w:r w:rsidR="001307A0">
        <w:rPr>
          <w:rFonts w:ascii="Times New Roman" w:hAnsi="Times New Roman" w:cs="Times New Roman"/>
          <w:sz w:val="22"/>
          <w:szCs w:val="22"/>
        </w:rPr>
        <w:t>, I mean</w:t>
      </w:r>
      <w:r w:rsidR="00133298">
        <w:rPr>
          <w:rFonts w:ascii="Times New Roman" w:hAnsi="Times New Roman" w:cs="Times New Roman"/>
          <w:sz w:val="22"/>
          <w:szCs w:val="22"/>
        </w:rPr>
        <w:t xml:space="preserve"> trees which actually divide the data; i.e., t</w:t>
      </w:r>
      <w:r w:rsidR="00246008">
        <w:rPr>
          <w:rFonts w:ascii="Times New Roman" w:hAnsi="Times New Roman" w:cs="Times New Roman"/>
          <w:sz w:val="22"/>
          <w:szCs w:val="22"/>
        </w:rPr>
        <w:t>rees which</w:t>
      </w:r>
      <w:r w:rsidR="00133298">
        <w:rPr>
          <w:rFonts w:ascii="Times New Roman" w:hAnsi="Times New Roman" w:cs="Times New Roman"/>
          <w:sz w:val="22"/>
          <w:szCs w:val="22"/>
        </w:rPr>
        <w:t xml:space="preserve"> contain more than one node. In the base forest model, out of 50 </w:t>
      </w:r>
      <w:r w:rsidR="00FE4EFD">
        <w:rPr>
          <w:rFonts w:ascii="Times New Roman" w:hAnsi="Times New Roman" w:cs="Times New Roman"/>
          <w:sz w:val="22"/>
          <w:szCs w:val="22"/>
        </w:rPr>
        <w:t xml:space="preserve">typical </w:t>
      </w:r>
      <w:r w:rsidR="00133298">
        <w:rPr>
          <w:rFonts w:ascii="Times New Roman" w:hAnsi="Times New Roman" w:cs="Times New Roman"/>
          <w:sz w:val="22"/>
          <w:szCs w:val="22"/>
        </w:rPr>
        <w:t xml:space="preserve">trees, </w:t>
      </w:r>
      <w:r w:rsidR="00D534E3">
        <w:rPr>
          <w:rFonts w:ascii="Times New Roman" w:hAnsi="Times New Roman" w:cs="Times New Roman"/>
          <w:sz w:val="22"/>
          <w:szCs w:val="22"/>
        </w:rPr>
        <w:t xml:space="preserve">nearly </w:t>
      </w:r>
      <w:r w:rsidR="00133298">
        <w:rPr>
          <w:rFonts w:ascii="Times New Roman" w:hAnsi="Times New Roman" w:cs="Times New Roman"/>
          <w:sz w:val="22"/>
          <w:szCs w:val="22"/>
        </w:rPr>
        <w:t xml:space="preserve">all 50 of them </w:t>
      </w:r>
      <w:r w:rsidR="00FE4EFD">
        <w:rPr>
          <w:rFonts w:ascii="Times New Roman" w:hAnsi="Times New Roman" w:cs="Times New Roman"/>
          <w:sz w:val="22"/>
          <w:szCs w:val="22"/>
        </w:rPr>
        <w:t>will be</w:t>
      </w:r>
      <w:r w:rsidR="00133298">
        <w:rPr>
          <w:rFonts w:ascii="Times New Roman" w:hAnsi="Times New Roman" w:cs="Times New Roman"/>
          <w:sz w:val="22"/>
          <w:szCs w:val="22"/>
        </w:rPr>
        <w:t xml:space="preserve"> real. </w:t>
      </w:r>
      <w:r w:rsidR="00D534E3">
        <w:rPr>
          <w:rFonts w:ascii="Times New Roman" w:hAnsi="Times New Roman" w:cs="Times New Roman"/>
          <w:sz w:val="22"/>
          <w:szCs w:val="22"/>
        </w:rPr>
        <w:t>By</w:t>
      </w:r>
      <w:r w:rsidR="00133298">
        <w:rPr>
          <w:rFonts w:ascii="Times New Roman" w:hAnsi="Times New Roman" w:cs="Times New Roman"/>
          <w:sz w:val="22"/>
          <w:szCs w:val="22"/>
        </w:rPr>
        <w:t xml:space="preserve"> contrast, in my forest model, only about 4.</w:t>
      </w:r>
      <w:r w:rsidR="009E265A">
        <w:rPr>
          <w:rFonts w:ascii="Times New Roman" w:hAnsi="Times New Roman" w:cs="Times New Roman"/>
          <w:sz w:val="22"/>
          <w:szCs w:val="22"/>
        </w:rPr>
        <w:t>6</w:t>
      </w:r>
      <w:r w:rsidR="00133298">
        <w:rPr>
          <w:rFonts w:ascii="Times New Roman" w:hAnsi="Times New Roman" w:cs="Times New Roman"/>
          <w:sz w:val="22"/>
          <w:szCs w:val="22"/>
        </w:rPr>
        <w:t xml:space="preserve"> trees per 50 trees are real. In other words, my model only actually does anything less than 10% of the time. </w:t>
      </w:r>
      <w:r w:rsidR="00F01093">
        <w:rPr>
          <w:rFonts w:ascii="Times New Roman" w:hAnsi="Times New Roman" w:cs="Times New Roman"/>
          <w:sz w:val="22"/>
          <w:szCs w:val="22"/>
        </w:rPr>
        <w:t xml:space="preserve">In reality, of course, the model is performing tens of thousands of calculations behind the scenes in order to optimize the penalty parameter, </w:t>
      </w:r>
      <w:r w:rsidR="00133298">
        <w:rPr>
          <w:rFonts w:ascii="Times New Roman" w:hAnsi="Times New Roman" w:cs="Times New Roman"/>
          <w:sz w:val="22"/>
          <w:szCs w:val="22"/>
        </w:rPr>
        <w:t xml:space="preserve">but the </w:t>
      </w:r>
      <w:r w:rsidR="007E415E">
        <w:rPr>
          <w:rFonts w:ascii="Times New Roman" w:hAnsi="Times New Roman" w:cs="Times New Roman"/>
          <w:sz w:val="22"/>
          <w:szCs w:val="22"/>
        </w:rPr>
        <w:t>penalty</w:t>
      </w:r>
      <w:r w:rsidR="00133298">
        <w:rPr>
          <w:rFonts w:ascii="Times New Roman" w:hAnsi="Times New Roman" w:cs="Times New Roman"/>
          <w:sz w:val="22"/>
          <w:szCs w:val="22"/>
        </w:rPr>
        <w:t xml:space="preserve"> the model identifies as optimal, for </w:t>
      </w:r>
      <w:r w:rsidR="007E415E">
        <w:rPr>
          <w:rFonts w:ascii="Times New Roman" w:hAnsi="Times New Roman" w:cs="Times New Roman"/>
          <w:sz w:val="22"/>
          <w:szCs w:val="22"/>
        </w:rPr>
        <w:t xml:space="preserve">a </w:t>
      </w:r>
      <w:r w:rsidR="00F01093">
        <w:rPr>
          <w:rFonts w:ascii="Times New Roman" w:hAnsi="Times New Roman" w:cs="Times New Roman"/>
          <w:sz w:val="22"/>
          <w:szCs w:val="22"/>
        </w:rPr>
        <w:t>typical</w:t>
      </w:r>
      <w:r w:rsidR="007E415E">
        <w:rPr>
          <w:rFonts w:ascii="Times New Roman" w:hAnsi="Times New Roman" w:cs="Times New Roman"/>
          <w:sz w:val="22"/>
          <w:szCs w:val="22"/>
        </w:rPr>
        <w:t xml:space="preserve"> tree, is apparently less than 10% likely to yield any splits whatsoever.</w:t>
      </w:r>
    </w:p>
    <w:p w14:paraId="1B9F27B7" w14:textId="1A7BA5A5" w:rsidR="007E415E" w:rsidRDefault="007E415E" w:rsidP="009E265A">
      <w:pPr>
        <w:ind w:firstLine="720"/>
        <w:jc w:val="both"/>
        <w:rPr>
          <w:rFonts w:ascii="Times New Roman" w:hAnsi="Times New Roman" w:cs="Times New Roman"/>
          <w:sz w:val="22"/>
          <w:szCs w:val="22"/>
        </w:rPr>
      </w:pPr>
      <w:r>
        <w:rPr>
          <w:rFonts w:ascii="Times New Roman" w:hAnsi="Times New Roman" w:cs="Times New Roman"/>
          <w:sz w:val="22"/>
          <w:szCs w:val="22"/>
        </w:rPr>
        <w:t xml:space="preserve">Intuitively, this makes sense. If the data is actually </w:t>
      </w:r>
      <w:ins w:id="54" w:author="Drew Creal" w:date="2021-03-05T14:43:00Z">
        <w:r w:rsidR="000E6FCB">
          <w:rPr>
            <w:rFonts w:ascii="Times New Roman" w:hAnsi="Times New Roman" w:cs="Times New Roman"/>
            <w:sz w:val="22"/>
            <w:szCs w:val="22"/>
          </w:rPr>
          <w:t xml:space="preserve">generated </w:t>
        </w:r>
      </w:ins>
      <w:del w:id="55" w:author="Drew Creal" w:date="2021-03-05T14:42:00Z">
        <w:r w:rsidDel="000E6FCB">
          <w:rPr>
            <w:rFonts w:ascii="Times New Roman" w:hAnsi="Times New Roman" w:cs="Times New Roman"/>
            <w:sz w:val="22"/>
            <w:szCs w:val="22"/>
          </w:rPr>
          <w:delText xml:space="preserve">motivated </w:delText>
        </w:r>
      </w:del>
      <w:r>
        <w:rPr>
          <w:rFonts w:ascii="Times New Roman" w:hAnsi="Times New Roman" w:cs="Times New Roman"/>
          <w:sz w:val="22"/>
          <w:szCs w:val="22"/>
        </w:rPr>
        <w:t xml:space="preserve">by an AR(1) process or something similar, and if the default fit suggested by the tree is in fact an AR(1) process, then the tree will not split very often. If, on the other hand, the default fit suggested by the tree is simply the mean of all observations, then the tree is extremely likely to suggest splits when faced with a dataset </w:t>
      </w:r>
      <w:ins w:id="56" w:author="Drew Creal" w:date="2021-03-05T14:43:00Z">
        <w:r w:rsidR="000E6FCB">
          <w:rPr>
            <w:rFonts w:ascii="Times New Roman" w:hAnsi="Times New Roman" w:cs="Times New Roman"/>
            <w:sz w:val="22"/>
            <w:szCs w:val="22"/>
          </w:rPr>
          <w:t xml:space="preserve">generated </w:t>
        </w:r>
      </w:ins>
      <w:del w:id="57" w:author="Drew Creal" w:date="2021-03-05T14:43:00Z">
        <w:r w:rsidDel="000E6FCB">
          <w:rPr>
            <w:rFonts w:ascii="Times New Roman" w:hAnsi="Times New Roman" w:cs="Times New Roman"/>
            <w:sz w:val="22"/>
            <w:szCs w:val="22"/>
          </w:rPr>
          <w:delText>motivated</w:delText>
        </w:r>
      </w:del>
      <w:r>
        <w:rPr>
          <w:rFonts w:ascii="Times New Roman" w:hAnsi="Times New Roman" w:cs="Times New Roman"/>
          <w:sz w:val="22"/>
          <w:szCs w:val="22"/>
        </w:rPr>
        <w:t xml:space="preserve"> by an </w:t>
      </w:r>
      <w:proofErr w:type="gramStart"/>
      <w:r>
        <w:rPr>
          <w:rFonts w:ascii="Times New Roman" w:hAnsi="Times New Roman" w:cs="Times New Roman"/>
          <w:sz w:val="22"/>
          <w:szCs w:val="22"/>
        </w:rPr>
        <w:t>AR(</w:t>
      </w:r>
      <w:proofErr w:type="gramEnd"/>
      <w:r>
        <w:rPr>
          <w:rFonts w:ascii="Times New Roman" w:hAnsi="Times New Roman" w:cs="Times New Roman"/>
          <w:sz w:val="22"/>
          <w:szCs w:val="22"/>
        </w:rPr>
        <w:t xml:space="preserve">1) process. Indeed, this proves to be the case, and </w:t>
      </w:r>
      <w:r w:rsidR="009E265A">
        <w:rPr>
          <w:rFonts w:ascii="Times New Roman" w:hAnsi="Times New Roman" w:cs="Times New Roman"/>
          <w:sz w:val="22"/>
          <w:szCs w:val="22"/>
        </w:rPr>
        <w:t xml:space="preserve">although the base forest fits a tree over 99% of the time (compared to 9.19% of the time for the time-series forest), </w:t>
      </w:r>
      <w:r>
        <w:rPr>
          <w:rFonts w:ascii="Times New Roman" w:hAnsi="Times New Roman" w:cs="Times New Roman"/>
          <w:sz w:val="22"/>
          <w:szCs w:val="22"/>
        </w:rPr>
        <w:t xml:space="preserve">the </w:t>
      </w:r>
      <w:r w:rsidR="009E265A">
        <w:rPr>
          <w:rFonts w:ascii="Times New Roman" w:hAnsi="Times New Roman" w:cs="Times New Roman"/>
          <w:sz w:val="22"/>
          <w:szCs w:val="22"/>
        </w:rPr>
        <w:t>base forest nonetheless</w:t>
      </w:r>
      <w:r>
        <w:rPr>
          <w:rFonts w:ascii="Times New Roman" w:hAnsi="Times New Roman" w:cs="Times New Roman"/>
          <w:sz w:val="22"/>
          <w:szCs w:val="22"/>
        </w:rPr>
        <w:t xml:space="preserve"> offers a reasonably good fit</w:t>
      </w:r>
      <w:r w:rsidR="009E265A">
        <w:rPr>
          <w:rFonts w:ascii="Times New Roman" w:hAnsi="Times New Roman" w:cs="Times New Roman"/>
          <w:sz w:val="22"/>
          <w:szCs w:val="22"/>
        </w:rPr>
        <w:t>. I highlight this point to make it clear that, despite their reasonably similar fits (the forecast RMSEs are within 10% of each other), the two models are behaving in very different ways.</w:t>
      </w:r>
    </w:p>
    <w:p w14:paraId="5A56D3B2" w14:textId="7A5DE1CD" w:rsidR="00DA23E5" w:rsidRDefault="00DA23E5" w:rsidP="009E265A">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Specifically, the time-series-optimized forest isn’t doing much to change the AR(1) model which underlies it. For the more than 90% of trees which do not split, each tree assumes a single AR(1) process for the entire dataset; in other words, more than 90% of the time, the trees could be replaced by a simple AR(1) model. Recall from Table 2 above that the AR(1) model produces a worse forecast than the ARIMA model. Yet the time-series-optimized forest outperforms the ARIMA model. This performance boost is due to the 9.19% of trees which actually differ from a straight AR(1) model, and to the randomness of the features and data which the trees are fed. The forest doesn’t try to do too much; the AR(1) model is a good one, and the forest makes only occasional changes to it. By judiciously choosing when to alter the AR(1) model and when to let it alone, the forest outperforms, not just the AR(1) model itself, but also the ARIMA model. Small adjustments to a good model are all that is needed to improve it.</w:t>
      </w:r>
    </w:p>
    <w:p w14:paraId="241C00AF" w14:textId="77777777" w:rsidR="00DA23E5" w:rsidRDefault="00DA23E5" w:rsidP="009E265A">
      <w:pPr>
        <w:ind w:firstLine="720"/>
        <w:jc w:val="both"/>
        <w:rPr>
          <w:rFonts w:ascii="Times New Roman" w:hAnsi="Times New Roman" w:cs="Times New Roman"/>
          <w:sz w:val="22"/>
          <w:szCs w:val="22"/>
        </w:rPr>
      </w:pPr>
    </w:p>
    <w:p w14:paraId="1CF7A58B" w14:textId="7B24C479" w:rsidR="00956988" w:rsidRDefault="00DA23E5" w:rsidP="00DA23E5">
      <w:pPr>
        <w:jc w:val="both"/>
        <w:rPr>
          <w:rFonts w:ascii="Times New Roman" w:hAnsi="Times New Roman" w:cs="Times New Roman"/>
          <w:sz w:val="22"/>
          <w:szCs w:val="22"/>
        </w:rPr>
      </w:pPr>
      <w:r>
        <w:rPr>
          <w:rFonts w:ascii="Times New Roman" w:hAnsi="Times New Roman" w:cs="Times New Roman"/>
          <w:i/>
          <w:iCs/>
          <w:sz w:val="22"/>
          <w:szCs w:val="22"/>
        </w:rPr>
        <w:t xml:space="preserve">Feature selection. </w:t>
      </w:r>
      <w:r>
        <w:rPr>
          <w:rFonts w:ascii="Times New Roman" w:hAnsi="Times New Roman" w:cs="Times New Roman"/>
          <w:sz w:val="22"/>
          <w:szCs w:val="22"/>
        </w:rPr>
        <w:t xml:space="preserve">It is clear that the time-series-optimized random forest behaves differently from the “base” forest, and a </w:t>
      </w:r>
      <w:r w:rsidR="009E265A">
        <w:rPr>
          <w:rFonts w:ascii="Times New Roman" w:hAnsi="Times New Roman" w:cs="Times New Roman"/>
          <w:sz w:val="22"/>
          <w:szCs w:val="22"/>
        </w:rPr>
        <w:t>look at the relative importance of different features in the two models drives this point home</w:t>
      </w:r>
      <w:r w:rsidR="00B86874">
        <w:rPr>
          <w:rFonts w:ascii="Times New Roman" w:hAnsi="Times New Roman" w:cs="Times New Roman"/>
          <w:sz w:val="22"/>
          <w:szCs w:val="22"/>
        </w:rPr>
        <w:t>.</w:t>
      </w:r>
      <w:r w:rsidR="00956988">
        <w:rPr>
          <w:rFonts w:ascii="Times New Roman" w:hAnsi="Times New Roman" w:cs="Times New Roman"/>
          <w:sz w:val="22"/>
          <w:szCs w:val="22"/>
        </w:rPr>
        <w:t xml:space="preserve"> A brief review: a tree selects only one </w:t>
      </w:r>
      <w:r w:rsidR="00832FCC">
        <w:rPr>
          <w:rFonts w:ascii="Times New Roman" w:hAnsi="Times New Roman" w:cs="Times New Roman"/>
          <w:sz w:val="22"/>
          <w:szCs w:val="22"/>
        </w:rPr>
        <w:t xml:space="preserve">value of one </w:t>
      </w:r>
      <w:r w:rsidR="00956988">
        <w:rPr>
          <w:rFonts w:ascii="Times New Roman" w:hAnsi="Times New Roman" w:cs="Times New Roman"/>
          <w:sz w:val="22"/>
          <w:szCs w:val="22"/>
        </w:rPr>
        <w:t xml:space="preserve">feature to </w:t>
      </w:r>
      <w:r w:rsidR="008C462A">
        <w:rPr>
          <w:rFonts w:ascii="Times New Roman" w:hAnsi="Times New Roman" w:cs="Times New Roman"/>
          <w:sz w:val="22"/>
          <w:szCs w:val="22"/>
        </w:rPr>
        <w:t>split</w:t>
      </w:r>
      <w:r w:rsidR="00956988">
        <w:rPr>
          <w:rFonts w:ascii="Times New Roman" w:hAnsi="Times New Roman" w:cs="Times New Roman"/>
          <w:sz w:val="22"/>
          <w:szCs w:val="22"/>
        </w:rPr>
        <w:t xml:space="preserve"> by at each split. This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pair optimizes the objective function better than any other available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combination does. Thus, it is reasonable to assume that the feature in question is somehow more influential than the other features when it comes to motivating the data at the particular node. In a regression, the size of the coefficient would indicate the “importance” of each variable, in terms of its influence on the data. In the random forest, the frequency with which each feature is selected may offer a similar assessment of feature importance.</w:t>
      </w:r>
    </w:p>
    <w:p w14:paraId="019536B8" w14:textId="1F195D72" w:rsidR="004018FC" w:rsidRDefault="004018FC" w:rsidP="00133298">
      <w:pPr>
        <w:ind w:firstLine="720"/>
        <w:jc w:val="both"/>
        <w:rPr>
          <w:rFonts w:ascii="Times New Roman" w:hAnsi="Times New Roman" w:cs="Times New Roman"/>
          <w:sz w:val="22"/>
          <w:szCs w:val="22"/>
        </w:rPr>
      </w:pPr>
      <w:r>
        <w:rPr>
          <w:rFonts w:ascii="Times New Roman" w:hAnsi="Times New Roman" w:cs="Times New Roman"/>
          <w:sz w:val="22"/>
          <w:szCs w:val="22"/>
        </w:rPr>
        <w:t>“Feature importance” in this paper will refer to the frequency with which each feature is referred to within the leaves of a given tree (or a given forest). Based on this definition, the feature which performs the initial split in a tree will be given higher importance than a feature which performs a split later on. This is because each leaf refers to every split which led to the creation of that leaf, from the first split to the ultimate split. Thus, each leaf will refer to the feature which motivated the original split. Likewise, each leaf in the first branch of the tree will refer to the feature which motivated the original split as well as the feature which motivated the first split within the first branch</w:t>
      </w:r>
      <w:r w:rsidR="00123123">
        <w:rPr>
          <w:rFonts w:ascii="Times New Roman" w:hAnsi="Times New Roman" w:cs="Times New Roman"/>
          <w:sz w:val="22"/>
          <w:szCs w:val="22"/>
        </w:rPr>
        <w:t>, and so on</w:t>
      </w:r>
      <w:r>
        <w:rPr>
          <w:rFonts w:ascii="Times New Roman" w:hAnsi="Times New Roman" w:cs="Times New Roman"/>
          <w:sz w:val="22"/>
          <w:szCs w:val="22"/>
        </w:rPr>
        <w:t>. In this paper, “absolute importance” will refer to the number of times a feature is mentioned within the leaves of a tree. “Relative importance” will refer to the number of times a feature is mentioned within the leaves of a tree, relative to the number of times any feature is mentioned within the leaves of that tree.</w:t>
      </w:r>
    </w:p>
    <w:p w14:paraId="258BC210" w14:textId="0DEAAAB1" w:rsidR="007E415E" w:rsidRDefault="00123123"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I consider the “real” trees from every forest built for the forecast period January 1990 – January 2020, which amounts to 253 forests or 1265 total trees (not all of these trees will be “real” trees, however). </w:t>
      </w:r>
      <w:r w:rsidR="009E265A">
        <w:rPr>
          <w:rFonts w:ascii="Times New Roman" w:hAnsi="Times New Roman" w:cs="Times New Roman"/>
          <w:sz w:val="22"/>
          <w:szCs w:val="22"/>
        </w:rPr>
        <w:t xml:space="preserve">Looking at only the “real” trees </w:t>
      </w:r>
      <w:r>
        <w:rPr>
          <w:rFonts w:ascii="Times New Roman" w:hAnsi="Times New Roman" w:cs="Times New Roman"/>
          <w:sz w:val="22"/>
          <w:szCs w:val="22"/>
        </w:rPr>
        <w:t>built during this period</w:t>
      </w:r>
      <w:r w:rsidR="009E265A">
        <w:rPr>
          <w:rFonts w:ascii="Times New Roman" w:hAnsi="Times New Roman" w:cs="Times New Roman"/>
          <w:sz w:val="22"/>
          <w:szCs w:val="22"/>
        </w:rPr>
        <w:t xml:space="preserve">, I notice a pattern: the average “real” tree in the base forest </w:t>
      </w:r>
      <w:r w:rsidR="004018FC">
        <w:rPr>
          <w:rFonts w:ascii="Times New Roman" w:hAnsi="Times New Roman" w:cs="Times New Roman"/>
          <w:sz w:val="22"/>
          <w:szCs w:val="22"/>
        </w:rPr>
        <w:t>assigns the highest importance to the</w:t>
      </w:r>
      <w:r w:rsidR="009E265A">
        <w:rPr>
          <w:rFonts w:ascii="Times New Roman" w:hAnsi="Times New Roman" w:cs="Times New Roman"/>
          <w:sz w:val="22"/>
          <w:szCs w:val="22"/>
        </w:rPr>
        <w:t xml:space="preserve"> feature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9E265A">
        <w:rPr>
          <w:rFonts w:ascii="Times New Roman" w:hAnsi="Times New Roman" w:cs="Times New Roman"/>
          <w:sz w:val="22"/>
          <w:szCs w:val="22"/>
        </w:rPr>
        <w:t xml:space="preserve">, by a wide margin: </w:t>
      </w:r>
      <w:r w:rsidR="004018FC">
        <w:rPr>
          <w:rFonts w:ascii="Times New Roman" w:hAnsi="Times New Roman" w:cs="Times New Roman"/>
          <w:sz w:val="22"/>
          <w:szCs w:val="22"/>
        </w:rPr>
        <w:t xml:space="preserve">this feature is mentioned </w:t>
      </w:r>
      <w:r w:rsidR="009E265A">
        <w:rPr>
          <w:rFonts w:ascii="Times New Roman" w:hAnsi="Times New Roman" w:cs="Times New Roman"/>
          <w:sz w:val="22"/>
          <w:szCs w:val="22"/>
        </w:rPr>
        <w:t xml:space="preserve">8.405 times per real tree. The time-series tree, by contrast, selects this feature only 1.178 times per real tree, or </w:t>
      </w:r>
      <w:r>
        <w:rPr>
          <w:rFonts w:ascii="Times New Roman" w:hAnsi="Times New Roman" w:cs="Times New Roman"/>
          <w:sz w:val="22"/>
          <w:szCs w:val="22"/>
        </w:rPr>
        <w:t>14%</w:t>
      </w:r>
      <w:r w:rsidR="009E265A">
        <w:rPr>
          <w:rFonts w:ascii="Times New Roman" w:hAnsi="Times New Roman" w:cs="Times New Roman"/>
          <w:sz w:val="22"/>
          <w:szCs w:val="22"/>
        </w:rPr>
        <w:t xml:space="preserve"> as often. Meanwhile, the</w:t>
      </w:r>
      <w:r w:rsidR="00940D8A">
        <w:rPr>
          <w:rFonts w:ascii="Times New Roman" w:hAnsi="Times New Roman" w:cs="Times New Roman"/>
          <w:sz w:val="22"/>
          <w:szCs w:val="22"/>
        </w:rPr>
        <w:t xml:space="preserve"> feature with the highest importance </w:t>
      </w:r>
      <w:r w:rsidR="009E265A">
        <w:rPr>
          <w:rFonts w:ascii="Times New Roman" w:hAnsi="Times New Roman" w:cs="Times New Roman"/>
          <w:sz w:val="22"/>
          <w:szCs w:val="22"/>
        </w:rPr>
        <w:t xml:space="preserve">in the average “real” time-series tree was the </w:t>
      </w:r>
      <w:r w:rsidR="009E265A">
        <w:rPr>
          <w:rFonts w:ascii="Times New Roman" w:hAnsi="Times New Roman" w:cs="Times New Roman"/>
          <w:i/>
          <w:iCs/>
          <w:sz w:val="22"/>
          <w:szCs w:val="22"/>
        </w:rPr>
        <w:t xml:space="preserve">trend </w:t>
      </w:r>
      <w:r w:rsidR="009E265A">
        <w:rPr>
          <w:rFonts w:ascii="Times New Roman" w:hAnsi="Times New Roman" w:cs="Times New Roman"/>
          <w:sz w:val="22"/>
          <w:szCs w:val="22"/>
        </w:rPr>
        <w:t xml:space="preserve">term, which was selected 2.201 times per real tree. </w:t>
      </w:r>
    </w:p>
    <w:p w14:paraId="32FDDF03" w14:textId="6AA84321" w:rsidR="008800BE" w:rsidRDefault="008800BE" w:rsidP="00F34774">
      <w:pPr>
        <w:ind w:firstLine="720"/>
        <w:jc w:val="both"/>
        <w:rPr>
          <w:rFonts w:ascii="Times New Roman" w:hAnsi="Times New Roman" w:cs="Times New Roman"/>
          <w:sz w:val="22"/>
          <w:szCs w:val="22"/>
        </w:rPr>
      </w:pPr>
      <w:r>
        <w:rPr>
          <w:rFonts w:ascii="Times New Roman" w:hAnsi="Times New Roman" w:cs="Times New Roman"/>
          <w:sz w:val="22"/>
          <w:szCs w:val="22"/>
        </w:rPr>
        <w:t xml:space="preserve">In fact, </w:t>
      </w:r>
      <w:r w:rsidR="00940D8A">
        <w:rPr>
          <w:rFonts w:ascii="Times New Roman" w:hAnsi="Times New Roman" w:cs="Times New Roman"/>
          <w:sz w:val="22"/>
          <w:szCs w:val="22"/>
        </w:rPr>
        <w:t xml:space="preserve">in </w:t>
      </w:r>
      <w:r>
        <w:rPr>
          <w:rFonts w:ascii="Times New Roman" w:hAnsi="Times New Roman" w:cs="Times New Roman"/>
          <w:sz w:val="22"/>
          <w:szCs w:val="22"/>
        </w:rPr>
        <w:t xml:space="preserve">the real time-series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27.27%. Meanwhile, for the real base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only 6.44%. The data paints a picture of a time-series tree which is</w:t>
      </w:r>
      <w:r w:rsidR="00123123">
        <w:rPr>
          <w:rFonts w:ascii="Times New Roman" w:hAnsi="Times New Roman" w:cs="Times New Roman"/>
          <w:sz w:val="22"/>
          <w:szCs w:val="22"/>
        </w:rPr>
        <w:t xml:space="preserve"> both</w:t>
      </w:r>
      <w:r>
        <w:rPr>
          <w:rFonts w:ascii="Times New Roman" w:hAnsi="Times New Roman" w:cs="Times New Roman"/>
          <w:sz w:val="22"/>
          <w:szCs w:val="22"/>
        </w:rPr>
        <w:t xml:space="preserve"> less deep and more intuitively focused than the base tree.</w:t>
      </w:r>
      <w:r w:rsidR="00376881">
        <w:rPr>
          <w:rFonts w:ascii="Times New Roman" w:hAnsi="Times New Roman" w:cs="Times New Roman"/>
          <w:sz w:val="22"/>
          <w:szCs w:val="22"/>
        </w:rPr>
        <w:t xml:space="preserve"> That the base tree runs deeper than the time-series tree makes sense given that the base tree is working with a dataset </w:t>
      </w:r>
      <w:r w:rsidR="00940D8A">
        <w:rPr>
          <w:rFonts w:ascii="Times New Roman" w:hAnsi="Times New Roman" w:cs="Times New Roman"/>
          <w:sz w:val="22"/>
          <w:szCs w:val="22"/>
        </w:rPr>
        <w:t>that contains</w:t>
      </w:r>
      <w:r w:rsidR="00376881">
        <w:rPr>
          <w:rFonts w:ascii="Times New Roman" w:hAnsi="Times New Roman" w:cs="Times New Roman"/>
          <w:sz w:val="22"/>
          <w:szCs w:val="22"/>
        </w:rPr>
        <w:t xml:space="preserve"> up to 729 observations, while the time-series tree is never working with more than 100 observations at a time. </w:t>
      </w:r>
    </w:p>
    <w:p w14:paraId="40D3E8AB" w14:textId="77196273" w:rsidR="008800BE" w:rsidRDefault="008800BE" w:rsidP="00133298">
      <w:pPr>
        <w:ind w:firstLine="720"/>
        <w:jc w:val="both"/>
        <w:rPr>
          <w:rFonts w:ascii="Times New Roman" w:hAnsi="Times New Roman" w:cs="Times New Roman"/>
          <w:sz w:val="22"/>
          <w:szCs w:val="22"/>
        </w:rPr>
      </w:pPr>
    </w:p>
    <w:tbl>
      <w:tblPr>
        <w:tblW w:w="9586" w:type="dxa"/>
        <w:tblLayout w:type="fixed"/>
        <w:tblLook w:val="04A0" w:firstRow="1" w:lastRow="0" w:firstColumn="1" w:lastColumn="0" w:noHBand="0" w:noVBand="1"/>
      </w:tblPr>
      <w:tblGrid>
        <w:gridCol w:w="804"/>
        <w:gridCol w:w="1707"/>
        <w:gridCol w:w="1710"/>
        <w:gridCol w:w="1534"/>
        <w:gridCol w:w="1535"/>
        <w:gridCol w:w="2055"/>
        <w:gridCol w:w="241"/>
      </w:tblGrid>
      <w:tr w:rsidR="00376881" w:rsidRPr="008800BE" w14:paraId="0F4B7434" w14:textId="222FA90A" w:rsidTr="00304AE1">
        <w:trPr>
          <w:trHeight w:val="320"/>
        </w:trPr>
        <w:tc>
          <w:tcPr>
            <w:tcW w:w="9586" w:type="dxa"/>
            <w:gridSpan w:val="7"/>
            <w:tcBorders>
              <w:top w:val="single" w:sz="18" w:space="0" w:color="auto"/>
            </w:tcBorders>
            <w:shd w:val="clear" w:color="auto" w:fill="auto"/>
            <w:noWrap/>
            <w:hideMark/>
          </w:tcPr>
          <w:p w14:paraId="19749EEE" w14:textId="324B6E1F" w:rsidR="00376881" w:rsidRPr="008800BE" w:rsidRDefault="00376881" w:rsidP="00376881">
            <w:pPr>
              <w:rPr>
                <w:rFonts w:ascii="Times New Roman" w:eastAsia="Times New Roman" w:hAnsi="Times New Roman" w:cs="Times New Roman"/>
                <w:color w:val="000000"/>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4</w:t>
            </w:r>
          </w:p>
        </w:tc>
      </w:tr>
      <w:tr w:rsidR="00376881" w:rsidRPr="008800BE" w14:paraId="6A8F2CDD" w14:textId="77777777" w:rsidTr="00304AE1">
        <w:trPr>
          <w:trHeight w:val="320"/>
        </w:trPr>
        <w:tc>
          <w:tcPr>
            <w:tcW w:w="9586" w:type="dxa"/>
            <w:gridSpan w:val="7"/>
            <w:shd w:val="clear" w:color="auto" w:fill="auto"/>
            <w:noWrap/>
          </w:tcPr>
          <w:p w14:paraId="4B147311" w14:textId="5CDE62E4" w:rsidR="00376881" w:rsidRPr="00E568D8" w:rsidRDefault="00376881" w:rsidP="00376881">
            <w:pPr>
              <w:rPr>
                <w:rFonts w:ascii="Times New Roman" w:hAnsi="Times New Roman" w:cs="Times New Roman"/>
                <w:sz w:val="22"/>
                <w:szCs w:val="22"/>
              </w:rPr>
            </w:pPr>
            <w:r>
              <w:rPr>
                <w:rFonts w:ascii="Times New Roman" w:hAnsi="Times New Roman" w:cs="Times New Roman"/>
                <w:bCs/>
                <w:smallCaps/>
                <w:sz w:val="22"/>
                <w:szCs w:val="22"/>
              </w:rPr>
              <w:t xml:space="preserve">Comparing the average “real” base tree and the average “real” time-series tree </w:t>
            </w:r>
          </w:p>
        </w:tc>
      </w:tr>
      <w:tr w:rsidR="00376881" w:rsidRPr="008800BE" w14:paraId="32D74DBE" w14:textId="2A01D014" w:rsidTr="00940D8A">
        <w:trPr>
          <w:trHeight w:val="320"/>
        </w:trPr>
        <w:tc>
          <w:tcPr>
            <w:tcW w:w="804" w:type="dxa"/>
            <w:tcBorders>
              <w:top w:val="single" w:sz="4" w:space="0" w:color="auto"/>
            </w:tcBorders>
            <w:shd w:val="clear" w:color="auto" w:fill="auto"/>
            <w:noWrap/>
            <w:hideMark/>
          </w:tcPr>
          <w:p w14:paraId="5CB5AA9B" w14:textId="69ADCC10" w:rsidR="00376881" w:rsidRPr="008800BE" w:rsidRDefault="00376881" w:rsidP="00376881">
            <w:pPr>
              <w:jc w:val="right"/>
              <w:rPr>
                <w:rFonts w:ascii="Times New Roman" w:eastAsia="Times New Roman" w:hAnsi="Times New Roman" w:cs="Times New Roman"/>
                <w:color w:val="000000"/>
                <w:sz w:val="22"/>
                <w:szCs w:val="22"/>
              </w:rPr>
            </w:pPr>
          </w:p>
        </w:tc>
        <w:tc>
          <w:tcPr>
            <w:tcW w:w="3417" w:type="dxa"/>
            <w:gridSpan w:val="2"/>
            <w:tcBorders>
              <w:top w:val="single" w:sz="4" w:space="0" w:color="auto"/>
            </w:tcBorders>
            <w:vAlign w:val="bottom"/>
          </w:tcPr>
          <w:p w14:paraId="405EF398" w14:textId="7C8E0C75" w:rsidR="00376881" w:rsidRPr="008800B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Base</w:t>
            </w:r>
          </w:p>
        </w:tc>
        <w:tc>
          <w:tcPr>
            <w:tcW w:w="5124" w:type="dxa"/>
            <w:gridSpan w:val="3"/>
            <w:tcBorders>
              <w:top w:val="single" w:sz="4" w:space="0" w:color="auto"/>
            </w:tcBorders>
            <w:vAlign w:val="bottom"/>
          </w:tcPr>
          <w:p w14:paraId="1A89320E" w14:textId="59199464" w:rsidR="00376881" w:rsidRPr="0088521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Time-Series</w:t>
            </w:r>
          </w:p>
        </w:tc>
        <w:tc>
          <w:tcPr>
            <w:tcW w:w="241" w:type="dxa"/>
          </w:tcPr>
          <w:p w14:paraId="22984AE9" w14:textId="77777777" w:rsidR="00376881" w:rsidRPr="008800BE" w:rsidRDefault="00376881" w:rsidP="00376881">
            <w:pPr>
              <w:jc w:val="center"/>
              <w:rPr>
                <w:rFonts w:ascii="Times New Roman" w:eastAsia="Times New Roman" w:hAnsi="Times New Roman" w:cs="Times New Roman"/>
                <w:b/>
                <w:bCs/>
                <w:color w:val="000000"/>
                <w:sz w:val="22"/>
                <w:szCs w:val="22"/>
              </w:rPr>
            </w:pPr>
          </w:p>
        </w:tc>
      </w:tr>
      <w:tr w:rsidR="00304AE1" w:rsidRPr="008800BE" w14:paraId="717BCB38" w14:textId="477E9699" w:rsidTr="00DA23E5">
        <w:trPr>
          <w:trHeight w:val="320"/>
        </w:trPr>
        <w:tc>
          <w:tcPr>
            <w:tcW w:w="804" w:type="dxa"/>
            <w:tcBorders>
              <w:bottom w:val="single" w:sz="4" w:space="0" w:color="auto"/>
            </w:tcBorders>
            <w:shd w:val="clear" w:color="auto" w:fill="auto"/>
            <w:noWrap/>
            <w:vAlign w:val="bottom"/>
          </w:tcPr>
          <w:p w14:paraId="1D9EC723" w14:textId="7FE7D068" w:rsidR="00376881" w:rsidRPr="008800BE" w:rsidRDefault="00376881" w:rsidP="00376881">
            <w:pPr>
              <w:jc w:val="right"/>
              <w:rPr>
                <w:rFonts w:ascii="Times New Roman" w:eastAsia="Times New Roman" w:hAnsi="Times New Roman" w:cs="Times New Roman"/>
                <w:b/>
                <w:bCs/>
                <w:color w:val="000000"/>
                <w:sz w:val="22"/>
                <w:szCs w:val="22"/>
              </w:rPr>
            </w:pPr>
          </w:p>
        </w:tc>
        <w:tc>
          <w:tcPr>
            <w:tcW w:w="1707" w:type="dxa"/>
            <w:tcBorders>
              <w:bottom w:val="single" w:sz="4" w:space="0" w:color="auto"/>
            </w:tcBorders>
            <w:vAlign w:val="center"/>
          </w:tcPr>
          <w:p w14:paraId="6F4A42CF" w14:textId="57259CCE"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710" w:type="dxa"/>
            <w:tcBorders>
              <w:bottom w:val="single" w:sz="4" w:space="0" w:color="auto"/>
              <w:right w:val="single" w:sz="4" w:space="0" w:color="auto"/>
            </w:tcBorders>
            <w:shd w:val="clear" w:color="auto" w:fill="auto"/>
            <w:noWrap/>
            <w:vAlign w:val="center"/>
          </w:tcPr>
          <w:p w14:paraId="2C0A74CC" w14:textId="0C3F5BE4"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1534" w:type="dxa"/>
            <w:tcBorders>
              <w:left w:val="single" w:sz="4" w:space="0" w:color="auto"/>
              <w:bottom w:val="single" w:sz="4" w:space="0" w:color="auto"/>
            </w:tcBorders>
            <w:vAlign w:val="center"/>
          </w:tcPr>
          <w:p w14:paraId="282F8BC1" w14:textId="6404766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535" w:type="dxa"/>
            <w:tcBorders>
              <w:bottom w:val="single" w:sz="4" w:space="0" w:color="auto"/>
            </w:tcBorders>
            <w:shd w:val="clear" w:color="auto" w:fill="auto"/>
            <w:vAlign w:val="center"/>
          </w:tcPr>
          <w:p w14:paraId="0EF1E8C7" w14:textId="12E1C8D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2055" w:type="dxa"/>
            <w:tcBorders>
              <w:bottom w:val="single" w:sz="4" w:space="0" w:color="auto"/>
            </w:tcBorders>
            <w:vAlign w:val="center"/>
          </w:tcPr>
          <w:p w14:paraId="11FF065F" w14:textId="2B376EA1" w:rsidR="00376881" w:rsidRPr="0088521E" w:rsidRDefault="00376881" w:rsidP="009F261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r>
              <w:rPr>
                <w:rFonts w:ascii="Times New Roman" w:eastAsia="Times New Roman" w:hAnsi="Times New Roman" w:cs="Times New Roman"/>
                <w:color w:val="000000"/>
                <w:sz w:val="22"/>
                <w:szCs w:val="22"/>
              </w:rPr>
              <w:t xml:space="preserve"> vs. base tree*</w:t>
            </w:r>
          </w:p>
        </w:tc>
        <w:tc>
          <w:tcPr>
            <w:tcW w:w="241" w:type="dxa"/>
          </w:tcPr>
          <w:p w14:paraId="5E645022" w14:textId="77777777" w:rsidR="00376881" w:rsidRDefault="00376881" w:rsidP="00376881">
            <w:pPr>
              <w:rPr>
                <w:rFonts w:ascii="Times New Roman" w:eastAsia="Times New Roman" w:hAnsi="Times New Roman" w:cs="Times New Roman"/>
                <w:color w:val="000000"/>
                <w:sz w:val="22"/>
                <w:szCs w:val="22"/>
              </w:rPr>
            </w:pPr>
          </w:p>
        </w:tc>
      </w:tr>
      <w:tr w:rsidR="00376881" w:rsidRPr="008800BE" w14:paraId="7FADCEA8" w14:textId="49631F6A" w:rsidTr="00940D8A">
        <w:trPr>
          <w:trHeight w:val="320"/>
        </w:trPr>
        <w:tc>
          <w:tcPr>
            <w:tcW w:w="804" w:type="dxa"/>
            <w:tcBorders>
              <w:top w:val="single" w:sz="4" w:space="0" w:color="auto"/>
            </w:tcBorders>
            <w:shd w:val="clear" w:color="auto" w:fill="auto"/>
            <w:noWrap/>
            <w:vAlign w:val="center"/>
            <w:hideMark/>
          </w:tcPr>
          <w:p w14:paraId="08CE3A09" w14:textId="77777777" w:rsidR="00376881" w:rsidRPr="008800BE" w:rsidRDefault="00376881" w:rsidP="00376881">
            <w:pPr>
              <w:jc w:val="center"/>
              <w:rPr>
                <w:rFonts w:ascii="Times New Roman" w:eastAsia="Times New Roman" w:hAnsi="Times New Roman" w:cs="Times New Roman"/>
                <w:i/>
                <w:iCs/>
                <w:color w:val="000000"/>
                <w:sz w:val="22"/>
                <w:szCs w:val="22"/>
              </w:rPr>
            </w:pPr>
            <w:r w:rsidRPr="008800BE">
              <w:rPr>
                <w:rFonts w:ascii="Times New Roman" w:eastAsia="Times New Roman" w:hAnsi="Times New Roman" w:cs="Times New Roman"/>
                <w:i/>
                <w:iCs/>
                <w:color w:val="000000"/>
                <w:sz w:val="22"/>
                <w:szCs w:val="22"/>
              </w:rPr>
              <w:t>trend</w:t>
            </w:r>
          </w:p>
        </w:tc>
        <w:tc>
          <w:tcPr>
            <w:tcW w:w="1707" w:type="dxa"/>
            <w:tcBorders>
              <w:top w:val="single" w:sz="4" w:space="0" w:color="auto"/>
            </w:tcBorders>
            <w:vAlign w:val="center"/>
          </w:tcPr>
          <w:p w14:paraId="067F628A" w14:textId="340B72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1.551</w:t>
            </w:r>
          </w:p>
        </w:tc>
        <w:tc>
          <w:tcPr>
            <w:tcW w:w="1710" w:type="dxa"/>
            <w:tcBorders>
              <w:top w:val="single" w:sz="4" w:space="0" w:color="auto"/>
              <w:right w:val="single" w:sz="4" w:space="0" w:color="auto"/>
            </w:tcBorders>
            <w:shd w:val="clear" w:color="auto" w:fill="auto"/>
            <w:noWrap/>
            <w:vAlign w:val="center"/>
            <w:hideMark/>
          </w:tcPr>
          <w:p w14:paraId="6A950DBC" w14:textId="11DCB9F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6.44%</w:t>
            </w:r>
          </w:p>
        </w:tc>
        <w:tc>
          <w:tcPr>
            <w:tcW w:w="1534" w:type="dxa"/>
            <w:tcBorders>
              <w:top w:val="single" w:sz="4" w:space="0" w:color="auto"/>
              <w:left w:val="single" w:sz="4" w:space="0" w:color="auto"/>
            </w:tcBorders>
            <w:vAlign w:val="center"/>
          </w:tcPr>
          <w:p w14:paraId="7837BEF3" w14:textId="00839A0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2.201</w:t>
            </w:r>
          </w:p>
        </w:tc>
        <w:tc>
          <w:tcPr>
            <w:tcW w:w="1535" w:type="dxa"/>
            <w:tcBorders>
              <w:top w:val="single" w:sz="4" w:space="0" w:color="auto"/>
            </w:tcBorders>
            <w:shd w:val="clear" w:color="auto" w:fill="auto"/>
            <w:noWrap/>
            <w:vAlign w:val="center"/>
            <w:hideMark/>
          </w:tcPr>
          <w:p w14:paraId="733CD46A" w14:textId="0429D12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27.27%</w:t>
            </w:r>
          </w:p>
        </w:tc>
        <w:tc>
          <w:tcPr>
            <w:tcW w:w="2055" w:type="dxa"/>
            <w:tcBorders>
              <w:top w:val="single" w:sz="4" w:space="0" w:color="auto"/>
            </w:tcBorders>
            <w:vAlign w:val="center"/>
          </w:tcPr>
          <w:p w14:paraId="585B4AD8" w14:textId="7F65970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423.63%</w:t>
            </w:r>
          </w:p>
        </w:tc>
        <w:tc>
          <w:tcPr>
            <w:tcW w:w="241" w:type="dxa"/>
          </w:tcPr>
          <w:p w14:paraId="7AB8F108" w14:textId="77777777" w:rsidR="00376881" w:rsidRDefault="00376881" w:rsidP="00376881">
            <w:pPr>
              <w:jc w:val="center"/>
              <w:rPr>
                <w:rFonts w:ascii="Calibri" w:hAnsi="Calibri"/>
                <w:color w:val="000000"/>
              </w:rPr>
            </w:pPr>
          </w:p>
        </w:tc>
      </w:tr>
      <w:tr w:rsidR="00376881" w:rsidRPr="008800BE" w14:paraId="3C11E022" w14:textId="2403C3B5" w:rsidTr="00940D8A">
        <w:trPr>
          <w:trHeight w:val="320"/>
        </w:trPr>
        <w:tc>
          <w:tcPr>
            <w:tcW w:w="804" w:type="dxa"/>
            <w:shd w:val="clear" w:color="auto" w:fill="auto"/>
            <w:noWrap/>
            <w:vAlign w:val="center"/>
            <w:hideMark/>
          </w:tcPr>
          <w:p w14:paraId="49DDEF74" w14:textId="648A170C" w:rsidR="00376881" w:rsidRPr="008800BE" w:rsidRDefault="00577FC2"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m:oMathPara>
          </w:p>
        </w:tc>
        <w:tc>
          <w:tcPr>
            <w:tcW w:w="1707" w:type="dxa"/>
            <w:vAlign w:val="center"/>
          </w:tcPr>
          <w:p w14:paraId="2EC8F8AE" w14:textId="363103C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8.405</w:t>
            </w:r>
          </w:p>
        </w:tc>
        <w:tc>
          <w:tcPr>
            <w:tcW w:w="1710" w:type="dxa"/>
            <w:tcBorders>
              <w:right w:val="single" w:sz="4" w:space="0" w:color="auto"/>
            </w:tcBorders>
            <w:shd w:val="clear" w:color="auto" w:fill="auto"/>
            <w:noWrap/>
            <w:vAlign w:val="center"/>
            <w:hideMark/>
          </w:tcPr>
          <w:p w14:paraId="623808AF" w14:textId="35CFFB7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34.88%</w:t>
            </w:r>
          </w:p>
        </w:tc>
        <w:tc>
          <w:tcPr>
            <w:tcW w:w="1534" w:type="dxa"/>
            <w:tcBorders>
              <w:left w:val="single" w:sz="4" w:space="0" w:color="auto"/>
            </w:tcBorders>
            <w:vAlign w:val="center"/>
          </w:tcPr>
          <w:p w14:paraId="1CFBC5E7" w14:textId="53B9261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1.178</w:t>
            </w:r>
          </w:p>
        </w:tc>
        <w:tc>
          <w:tcPr>
            <w:tcW w:w="1535" w:type="dxa"/>
            <w:shd w:val="clear" w:color="auto" w:fill="auto"/>
            <w:noWrap/>
            <w:vAlign w:val="center"/>
            <w:hideMark/>
          </w:tcPr>
          <w:p w14:paraId="1AB20FB9" w14:textId="42531E62"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14.59%</w:t>
            </w:r>
          </w:p>
        </w:tc>
        <w:tc>
          <w:tcPr>
            <w:tcW w:w="2055" w:type="dxa"/>
            <w:vAlign w:val="center"/>
          </w:tcPr>
          <w:p w14:paraId="2FABB1C4" w14:textId="44AF4AE7"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41.84%</w:t>
            </w:r>
          </w:p>
        </w:tc>
        <w:tc>
          <w:tcPr>
            <w:tcW w:w="241" w:type="dxa"/>
          </w:tcPr>
          <w:p w14:paraId="3F77BDB6" w14:textId="77777777" w:rsidR="00376881" w:rsidRDefault="00376881" w:rsidP="00376881">
            <w:pPr>
              <w:jc w:val="center"/>
              <w:rPr>
                <w:rFonts w:ascii="Calibri" w:hAnsi="Calibri"/>
                <w:color w:val="000000"/>
              </w:rPr>
            </w:pPr>
          </w:p>
        </w:tc>
      </w:tr>
      <w:tr w:rsidR="00376881" w:rsidRPr="008800BE" w14:paraId="391061C9" w14:textId="6FB5C97A" w:rsidTr="00940D8A">
        <w:trPr>
          <w:trHeight w:val="320"/>
        </w:trPr>
        <w:tc>
          <w:tcPr>
            <w:tcW w:w="804" w:type="dxa"/>
            <w:shd w:val="clear" w:color="auto" w:fill="auto"/>
            <w:noWrap/>
            <w:vAlign w:val="center"/>
            <w:hideMark/>
          </w:tcPr>
          <w:p w14:paraId="14D04D79" w14:textId="2E29D664" w:rsidR="00376881" w:rsidRPr="008800BE" w:rsidRDefault="00577FC2"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m:oMathPara>
          </w:p>
        </w:tc>
        <w:tc>
          <w:tcPr>
            <w:tcW w:w="1707" w:type="dxa"/>
            <w:vAlign w:val="center"/>
          </w:tcPr>
          <w:p w14:paraId="6110033B" w14:textId="116BD1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3.019</w:t>
            </w:r>
          </w:p>
        </w:tc>
        <w:tc>
          <w:tcPr>
            <w:tcW w:w="1710" w:type="dxa"/>
            <w:tcBorders>
              <w:right w:val="single" w:sz="4" w:space="0" w:color="auto"/>
            </w:tcBorders>
            <w:shd w:val="clear" w:color="auto" w:fill="auto"/>
            <w:noWrap/>
            <w:vAlign w:val="center"/>
            <w:hideMark/>
          </w:tcPr>
          <w:p w14:paraId="1638DB9F" w14:textId="3C19C57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12.53%</w:t>
            </w:r>
          </w:p>
        </w:tc>
        <w:tc>
          <w:tcPr>
            <w:tcW w:w="1534" w:type="dxa"/>
            <w:tcBorders>
              <w:left w:val="single" w:sz="4" w:space="0" w:color="auto"/>
            </w:tcBorders>
            <w:vAlign w:val="center"/>
          </w:tcPr>
          <w:p w14:paraId="1E73EE3C" w14:textId="00F6EA2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1.567</w:t>
            </w:r>
          </w:p>
        </w:tc>
        <w:tc>
          <w:tcPr>
            <w:tcW w:w="1535" w:type="dxa"/>
            <w:shd w:val="clear" w:color="auto" w:fill="auto"/>
            <w:noWrap/>
            <w:vAlign w:val="center"/>
            <w:hideMark/>
          </w:tcPr>
          <w:p w14:paraId="1E4E333D" w14:textId="5E27A4D9"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19.42%</w:t>
            </w:r>
          </w:p>
        </w:tc>
        <w:tc>
          <w:tcPr>
            <w:tcW w:w="2055" w:type="dxa"/>
            <w:vAlign w:val="center"/>
          </w:tcPr>
          <w:p w14:paraId="7811D6CF" w14:textId="14C833F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155.01%</w:t>
            </w:r>
          </w:p>
        </w:tc>
        <w:tc>
          <w:tcPr>
            <w:tcW w:w="241" w:type="dxa"/>
          </w:tcPr>
          <w:p w14:paraId="2BFF4FC6" w14:textId="77777777" w:rsidR="00376881" w:rsidRDefault="00376881" w:rsidP="00376881">
            <w:pPr>
              <w:jc w:val="center"/>
              <w:rPr>
                <w:rFonts w:ascii="Calibri" w:hAnsi="Calibri"/>
                <w:color w:val="000000"/>
              </w:rPr>
            </w:pPr>
          </w:p>
        </w:tc>
      </w:tr>
      <w:tr w:rsidR="00376881" w:rsidRPr="008800BE" w14:paraId="51087C45" w14:textId="7CA41B8B" w:rsidTr="00940D8A">
        <w:trPr>
          <w:trHeight w:val="320"/>
        </w:trPr>
        <w:tc>
          <w:tcPr>
            <w:tcW w:w="804" w:type="dxa"/>
            <w:shd w:val="clear" w:color="auto" w:fill="auto"/>
            <w:noWrap/>
            <w:vAlign w:val="center"/>
            <w:hideMark/>
          </w:tcPr>
          <w:p w14:paraId="44841F74" w14:textId="5DCBB555" w:rsidR="00376881" w:rsidRPr="008800BE" w:rsidRDefault="00577FC2"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m:oMathPara>
          </w:p>
        </w:tc>
        <w:tc>
          <w:tcPr>
            <w:tcW w:w="1707" w:type="dxa"/>
            <w:vAlign w:val="center"/>
          </w:tcPr>
          <w:p w14:paraId="71D0D707" w14:textId="7055AE2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0.787</w:t>
            </w:r>
          </w:p>
        </w:tc>
        <w:tc>
          <w:tcPr>
            <w:tcW w:w="1710" w:type="dxa"/>
            <w:tcBorders>
              <w:right w:val="single" w:sz="4" w:space="0" w:color="auto"/>
            </w:tcBorders>
            <w:shd w:val="clear" w:color="auto" w:fill="auto"/>
            <w:noWrap/>
            <w:vAlign w:val="center"/>
            <w:hideMark/>
          </w:tcPr>
          <w:p w14:paraId="1BB79144" w14:textId="11D077D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3.26%</w:t>
            </w:r>
          </w:p>
        </w:tc>
        <w:tc>
          <w:tcPr>
            <w:tcW w:w="1534" w:type="dxa"/>
            <w:tcBorders>
              <w:left w:val="single" w:sz="4" w:space="0" w:color="auto"/>
            </w:tcBorders>
            <w:vAlign w:val="center"/>
          </w:tcPr>
          <w:p w14:paraId="410AF6C7" w14:textId="1B81FB4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0.278</w:t>
            </w:r>
          </w:p>
        </w:tc>
        <w:tc>
          <w:tcPr>
            <w:tcW w:w="1535" w:type="dxa"/>
            <w:shd w:val="clear" w:color="auto" w:fill="auto"/>
            <w:noWrap/>
            <w:vAlign w:val="center"/>
            <w:hideMark/>
          </w:tcPr>
          <w:p w14:paraId="6C4C954C" w14:textId="476FB82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3.44%</w:t>
            </w:r>
          </w:p>
        </w:tc>
        <w:tc>
          <w:tcPr>
            <w:tcW w:w="2055" w:type="dxa"/>
            <w:vAlign w:val="center"/>
          </w:tcPr>
          <w:p w14:paraId="1CBD64D7" w14:textId="1E5E1481"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105.41%</w:t>
            </w:r>
          </w:p>
        </w:tc>
        <w:tc>
          <w:tcPr>
            <w:tcW w:w="241" w:type="dxa"/>
          </w:tcPr>
          <w:p w14:paraId="3EC1A1AD" w14:textId="77777777" w:rsidR="00376881" w:rsidRDefault="00376881" w:rsidP="00376881">
            <w:pPr>
              <w:jc w:val="center"/>
              <w:rPr>
                <w:rFonts w:ascii="Calibri" w:hAnsi="Calibri"/>
                <w:color w:val="000000"/>
              </w:rPr>
            </w:pPr>
          </w:p>
        </w:tc>
      </w:tr>
      <w:tr w:rsidR="00376881" w:rsidRPr="008800BE" w14:paraId="4764D4A6" w14:textId="25643F31" w:rsidTr="00940D8A">
        <w:trPr>
          <w:trHeight w:val="320"/>
        </w:trPr>
        <w:tc>
          <w:tcPr>
            <w:tcW w:w="804" w:type="dxa"/>
            <w:shd w:val="clear" w:color="auto" w:fill="auto"/>
            <w:noWrap/>
            <w:vAlign w:val="center"/>
            <w:hideMark/>
          </w:tcPr>
          <w:p w14:paraId="4D94400D" w14:textId="41C4A73E" w:rsidR="00376881" w:rsidRPr="008800BE" w:rsidRDefault="00577FC2"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t-4</m:t>
                    </m:r>
                  </m:sub>
                </m:sSub>
              </m:oMath>
            </m:oMathPara>
          </w:p>
        </w:tc>
        <w:tc>
          <w:tcPr>
            <w:tcW w:w="1707" w:type="dxa"/>
            <w:vAlign w:val="center"/>
          </w:tcPr>
          <w:p w14:paraId="75FF8753" w14:textId="220715D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0.692</w:t>
            </w:r>
          </w:p>
        </w:tc>
        <w:tc>
          <w:tcPr>
            <w:tcW w:w="1710" w:type="dxa"/>
            <w:tcBorders>
              <w:right w:val="single" w:sz="4" w:space="0" w:color="auto"/>
            </w:tcBorders>
            <w:shd w:val="clear" w:color="auto" w:fill="auto"/>
            <w:noWrap/>
            <w:vAlign w:val="center"/>
            <w:hideMark/>
          </w:tcPr>
          <w:p w14:paraId="4B6A1C85" w14:textId="5451C31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2.87%</w:t>
            </w:r>
          </w:p>
        </w:tc>
        <w:tc>
          <w:tcPr>
            <w:tcW w:w="1534" w:type="dxa"/>
            <w:tcBorders>
              <w:left w:val="single" w:sz="4" w:space="0" w:color="auto"/>
            </w:tcBorders>
            <w:vAlign w:val="center"/>
          </w:tcPr>
          <w:p w14:paraId="0413F7DA" w14:textId="649127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0.368</w:t>
            </w:r>
          </w:p>
        </w:tc>
        <w:tc>
          <w:tcPr>
            <w:tcW w:w="1535" w:type="dxa"/>
            <w:shd w:val="clear" w:color="auto" w:fill="auto"/>
            <w:noWrap/>
            <w:vAlign w:val="center"/>
            <w:hideMark/>
          </w:tcPr>
          <w:p w14:paraId="40D50670" w14:textId="69052A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4.56%</w:t>
            </w:r>
          </w:p>
        </w:tc>
        <w:tc>
          <w:tcPr>
            <w:tcW w:w="2055" w:type="dxa"/>
            <w:vAlign w:val="center"/>
          </w:tcPr>
          <w:p w14:paraId="28E03AA2" w14:textId="6F54F9D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158.69%</w:t>
            </w:r>
          </w:p>
        </w:tc>
        <w:tc>
          <w:tcPr>
            <w:tcW w:w="241" w:type="dxa"/>
          </w:tcPr>
          <w:p w14:paraId="11D9105F" w14:textId="77777777" w:rsidR="00376881" w:rsidRDefault="00376881" w:rsidP="00376881">
            <w:pPr>
              <w:jc w:val="center"/>
              <w:rPr>
                <w:rFonts w:ascii="Calibri" w:hAnsi="Calibri"/>
                <w:color w:val="000000"/>
              </w:rPr>
            </w:pPr>
          </w:p>
        </w:tc>
      </w:tr>
      <w:tr w:rsidR="00376881" w:rsidRPr="008800BE" w14:paraId="62773A35" w14:textId="4F55D09F" w:rsidTr="00940D8A">
        <w:trPr>
          <w:trHeight w:val="320"/>
        </w:trPr>
        <w:tc>
          <w:tcPr>
            <w:tcW w:w="804" w:type="dxa"/>
            <w:shd w:val="clear" w:color="auto" w:fill="auto"/>
            <w:noWrap/>
            <w:vAlign w:val="center"/>
            <w:hideMark/>
          </w:tcPr>
          <w:p w14:paraId="023EB59B" w14:textId="25E28376" w:rsidR="00376881" w:rsidRPr="008800BE" w:rsidRDefault="00577FC2"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m:oMathPara>
          </w:p>
        </w:tc>
        <w:tc>
          <w:tcPr>
            <w:tcW w:w="1707" w:type="dxa"/>
            <w:vAlign w:val="center"/>
          </w:tcPr>
          <w:p w14:paraId="3F8EE071" w14:textId="04DE975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0.905</w:t>
            </w:r>
          </w:p>
        </w:tc>
        <w:tc>
          <w:tcPr>
            <w:tcW w:w="1710" w:type="dxa"/>
            <w:tcBorders>
              <w:right w:val="single" w:sz="4" w:space="0" w:color="auto"/>
            </w:tcBorders>
            <w:shd w:val="clear" w:color="auto" w:fill="auto"/>
            <w:noWrap/>
            <w:vAlign w:val="center"/>
            <w:hideMark/>
          </w:tcPr>
          <w:p w14:paraId="3AC9B1DB" w14:textId="126FCEA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3.76%</w:t>
            </w:r>
          </w:p>
        </w:tc>
        <w:tc>
          <w:tcPr>
            <w:tcW w:w="1534" w:type="dxa"/>
            <w:tcBorders>
              <w:left w:val="single" w:sz="4" w:space="0" w:color="auto"/>
            </w:tcBorders>
            <w:vAlign w:val="center"/>
          </w:tcPr>
          <w:p w14:paraId="71F0DDE5" w14:textId="2FA1C5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0.185</w:t>
            </w:r>
          </w:p>
        </w:tc>
        <w:tc>
          <w:tcPr>
            <w:tcW w:w="1535" w:type="dxa"/>
            <w:shd w:val="clear" w:color="auto" w:fill="auto"/>
            <w:noWrap/>
            <w:vAlign w:val="center"/>
            <w:hideMark/>
          </w:tcPr>
          <w:p w14:paraId="66B90164" w14:textId="61BCDED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2.29%</w:t>
            </w:r>
          </w:p>
        </w:tc>
        <w:tc>
          <w:tcPr>
            <w:tcW w:w="2055" w:type="dxa"/>
            <w:vAlign w:val="center"/>
          </w:tcPr>
          <w:p w14:paraId="612FB9E5" w14:textId="3AEA6D52"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60.97%</w:t>
            </w:r>
          </w:p>
        </w:tc>
        <w:tc>
          <w:tcPr>
            <w:tcW w:w="241" w:type="dxa"/>
          </w:tcPr>
          <w:p w14:paraId="2A3141E0" w14:textId="77777777" w:rsidR="00376881" w:rsidRDefault="00376881" w:rsidP="00376881">
            <w:pPr>
              <w:jc w:val="center"/>
              <w:rPr>
                <w:rFonts w:ascii="Calibri" w:hAnsi="Calibri"/>
                <w:color w:val="000000"/>
              </w:rPr>
            </w:pPr>
          </w:p>
        </w:tc>
      </w:tr>
      <w:tr w:rsidR="00376881" w:rsidRPr="008800BE" w14:paraId="6B2A767D" w14:textId="3EB8E73F" w:rsidTr="00940D8A">
        <w:trPr>
          <w:trHeight w:val="320"/>
        </w:trPr>
        <w:tc>
          <w:tcPr>
            <w:tcW w:w="804" w:type="dxa"/>
            <w:shd w:val="clear" w:color="auto" w:fill="auto"/>
            <w:noWrap/>
            <w:vAlign w:val="center"/>
            <w:hideMark/>
          </w:tcPr>
          <w:p w14:paraId="1300FE24" w14:textId="30D498E6" w:rsidR="00376881" w:rsidRPr="008800BE" w:rsidRDefault="00577FC2"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m:oMathPara>
          </w:p>
        </w:tc>
        <w:tc>
          <w:tcPr>
            <w:tcW w:w="1707" w:type="dxa"/>
            <w:vAlign w:val="center"/>
          </w:tcPr>
          <w:p w14:paraId="65694B8A" w14:textId="6A60356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2.064</w:t>
            </w:r>
          </w:p>
        </w:tc>
        <w:tc>
          <w:tcPr>
            <w:tcW w:w="1710" w:type="dxa"/>
            <w:tcBorders>
              <w:right w:val="single" w:sz="4" w:space="0" w:color="auto"/>
            </w:tcBorders>
            <w:shd w:val="clear" w:color="auto" w:fill="auto"/>
            <w:noWrap/>
            <w:vAlign w:val="center"/>
            <w:hideMark/>
          </w:tcPr>
          <w:p w14:paraId="28225A5C" w14:textId="63CCCFE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8.56%</w:t>
            </w:r>
          </w:p>
        </w:tc>
        <w:tc>
          <w:tcPr>
            <w:tcW w:w="1534" w:type="dxa"/>
            <w:tcBorders>
              <w:left w:val="single" w:sz="4" w:space="0" w:color="auto"/>
            </w:tcBorders>
            <w:vAlign w:val="center"/>
          </w:tcPr>
          <w:p w14:paraId="29A513F6" w14:textId="6C347C9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0.273</w:t>
            </w:r>
          </w:p>
        </w:tc>
        <w:tc>
          <w:tcPr>
            <w:tcW w:w="1535" w:type="dxa"/>
            <w:shd w:val="clear" w:color="auto" w:fill="auto"/>
            <w:noWrap/>
            <w:vAlign w:val="center"/>
            <w:hideMark/>
          </w:tcPr>
          <w:p w14:paraId="48F14680" w14:textId="6F14B18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3.38%</w:t>
            </w:r>
          </w:p>
        </w:tc>
        <w:tc>
          <w:tcPr>
            <w:tcW w:w="2055" w:type="dxa"/>
            <w:vAlign w:val="center"/>
          </w:tcPr>
          <w:p w14:paraId="11938B8C" w14:textId="53FEB54F"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39.43%</w:t>
            </w:r>
          </w:p>
        </w:tc>
        <w:tc>
          <w:tcPr>
            <w:tcW w:w="241" w:type="dxa"/>
          </w:tcPr>
          <w:p w14:paraId="568C308E" w14:textId="77777777" w:rsidR="00376881" w:rsidRDefault="00376881" w:rsidP="00376881">
            <w:pPr>
              <w:jc w:val="center"/>
              <w:rPr>
                <w:rFonts w:ascii="Calibri" w:hAnsi="Calibri"/>
                <w:color w:val="000000"/>
              </w:rPr>
            </w:pPr>
          </w:p>
        </w:tc>
      </w:tr>
      <w:tr w:rsidR="00376881" w:rsidRPr="008800BE" w14:paraId="5F3D9B76" w14:textId="5B2F9B2A" w:rsidTr="00940D8A">
        <w:trPr>
          <w:trHeight w:val="320"/>
        </w:trPr>
        <w:tc>
          <w:tcPr>
            <w:tcW w:w="804" w:type="dxa"/>
            <w:shd w:val="clear" w:color="auto" w:fill="auto"/>
            <w:noWrap/>
            <w:vAlign w:val="center"/>
            <w:hideMark/>
          </w:tcPr>
          <w:p w14:paraId="57107904" w14:textId="3053E8F5" w:rsidR="00376881" w:rsidRPr="008800BE" w:rsidRDefault="00577FC2"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t-7</m:t>
                    </m:r>
                  </m:sub>
                </m:sSub>
              </m:oMath>
            </m:oMathPara>
          </w:p>
        </w:tc>
        <w:tc>
          <w:tcPr>
            <w:tcW w:w="1707" w:type="dxa"/>
            <w:vAlign w:val="center"/>
          </w:tcPr>
          <w:p w14:paraId="42ED9F30" w14:textId="07ED79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1.172</w:t>
            </w:r>
          </w:p>
        </w:tc>
        <w:tc>
          <w:tcPr>
            <w:tcW w:w="1710" w:type="dxa"/>
            <w:tcBorders>
              <w:right w:val="single" w:sz="4" w:space="0" w:color="auto"/>
            </w:tcBorders>
            <w:shd w:val="clear" w:color="auto" w:fill="auto"/>
            <w:noWrap/>
            <w:vAlign w:val="center"/>
            <w:hideMark/>
          </w:tcPr>
          <w:p w14:paraId="2DFF85F7" w14:textId="633B75B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4.86%</w:t>
            </w:r>
          </w:p>
        </w:tc>
        <w:tc>
          <w:tcPr>
            <w:tcW w:w="1534" w:type="dxa"/>
            <w:tcBorders>
              <w:left w:val="single" w:sz="4" w:space="0" w:color="auto"/>
            </w:tcBorders>
            <w:vAlign w:val="center"/>
          </w:tcPr>
          <w:p w14:paraId="1BD74A18" w14:textId="349C3087"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0.105</w:t>
            </w:r>
          </w:p>
        </w:tc>
        <w:tc>
          <w:tcPr>
            <w:tcW w:w="1535" w:type="dxa"/>
            <w:shd w:val="clear" w:color="auto" w:fill="auto"/>
            <w:noWrap/>
            <w:vAlign w:val="center"/>
            <w:hideMark/>
          </w:tcPr>
          <w:p w14:paraId="3EC323B5" w14:textId="66D8892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1.30%</w:t>
            </w:r>
          </w:p>
        </w:tc>
        <w:tc>
          <w:tcPr>
            <w:tcW w:w="2055" w:type="dxa"/>
            <w:vAlign w:val="center"/>
          </w:tcPr>
          <w:p w14:paraId="692D650B" w14:textId="28159E74"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26.72%</w:t>
            </w:r>
          </w:p>
        </w:tc>
        <w:tc>
          <w:tcPr>
            <w:tcW w:w="241" w:type="dxa"/>
          </w:tcPr>
          <w:p w14:paraId="4C608375" w14:textId="77777777" w:rsidR="00376881" w:rsidRDefault="00376881" w:rsidP="00376881">
            <w:pPr>
              <w:jc w:val="center"/>
              <w:rPr>
                <w:rFonts w:ascii="Calibri" w:hAnsi="Calibri"/>
                <w:color w:val="000000"/>
              </w:rPr>
            </w:pPr>
          </w:p>
        </w:tc>
      </w:tr>
      <w:tr w:rsidR="00376881" w:rsidRPr="008800BE" w14:paraId="059164BD" w14:textId="2D9FFA3E" w:rsidTr="00940D8A">
        <w:trPr>
          <w:trHeight w:val="320"/>
        </w:trPr>
        <w:tc>
          <w:tcPr>
            <w:tcW w:w="804" w:type="dxa"/>
            <w:shd w:val="clear" w:color="auto" w:fill="auto"/>
            <w:noWrap/>
            <w:vAlign w:val="center"/>
            <w:hideMark/>
          </w:tcPr>
          <w:p w14:paraId="5981ED5C" w14:textId="048D8809" w:rsidR="00376881" w:rsidRPr="008800BE" w:rsidRDefault="00577FC2"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m:oMathPara>
          </w:p>
        </w:tc>
        <w:tc>
          <w:tcPr>
            <w:tcW w:w="1707" w:type="dxa"/>
            <w:vAlign w:val="center"/>
          </w:tcPr>
          <w:p w14:paraId="067AB108" w14:textId="3C5FB45C"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0.912</w:t>
            </w:r>
          </w:p>
        </w:tc>
        <w:tc>
          <w:tcPr>
            <w:tcW w:w="1710" w:type="dxa"/>
            <w:tcBorders>
              <w:right w:val="single" w:sz="4" w:space="0" w:color="auto"/>
            </w:tcBorders>
            <w:shd w:val="clear" w:color="auto" w:fill="auto"/>
            <w:noWrap/>
            <w:vAlign w:val="center"/>
            <w:hideMark/>
          </w:tcPr>
          <w:p w14:paraId="687BC70C" w14:textId="044CACC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3.78%</w:t>
            </w:r>
          </w:p>
        </w:tc>
        <w:tc>
          <w:tcPr>
            <w:tcW w:w="1534" w:type="dxa"/>
            <w:tcBorders>
              <w:left w:val="single" w:sz="4" w:space="0" w:color="auto"/>
            </w:tcBorders>
            <w:vAlign w:val="center"/>
          </w:tcPr>
          <w:p w14:paraId="5EB0E8CF" w14:textId="66FE8122"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0.560</w:t>
            </w:r>
          </w:p>
        </w:tc>
        <w:tc>
          <w:tcPr>
            <w:tcW w:w="1535" w:type="dxa"/>
            <w:shd w:val="clear" w:color="auto" w:fill="auto"/>
            <w:noWrap/>
            <w:vAlign w:val="center"/>
            <w:hideMark/>
          </w:tcPr>
          <w:p w14:paraId="6F901563" w14:textId="234E665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6.93%</w:t>
            </w:r>
          </w:p>
        </w:tc>
        <w:tc>
          <w:tcPr>
            <w:tcW w:w="2055" w:type="dxa"/>
            <w:vAlign w:val="center"/>
          </w:tcPr>
          <w:p w14:paraId="0F7F4E5B" w14:textId="3D30E9A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183.33%</w:t>
            </w:r>
          </w:p>
        </w:tc>
        <w:tc>
          <w:tcPr>
            <w:tcW w:w="241" w:type="dxa"/>
          </w:tcPr>
          <w:p w14:paraId="6D4FF516" w14:textId="77777777" w:rsidR="00376881" w:rsidRDefault="00376881" w:rsidP="00376881">
            <w:pPr>
              <w:jc w:val="center"/>
              <w:rPr>
                <w:rFonts w:ascii="Calibri" w:hAnsi="Calibri"/>
                <w:color w:val="000000"/>
              </w:rPr>
            </w:pPr>
          </w:p>
        </w:tc>
      </w:tr>
      <w:tr w:rsidR="00376881" w:rsidRPr="008800BE" w14:paraId="5AA6413B" w14:textId="2F7A41A8" w:rsidTr="00940D8A">
        <w:trPr>
          <w:trHeight w:val="320"/>
        </w:trPr>
        <w:tc>
          <w:tcPr>
            <w:tcW w:w="804" w:type="dxa"/>
            <w:shd w:val="clear" w:color="auto" w:fill="auto"/>
            <w:noWrap/>
            <w:vAlign w:val="center"/>
            <w:hideMark/>
          </w:tcPr>
          <w:p w14:paraId="35D25E2F" w14:textId="50F487F4" w:rsidR="00376881" w:rsidRPr="008800BE" w:rsidRDefault="00577FC2"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m:oMathPara>
          </w:p>
        </w:tc>
        <w:tc>
          <w:tcPr>
            <w:tcW w:w="1707" w:type="dxa"/>
            <w:vAlign w:val="center"/>
          </w:tcPr>
          <w:p w14:paraId="370C4245" w14:textId="3E9700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2.552</w:t>
            </w:r>
          </w:p>
        </w:tc>
        <w:tc>
          <w:tcPr>
            <w:tcW w:w="1710" w:type="dxa"/>
            <w:tcBorders>
              <w:right w:val="single" w:sz="4" w:space="0" w:color="auto"/>
            </w:tcBorders>
            <w:shd w:val="clear" w:color="auto" w:fill="auto"/>
            <w:noWrap/>
            <w:vAlign w:val="center"/>
            <w:hideMark/>
          </w:tcPr>
          <w:p w14:paraId="6273FB67" w14:textId="01513FB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10.59%</w:t>
            </w:r>
          </w:p>
        </w:tc>
        <w:tc>
          <w:tcPr>
            <w:tcW w:w="1534" w:type="dxa"/>
            <w:tcBorders>
              <w:left w:val="single" w:sz="4" w:space="0" w:color="auto"/>
            </w:tcBorders>
            <w:vAlign w:val="center"/>
          </w:tcPr>
          <w:p w14:paraId="0BE9FDEB" w14:textId="4CACEA3D"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0.710</w:t>
            </w:r>
          </w:p>
        </w:tc>
        <w:tc>
          <w:tcPr>
            <w:tcW w:w="1535" w:type="dxa"/>
            <w:shd w:val="clear" w:color="auto" w:fill="auto"/>
            <w:noWrap/>
            <w:vAlign w:val="center"/>
            <w:hideMark/>
          </w:tcPr>
          <w:p w14:paraId="16807F74" w14:textId="65377DE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8.80%</w:t>
            </w:r>
          </w:p>
        </w:tc>
        <w:tc>
          <w:tcPr>
            <w:tcW w:w="2055" w:type="dxa"/>
            <w:vAlign w:val="center"/>
          </w:tcPr>
          <w:p w14:paraId="3998AC0F" w14:textId="343BBC95"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83.08%</w:t>
            </w:r>
          </w:p>
        </w:tc>
        <w:tc>
          <w:tcPr>
            <w:tcW w:w="241" w:type="dxa"/>
          </w:tcPr>
          <w:p w14:paraId="00359CD5" w14:textId="77777777" w:rsidR="00376881" w:rsidRDefault="00376881" w:rsidP="00376881">
            <w:pPr>
              <w:jc w:val="center"/>
              <w:rPr>
                <w:rFonts w:ascii="Calibri" w:hAnsi="Calibri"/>
                <w:color w:val="000000"/>
              </w:rPr>
            </w:pPr>
          </w:p>
        </w:tc>
      </w:tr>
      <w:tr w:rsidR="00376881" w:rsidRPr="008800BE" w14:paraId="2FD0D920" w14:textId="23CE3FD8" w:rsidTr="00940D8A">
        <w:trPr>
          <w:trHeight w:val="320"/>
        </w:trPr>
        <w:tc>
          <w:tcPr>
            <w:tcW w:w="804" w:type="dxa"/>
            <w:shd w:val="clear" w:color="auto" w:fill="auto"/>
            <w:noWrap/>
            <w:vAlign w:val="center"/>
            <w:hideMark/>
          </w:tcPr>
          <w:p w14:paraId="37216833" w14:textId="5010855D" w:rsidR="00376881" w:rsidRPr="008800BE" w:rsidRDefault="00577FC2"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m:oMathPara>
          </w:p>
        </w:tc>
        <w:tc>
          <w:tcPr>
            <w:tcW w:w="1707" w:type="dxa"/>
            <w:vAlign w:val="center"/>
          </w:tcPr>
          <w:p w14:paraId="64ABD3C2" w14:textId="420CF1E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0.757</w:t>
            </w:r>
          </w:p>
        </w:tc>
        <w:tc>
          <w:tcPr>
            <w:tcW w:w="1710" w:type="dxa"/>
            <w:tcBorders>
              <w:right w:val="single" w:sz="4" w:space="0" w:color="auto"/>
            </w:tcBorders>
            <w:shd w:val="clear" w:color="auto" w:fill="auto"/>
            <w:noWrap/>
            <w:vAlign w:val="center"/>
            <w:hideMark/>
          </w:tcPr>
          <w:p w14:paraId="17A7385C" w14:textId="4B37492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3.14%</w:t>
            </w:r>
          </w:p>
        </w:tc>
        <w:tc>
          <w:tcPr>
            <w:tcW w:w="1534" w:type="dxa"/>
            <w:tcBorders>
              <w:left w:val="single" w:sz="4" w:space="0" w:color="auto"/>
            </w:tcBorders>
            <w:vAlign w:val="center"/>
          </w:tcPr>
          <w:p w14:paraId="74596E71" w14:textId="20A30DC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0.155</w:t>
            </w:r>
          </w:p>
        </w:tc>
        <w:tc>
          <w:tcPr>
            <w:tcW w:w="1535" w:type="dxa"/>
            <w:shd w:val="clear" w:color="auto" w:fill="auto"/>
            <w:noWrap/>
            <w:vAlign w:val="center"/>
            <w:hideMark/>
          </w:tcPr>
          <w:p w14:paraId="0529CE02" w14:textId="58DB7F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1.92%</w:t>
            </w:r>
          </w:p>
        </w:tc>
        <w:tc>
          <w:tcPr>
            <w:tcW w:w="2055" w:type="dxa"/>
            <w:vAlign w:val="center"/>
          </w:tcPr>
          <w:p w14:paraId="6EEBE329" w14:textId="0D8B511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61.04%</w:t>
            </w:r>
          </w:p>
        </w:tc>
        <w:tc>
          <w:tcPr>
            <w:tcW w:w="241" w:type="dxa"/>
          </w:tcPr>
          <w:p w14:paraId="3A73F83E" w14:textId="77777777" w:rsidR="00376881" w:rsidRDefault="00376881" w:rsidP="00376881">
            <w:pPr>
              <w:jc w:val="center"/>
              <w:rPr>
                <w:rFonts w:ascii="Calibri" w:hAnsi="Calibri"/>
                <w:color w:val="000000"/>
              </w:rPr>
            </w:pPr>
          </w:p>
        </w:tc>
      </w:tr>
      <w:tr w:rsidR="00376881" w:rsidRPr="008800BE" w14:paraId="7302EA8A" w14:textId="0E074249" w:rsidTr="00940D8A">
        <w:trPr>
          <w:trHeight w:val="320"/>
        </w:trPr>
        <w:tc>
          <w:tcPr>
            <w:tcW w:w="804" w:type="dxa"/>
            <w:tcBorders>
              <w:bottom w:val="single" w:sz="4" w:space="0" w:color="auto"/>
            </w:tcBorders>
            <w:shd w:val="clear" w:color="auto" w:fill="auto"/>
            <w:noWrap/>
            <w:vAlign w:val="center"/>
            <w:hideMark/>
          </w:tcPr>
          <w:p w14:paraId="7A267584" w14:textId="24D925F1" w:rsidR="00376881" w:rsidRPr="008800BE" w:rsidRDefault="00577FC2"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m:oMathPara>
          </w:p>
        </w:tc>
        <w:tc>
          <w:tcPr>
            <w:tcW w:w="1707" w:type="dxa"/>
            <w:tcBorders>
              <w:bottom w:val="single" w:sz="4" w:space="0" w:color="auto"/>
            </w:tcBorders>
            <w:vAlign w:val="center"/>
          </w:tcPr>
          <w:p w14:paraId="0589D669" w14:textId="05A7F8AB"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1.285</w:t>
            </w:r>
          </w:p>
        </w:tc>
        <w:tc>
          <w:tcPr>
            <w:tcW w:w="1710" w:type="dxa"/>
            <w:tcBorders>
              <w:bottom w:val="single" w:sz="4" w:space="0" w:color="auto"/>
              <w:right w:val="single" w:sz="4" w:space="0" w:color="auto"/>
            </w:tcBorders>
            <w:shd w:val="clear" w:color="auto" w:fill="auto"/>
            <w:noWrap/>
            <w:vAlign w:val="center"/>
            <w:hideMark/>
          </w:tcPr>
          <w:p w14:paraId="30774170" w14:textId="69BE060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5.33%</w:t>
            </w:r>
          </w:p>
        </w:tc>
        <w:tc>
          <w:tcPr>
            <w:tcW w:w="1534" w:type="dxa"/>
            <w:tcBorders>
              <w:left w:val="single" w:sz="4" w:space="0" w:color="auto"/>
              <w:bottom w:val="single" w:sz="4" w:space="0" w:color="auto"/>
            </w:tcBorders>
            <w:vAlign w:val="center"/>
          </w:tcPr>
          <w:p w14:paraId="5936DC6D" w14:textId="2A54B9E1"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0.494</w:t>
            </w:r>
          </w:p>
        </w:tc>
        <w:tc>
          <w:tcPr>
            <w:tcW w:w="1535" w:type="dxa"/>
            <w:tcBorders>
              <w:bottom w:val="single" w:sz="4" w:space="0" w:color="auto"/>
            </w:tcBorders>
            <w:shd w:val="clear" w:color="auto" w:fill="auto"/>
            <w:noWrap/>
            <w:vAlign w:val="center"/>
            <w:hideMark/>
          </w:tcPr>
          <w:p w14:paraId="6A164285" w14:textId="546B4E0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6.11%</w:t>
            </w:r>
          </w:p>
        </w:tc>
        <w:tc>
          <w:tcPr>
            <w:tcW w:w="2055" w:type="dxa"/>
            <w:tcBorders>
              <w:bottom w:val="single" w:sz="4" w:space="0" w:color="auto"/>
            </w:tcBorders>
            <w:vAlign w:val="center"/>
          </w:tcPr>
          <w:p w14:paraId="5F0AEDF9" w14:textId="52110AC0"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114.63%</w:t>
            </w:r>
          </w:p>
        </w:tc>
        <w:tc>
          <w:tcPr>
            <w:tcW w:w="241" w:type="dxa"/>
          </w:tcPr>
          <w:p w14:paraId="4786A33D" w14:textId="77777777" w:rsidR="00376881" w:rsidRDefault="00376881" w:rsidP="00376881">
            <w:pPr>
              <w:jc w:val="center"/>
              <w:rPr>
                <w:rFonts w:ascii="Calibri" w:hAnsi="Calibri"/>
                <w:color w:val="000000"/>
              </w:rPr>
            </w:pPr>
          </w:p>
        </w:tc>
      </w:tr>
      <w:tr w:rsidR="00376881" w:rsidRPr="008800BE" w14:paraId="6E7BE701" w14:textId="13314842" w:rsidTr="00940D8A">
        <w:trPr>
          <w:trHeight w:val="320"/>
        </w:trPr>
        <w:tc>
          <w:tcPr>
            <w:tcW w:w="804" w:type="dxa"/>
            <w:tcBorders>
              <w:top w:val="single" w:sz="4" w:space="0" w:color="auto"/>
              <w:bottom w:val="single" w:sz="4" w:space="0" w:color="auto"/>
            </w:tcBorders>
            <w:shd w:val="clear" w:color="auto" w:fill="auto"/>
            <w:noWrap/>
            <w:vAlign w:val="center"/>
          </w:tcPr>
          <w:p w14:paraId="0B549E85" w14:textId="637B18BD" w:rsidR="00376881" w:rsidRPr="008800BE" w:rsidRDefault="00376881" w:rsidP="00F34774">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Total</w:t>
            </w:r>
          </w:p>
        </w:tc>
        <w:tc>
          <w:tcPr>
            <w:tcW w:w="1707" w:type="dxa"/>
            <w:tcBorders>
              <w:top w:val="single" w:sz="4" w:space="0" w:color="auto"/>
              <w:bottom w:val="single" w:sz="4" w:space="0" w:color="auto"/>
            </w:tcBorders>
            <w:vAlign w:val="center"/>
          </w:tcPr>
          <w:p w14:paraId="48520E9C" w14:textId="23AEBA21"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24.102</w:t>
            </w:r>
          </w:p>
        </w:tc>
        <w:tc>
          <w:tcPr>
            <w:tcW w:w="1710" w:type="dxa"/>
            <w:tcBorders>
              <w:top w:val="single" w:sz="4" w:space="0" w:color="auto"/>
              <w:bottom w:val="single" w:sz="4" w:space="0" w:color="auto"/>
              <w:right w:val="single" w:sz="4" w:space="0" w:color="auto"/>
            </w:tcBorders>
            <w:shd w:val="clear" w:color="auto" w:fill="auto"/>
            <w:noWrap/>
            <w:vAlign w:val="center"/>
          </w:tcPr>
          <w:p w14:paraId="0F075CA7" w14:textId="11B56BBD"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1534" w:type="dxa"/>
            <w:tcBorders>
              <w:top w:val="single" w:sz="4" w:space="0" w:color="auto"/>
              <w:left w:val="single" w:sz="4" w:space="0" w:color="auto"/>
              <w:bottom w:val="single" w:sz="4" w:space="0" w:color="auto"/>
            </w:tcBorders>
            <w:vAlign w:val="center"/>
          </w:tcPr>
          <w:p w14:paraId="287A2E50" w14:textId="01274B06"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8.073</w:t>
            </w:r>
          </w:p>
        </w:tc>
        <w:tc>
          <w:tcPr>
            <w:tcW w:w="1535" w:type="dxa"/>
            <w:tcBorders>
              <w:top w:val="single" w:sz="4" w:space="0" w:color="auto"/>
              <w:bottom w:val="single" w:sz="4" w:space="0" w:color="auto"/>
            </w:tcBorders>
            <w:shd w:val="clear" w:color="auto" w:fill="auto"/>
            <w:noWrap/>
            <w:vAlign w:val="center"/>
          </w:tcPr>
          <w:p w14:paraId="724F7D04" w14:textId="77F2DB78"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2055" w:type="dxa"/>
            <w:tcBorders>
              <w:top w:val="single" w:sz="4" w:space="0" w:color="auto"/>
            </w:tcBorders>
            <w:vAlign w:val="center"/>
          </w:tcPr>
          <w:p w14:paraId="08A05B13" w14:textId="310A461E"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p>
        </w:tc>
        <w:tc>
          <w:tcPr>
            <w:tcW w:w="241" w:type="dxa"/>
          </w:tcPr>
          <w:p w14:paraId="64ADD16F" w14:textId="77777777" w:rsidR="00376881" w:rsidRDefault="00376881" w:rsidP="00376881">
            <w:pPr>
              <w:jc w:val="right"/>
              <w:rPr>
                <w:rFonts w:ascii="Times New Roman" w:eastAsia="Times New Roman" w:hAnsi="Times New Roman" w:cs="Times New Roman"/>
                <w:color w:val="000000"/>
                <w:sz w:val="22"/>
                <w:szCs w:val="22"/>
              </w:rPr>
            </w:pPr>
          </w:p>
        </w:tc>
      </w:tr>
      <w:tr w:rsidR="00DA23E5" w:rsidRPr="008800BE" w14:paraId="6EBC474A" w14:textId="7B4877C5" w:rsidTr="00AB73C6">
        <w:trPr>
          <w:trHeight w:val="320"/>
        </w:trPr>
        <w:tc>
          <w:tcPr>
            <w:tcW w:w="9586" w:type="dxa"/>
            <w:gridSpan w:val="7"/>
            <w:tcBorders>
              <w:top w:val="single" w:sz="18" w:space="0" w:color="auto"/>
              <w:bottom w:val="nil"/>
            </w:tcBorders>
            <w:shd w:val="clear" w:color="auto" w:fill="auto"/>
            <w:noWrap/>
          </w:tcPr>
          <w:p w14:paraId="5F3C030A" w14:textId="2CE12F4A" w:rsidR="00DA23E5" w:rsidRPr="0011585F" w:rsidRDefault="0011585F" w:rsidP="00376881">
            <w:pPr>
              <w:ind w:right="110"/>
              <w:rPr>
                <w:rFonts w:ascii="Times New Roman" w:eastAsia="Times New Roman" w:hAnsi="Times New Roman" w:cs="Times New Roman"/>
                <w:color w:val="000000"/>
                <w:sz w:val="16"/>
                <w:szCs w:val="16"/>
              </w:rPr>
            </w:pPr>
            <w:r w:rsidRPr="00150FEF">
              <w:rPr>
                <w:rFonts w:ascii="Times New Roman" w:hAnsi="Times New Roman" w:cs="Times New Roman"/>
                <w:bCs/>
                <w:smallCaps/>
                <w:sz w:val="16"/>
                <w:szCs w:val="16"/>
              </w:rPr>
              <w:t xml:space="preserve">Notes: </w:t>
            </w:r>
            <w:r w:rsidR="00DA23E5" w:rsidRPr="0011585F">
              <w:rPr>
                <w:rFonts w:ascii="Times New Roman" w:eastAsia="Times New Roman" w:hAnsi="Times New Roman" w:cs="Times New Roman"/>
                <w:color w:val="000000"/>
                <w:sz w:val="16"/>
                <w:szCs w:val="16"/>
              </w:rPr>
              <w:t xml:space="preserve">The absolute importance refers to the number of times a feature is referred to across all </w:t>
            </w:r>
            <w:r w:rsidR="00DA23E5" w:rsidRPr="0011585F">
              <w:rPr>
                <w:rFonts w:ascii="Times New Roman" w:eastAsia="Times New Roman" w:hAnsi="Times New Roman" w:cs="Times New Roman"/>
                <w:i/>
                <w:iCs/>
                <w:color w:val="000000"/>
                <w:sz w:val="16"/>
                <w:szCs w:val="16"/>
              </w:rPr>
              <w:t>leaves</w:t>
            </w:r>
            <w:r w:rsidR="00DA23E5" w:rsidRPr="0011585F">
              <w:rPr>
                <w:rFonts w:ascii="Times New Roman" w:eastAsia="Times New Roman" w:hAnsi="Times New Roman" w:cs="Times New Roman"/>
                <w:color w:val="000000"/>
                <w:sz w:val="16"/>
                <w:szCs w:val="16"/>
              </w:rPr>
              <w:t xml:space="preserve">. So, if a feature forms the basis for the first split, it will be referred to at least once in each leaf of that tree. Calculating importance in this way effectively weights for feature importance; a feature which forms the basis for the first split is more important to the model than a feature which is selected for a split at a depth of ten or twelve nodes. </w:t>
            </w:r>
          </w:p>
          <w:p w14:paraId="1C4D7532" w14:textId="77777777" w:rsidR="00DA23E5" w:rsidRPr="0011585F" w:rsidRDefault="00DA23E5" w:rsidP="00376881">
            <w:pPr>
              <w:ind w:right="110"/>
              <w:rPr>
                <w:rFonts w:ascii="Times New Roman" w:eastAsia="Times New Roman" w:hAnsi="Times New Roman" w:cs="Times New Roman"/>
                <w:color w:val="000000"/>
                <w:sz w:val="16"/>
                <w:szCs w:val="16"/>
              </w:rPr>
            </w:pPr>
            <w:r w:rsidRPr="0011585F">
              <w:rPr>
                <w:rFonts w:ascii="Times New Roman" w:eastAsia="Times New Roman" w:hAnsi="Times New Roman" w:cs="Times New Roman"/>
                <w:color w:val="000000"/>
                <w:sz w:val="16"/>
                <w:szCs w:val="16"/>
              </w:rPr>
              <w:t>*The relative importance term of the average time-series tree as opposed to the relative importance listed for the average base tree. Normalizes for the fact that the base tree tends to be deeper.</w:t>
            </w:r>
          </w:p>
          <w:p w14:paraId="2627C8B7" w14:textId="1FEC101A" w:rsidR="00DA23E5" w:rsidRPr="0013062E" w:rsidRDefault="00DA23E5" w:rsidP="00376881">
            <w:pPr>
              <w:ind w:right="110"/>
              <w:rPr>
                <w:rFonts w:ascii="Times New Roman" w:eastAsia="Times New Roman" w:hAnsi="Times New Roman" w:cs="Times New Roman"/>
                <w:color w:val="000000"/>
                <w:sz w:val="18"/>
                <w:szCs w:val="18"/>
              </w:rPr>
            </w:pPr>
          </w:p>
        </w:tc>
      </w:tr>
    </w:tbl>
    <w:p w14:paraId="1C976564" w14:textId="77777777" w:rsidR="008800BE" w:rsidRPr="008800BE" w:rsidRDefault="008800BE" w:rsidP="00123123">
      <w:pPr>
        <w:jc w:val="both"/>
        <w:rPr>
          <w:rFonts w:ascii="Times New Roman" w:hAnsi="Times New Roman" w:cs="Times New Roman"/>
          <w:sz w:val="22"/>
          <w:szCs w:val="22"/>
        </w:rPr>
      </w:pPr>
    </w:p>
    <w:p w14:paraId="357EDC48" w14:textId="3BABEE40" w:rsidR="00133298" w:rsidRDefault="00023EFD" w:rsidP="00133298">
      <w:pPr>
        <w:ind w:firstLine="720"/>
        <w:jc w:val="both"/>
        <w:rPr>
          <w:rFonts w:ascii="Times New Roman" w:hAnsi="Times New Roman" w:cs="Times New Roman"/>
          <w:sz w:val="22"/>
          <w:szCs w:val="22"/>
        </w:rPr>
      </w:pPr>
      <w:r>
        <w:rPr>
          <w:rFonts w:ascii="Times New Roman" w:hAnsi="Times New Roman" w:cs="Times New Roman"/>
          <w:sz w:val="22"/>
          <w:szCs w:val="22"/>
        </w:rPr>
        <w:t>The table shows that,</w:t>
      </w:r>
      <w:r w:rsidR="0013062E">
        <w:rPr>
          <w:rFonts w:ascii="Times New Roman" w:hAnsi="Times New Roman" w:cs="Times New Roman"/>
          <w:sz w:val="22"/>
          <w:szCs w:val="22"/>
        </w:rPr>
        <w:t xml:space="preserve"> when normalized for the fact that the base tree tends to be deeper than the time-series tree, the time-series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term at over 4</w:t>
      </w:r>
      <w:r w:rsidR="00123123">
        <w:rPr>
          <w:rFonts w:ascii="Times New Roman" w:hAnsi="Times New Roman" w:cs="Times New Roman"/>
          <w:sz w:val="22"/>
          <w:szCs w:val="22"/>
        </w:rPr>
        <w:t>x</w:t>
      </w:r>
      <w:r w:rsidR="0013062E">
        <w:rPr>
          <w:rFonts w:ascii="Times New Roman" w:hAnsi="Times New Roman" w:cs="Times New Roman"/>
          <w:sz w:val="22"/>
          <w:szCs w:val="22"/>
        </w:rPr>
        <w:t xml:space="preserve"> the rate at which the base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 xml:space="preserve">term. On the flip side, the base tree selects the </w:t>
      </w:r>
      <w:bookmarkStart w:id="58" w:name="OLE_LINK1"/>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bookmarkEnd w:id="58"/>
      <w:r w:rsidR="0013062E">
        <w:rPr>
          <w:rFonts w:ascii="Times New Roman" w:hAnsi="Times New Roman" w:cs="Times New Roman"/>
          <w:sz w:val="22"/>
          <w:szCs w:val="22"/>
        </w:rPr>
        <w:t xml:space="preserve"> term nearly 2.5x as often as the time-series tree does. The only other major discrepancy is with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3062E">
        <w:rPr>
          <w:rFonts w:ascii="Times New Roman" w:hAnsi="Times New Roman" w:cs="Times New Roman"/>
          <w:sz w:val="22"/>
          <w:szCs w:val="22"/>
        </w:rPr>
        <w:t xml:space="preserve"> term, which accounts for more than 12% of the features selected in each tree, but which the time-series tree selects at a rate over 1.5x as high as the base tree does. The other discrepancies in the table are likely coincidental, given that none of them involve features which </w:t>
      </w:r>
      <w:r w:rsidR="00940D8A">
        <w:rPr>
          <w:rFonts w:ascii="Times New Roman" w:hAnsi="Times New Roman" w:cs="Times New Roman"/>
          <w:sz w:val="22"/>
          <w:szCs w:val="22"/>
        </w:rPr>
        <w:t xml:space="preserve">have a relative importance of </w:t>
      </w:r>
      <w:r w:rsidR="0013062E">
        <w:rPr>
          <w:rFonts w:ascii="Times New Roman" w:hAnsi="Times New Roman" w:cs="Times New Roman"/>
          <w:sz w:val="22"/>
          <w:szCs w:val="22"/>
        </w:rPr>
        <w:t>more than 10% of selections, from either tree.</w:t>
      </w:r>
    </w:p>
    <w:p w14:paraId="4DF659A8" w14:textId="2F19B2FF" w:rsidR="0013062E" w:rsidRDefault="0013062E"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All of this </w:t>
      </w:r>
      <w:r w:rsidR="007D237F">
        <w:rPr>
          <w:rFonts w:ascii="Times New Roman" w:hAnsi="Times New Roman" w:cs="Times New Roman"/>
          <w:sz w:val="22"/>
          <w:szCs w:val="22"/>
        </w:rPr>
        <w:t>indicates that</w:t>
      </w:r>
      <w:r>
        <w:rPr>
          <w:rFonts w:ascii="Times New Roman" w:hAnsi="Times New Roman" w:cs="Times New Roman"/>
          <w:sz w:val="22"/>
          <w:szCs w:val="22"/>
        </w:rPr>
        <w:t xml:space="preserve"> the </w:t>
      </w:r>
      <w:r w:rsidR="00123BFB">
        <w:rPr>
          <w:rFonts w:ascii="Times New Roman" w:hAnsi="Times New Roman" w:cs="Times New Roman"/>
          <w:sz w:val="22"/>
          <w:szCs w:val="22"/>
        </w:rPr>
        <w:t xml:space="preserve">base tree favors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23BFB">
        <w:rPr>
          <w:rFonts w:ascii="Times New Roman" w:hAnsi="Times New Roman" w:cs="Times New Roman"/>
          <w:sz w:val="22"/>
          <w:szCs w:val="22"/>
        </w:rPr>
        <w:t xml:space="preserve"> term (which accounts for more than one-third of total selections in that tree), while the t</w:t>
      </w:r>
      <w:r>
        <w:rPr>
          <w:rFonts w:ascii="Times New Roman" w:hAnsi="Times New Roman" w:cs="Times New Roman"/>
          <w:sz w:val="22"/>
          <w:szCs w:val="22"/>
        </w:rPr>
        <w:t xml:space="preserve">ime-series tree favors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t>
      </w:r>
      <w:r w:rsidRPr="007D237F">
        <w:rPr>
          <w:rFonts w:ascii="Times New Roman" w:hAnsi="Times New Roman" w:cs="Times New Roman"/>
          <w:sz w:val="22"/>
          <w:szCs w:val="22"/>
        </w:rPr>
        <w:t>much</w:t>
      </w:r>
      <w:r>
        <w:rPr>
          <w:rFonts w:ascii="Times New Roman" w:hAnsi="Times New Roman" w:cs="Times New Roman"/>
          <w:b/>
          <w:bCs/>
          <w:sz w:val="22"/>
          <w:szCs w:val="22"/>
        </w:rPr>
        <w:t xml:space="preserve"> </w:t>
      </w:r>
      <w:r>
        <w:rPr>
          <w:rFonts w:ascii="Times New Roman" w:hAnsi="Times New Roman" w:cs="Times New Roman"/>
          <w:sz w:val="22"/>
          <w:szCs w:val="22"/>
        </w:rPr>
        <w:t>more strongly than the base tree does</w:t>
      </w:r>
      <w:r w:rsidR="00123BFB">
        <w:rPr>
          <w:rFonts w:ascii="Times New Roman" w:hAnsi="Times New Roman" w:cs="Times New Roman"/>
          <w:sz w:val="22"/>
          <w:szCs w:val="22"/>
        </w:rPr>
        <w:t>.</w:t>
      </w:r>
      <w:r>
        <w:rPr>
          <w:rFonts w:ascii="Times New Roman" w:hAnsi="Times New Roman" w:cs="Times New Roman"/>
          <w:sz w:val="22"/>
          <w:szCs w:val="22"/>
        </w:rPr>
        <w:t xml:space="preserve"> </w:t>
      </w:r>
      <w:r w:rsidR="00123BFB">
        <w:rPr>
          <w:rFonts w:ascii="Times New Roman" w:hAnsi="Times New Roman" w:cs="Times New Roman"/>
          <w:sz w:val="22"/>
          <w:szCs w:val="22"/>
        </w:rPr>
        <w:t>This first fact actually makes some sense: the time-series tree wants to minimize the sum of squared residuals within a node based on the assumption that the data follows an AR(1) process. So, the importance of the first lag is already baked in. The base tree, on the other hand, wants to minimize the sum of squared residuals within a node based on the assumption that the data is fit to a mean value within each node. In this case, it makes sense that the tree will grab at the first lag term as the most important feature.</w:t>
      </w:r>
    </w:p>
    <w:p w14:paraId="7AD59B68" w14:textId="6F13C144" w:rsidR="00123BFB" w:rsidRDefault="00123BFB"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 second fact, however, is a little stranger. Why would the time-series tree favor the </w:t>
      </w:r>
      <w:r w:rsidRPr="00123BFB">
        <w:rPr>
          <w:rFonts w:ascii="Times New Roman" w:hAnsi="Times New Roman" w:cs="Times New Roman"/>
          <w:i/>
          <w:iCs/>
          <w:sz w:val="22"/>
          <w:szCs w:val="22"/>
        </w:rPr>
        <w:t>trend</w:t>
      </w:r>
      <w:r>
        <w:rPr>
          <w:rFonts w:ascii="Times New Roman" w:hAnsi="Times New Roman" w:cs="Times New Roman"/>
          <w:sz w:val="22"/>
          <w:szCs w:val="22"/>
        </w:rPr>
        <w:t xml:space="preserve"> term where the base tree effectively ignores it (e.g., in the base tree,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accounts for fewer selections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w:r>
        <w:rPr>
          <w:rFonts w:ascii="Times New Roman" w:hAnsi="Times New Roman" w:cs="Times New Roman"/>
          <w:sz w:val="22"/>
          <w:szCs w:val="22"/>
        </w:rPr>
        <w:t xml:space="preserve"> term does)? To complicate matters, it’s not as though the time-series tree ignores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which it selects third most often of any term. So</w:t>
      </w:r>
      <w:r w:rsidR="00D534E3">
        <w:rPr>
          <w:rFonts w:ascii="Times New Roman" w:hAnsi="Times New Roman" w:cs="Times New Roman"/>
          <w:sz w:val="22"/>
          <w:szCs w:val="22"/>
        </w:rPr>
        <w:t>,</w:t>
      </w:r>
      <w:r>
        <w:rPr>
          <w:rFonts w:ascii="Times New Roman" w:hAnsi="Times New Roman" w:cs="Times New Roman"/>
          <w:sz w:val="22"/>
          <w:szCs w:val="22"/>
        </w:rPr>
        <w:t xml:space="preserve"> it’s not as if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necessarily cannibalizes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in the presence of the AR(1) objectiv</w:t>
      </w:r>
      <w:r w:rsidR="00890DF5">
        <w:rPr>
          <w:rFonts w:ascii="Times New Roman" w:hAnsi="Times New Roman" w:cs="Times New Roman"/>
          <w:sz w:val="22"/>
          <w:szCs w:val="22"/>
        </w:rPr>
        <w:t>e</w:t>
      </w:r>
      <w:r>
        <w:rPr>
          <w:rFonts w:ascii="Times New Roman" w:hAnsi="Times New Roman" w:cs="Times New Roman"/>
          <w:sz w:val="22"/>
          <w:szCs w:val="22"/>
        </w:rPr>
        <w:t xml:space="preserve"> function.</w:t>
      </w:r>
      <w:r w:rsidR="00304AE1">
        <w:rPr>
          <w:rFonts w:ascii="Times New Roman" w:hAnsi="Times New Roman" w:cs="Times New Roman"/>
          <w:sz w:val="22"/>
          <w:szCs w:val="22"/>
        </w:rPr>
        <w:t xml:space="preserve"> What, then, is going on?</w:t>
      </w:r>
    </w:p>
    <w:p w14:paraId="36CABF12" w14:textId="770E0DC3" w:rsidR="00EA1953" w:rsidRDefault="00EA1953"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There are probably a few explanations. First, the time-series tree is much less likely to split; only 9.19% of time-series trees in the forecasting procedure from January 1999 – January 2020 actually perform even one split. This, combined with the fact that the dataset fed to the time-series trees is much smaller than that fed to the base tree and the fact that the time-series tree uses an AR(1) objective function, means that any coincidental patterns the tree observes are much more likely to be motivated by the trend term than they would be in (1) a tree which is more comfortable performing splits, (2) a tree which considers a larger dataset, or (3) a tree which hadn’t already accounted for a reasonable effect from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The convergence of these three trees in one would probably yield something similar to the base tree, which selected the </w:t>
      </w:r>
      <w:r>
        <w:rPr>
          <w:rFonts w:ascii="Times New Roman" w:hAnsi="Times New Roman" w:cs="Times New Roman"/>
          <w:i/>
          <w:iCs/>
          <w:sz w:val="22"/>
          <w:szCs w:val="22"/>
        </w:rPr>
        <w:t xml:space="preserve">trend </w:t>
      </w:r>
      <w:r>
        <w:rPr>
          <w:rFonts w:ascii="Times New Roman" w:hAnsi="Times New Roman" w:cs="Times New Roman"/>
          <w:sz w:val="22"/>
          <w:szCs w:val="22"/>
        </w:rPr>
        <w:t>term at less than a quarter of the rate that the time-series tree did.</w:t>
      </w:r>
    </w:p>
    <w:p w14:paraId="7132EBF8" w14:textId="2D7987D2" w:rsidR="00EE69DC" w:rsidRDefault="00EE69DC" w:rsidP="007F4C8E">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 xml:space="preserve">One possible interpretation is that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tends to take on outsize importance at small sample sizes when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is accounted for. Over larger samples,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would not justify a split. Another interpretation is less dismissive: perhaps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actually is more important than </w:t>
      </w:r>
      <w:r w:rsidR="007F4C8E">
        <w:rPr>
          <w:rFonts w:ascii="Times New Roman" w:hAnsi="Times New Roman" w:cs="Times New Roman"/>
          <w:sz w:val="22"/>
          <w:szCs w:val="22"/>
        </w:rPr>
        <w:t xml:space="preserve">some models would indicate. Maybe in the short run, an AR(1) model can be augmented by including a </w:t>
      </w:r>
      <w:r w:rsidR="007F4C8E">
        <w:rPr>
          <w:rFonts w:ascii="Times New Roman" w:hAnsi="Times New Roman" w:cs="Times New Roman"/>
          <w:i/>
          <w:iCs/>
          <w:sz w:val="22"/>
          <w:szCs w:val="22"/>
        </w:rPr>
        <w:t xml:space="preserve">trend </w:t>
      </w:r>
      <w:r w:rsidR="007F4C8E">
        <w:rPr>
          <w:rFonts w:ascii="Times New Roman" w:hAnsi="Times New Roman" w:cs="Times New Roman"/>
          <w:sz w:val="22"/>
          <w:szCs w:val="22"/>
        </w:rPr>
        <w:t>term that passes a certain significance threshold. The model I’ve used certainly seems to offer an improvement over the ARIMA model (and over a simple AR(1) model), and this is effectively what it does: it assumes an AR(1) but allows for other variables if they meet a certain threshold (determined by the penalty term).</w:t>
      </w:r>
    </w:p>
    <w:p w14:paraId="2A5C4753" w14:textId="3129124C" w:rsidR="00023EFD" w:rsidRDefault="00023EFD" w:rsidP="007F4C8E">
      <w:pPr>
        <w:ind w:firstLine="720"/>
        <w:jc w:val="both"/>
        <w:rPr>
          <w:rFonts w:ascii="Times New Roman" w:hAnsi="Times New Roman" w:cs="Times New Roman"/>
          <w:sz w:val="22"/>
          <w:szCs w:val="22"/>
        </w:rPr>
      </w:pPr>
    </w:p>
    <w:p w14:paraId="314C5F12" w14:textId="15564AC7" w:rsidR="00023EFD" w:rsidRPr="007D237F" w:rsidRDefault="006D1391" w:rsidP="007D237F">
      <w:pPr>
        <w:jc w:val="both"/>
        <w:rPr>
          <w:rFonts w:ascii="Times New Roman" w:hAnsi="Times New Roman" w:cs="Times New Roman"/>
          <w:sz w:val="22"/>
          <w:szCs w:val="22"/>
        </w:rPr>
      </w:pPr>
      <w:r>
        <w:rPr>
          <w:rFonts w:ascii="Times New Roman" w:hAnsi="Times New Roman" w:cs="Times New Roman"/>
          <w:i/>
          <w:iCs/>
          <w:sz w:val="22"/>
          <w:szCs w:val="22"/>
        </w:rPr>
        <w:t>F</w:t>
      </w:r>
      <w:r w:rsidR="00023EFD">
        <w:rPr>
          <w:rFonts w:ascii="Times New Roman" w:hAnsi="Times New Roman" w:cs="Times New Roman"/>
          <w:i/>
          <w:iCs/>
          <w:sz w:val="22"/>
          <w:szCs w:val="22"/>
        </w:rPr>
        <w:t>eature importance</w:t>
      </w:r>
      <w:r>
        <w:rPr>
          <w:rFonts w:ascii="Times New Roman" w:hAnsi="Times New Roman" w:cs="Times New Roman"/>
          <w:i/>
          <w:iCs/>
          <w:sz w:val="22"/>
          <w:szCs w:val="22"/>
        </w:rPr>
        <w:t xml:space="preserve"> over time</w:t>
      </w:r>
      <w:r w:rsidR="00DA23E5">
        <w:rPr>
          <w:rFonts w:ascii="Times New Roman" w:hAnsi="Times New Roman" w:cs="Times New Roman"/>
          <w:i/>
          <w:iCs/>
          <w:sz w:val="22"/>
          <w:szCs w:val="22"/>
        </w:rPr>
        <w:t xml:space="preserve">. </w:t>
      </w:r>
      <w:r w:rsidR="007D237F">
        <w:rPr>
          <w:rFonts w:ascii="Times New Roman" w:hAnsi="Times New Roman" w:cs="Times New Roman"/>
          <w:sz w:val="22"/>
          <w:szCs w:val="22"/>
        </w:rPr>
        <w:t>Above, I used feature importance to highlight some differences between the base tree and the time-series-optimized tree. But f</w:t>
      </w:r>
      <w:r w:rsidR="00023EFD">
        <w:rPr>
          <w:rFonts w:ascii="Times New Roman" w:hAnsi="Times New Roman" w:cs="Times New Roman"/>
          <w:sz w:val="22"/>
          <w:szCs w:val="22"/>
        </w:rPr>
        <w:t xml:space="preserve">eature importance </w:t>
      </w:r>
      <w:r w:rsidR="001F6884">
        <w:rPr>
          <w:rFonts w:ascii="Times New Roman" w:hAnsi="Times New Roman" w:cs="Times New Roman"/>
          <w:sz w:val="22"/>
          <w:szCs w:val="22"/>
        </w:rPr>
        <w:t>can be an extremely valuable tool</w:t>
      </w:r>
      <w:r w:rsidR="007D237F">
        <w:rPr>
          <w:rFonts w:ascii="Times New Roman" w:hAnsi="Times New Roman" w:cs="Times New Roman"/>
          <w:sz w:val="22"/>
          <w:szCs w:val="22"/>
        </w:rPr>
        <w:t xml:space="preserve"> for analysis as well</w:t>
      </w:r>
      <w:r w:rsidR="001F6884">
        <w:rPr>
          <w:rFonts w:ascii="Times New Roman" w:hAnsi="Times New Roman" w:cs="Times New Roman"/>
          <w:sz w:val="22"/>
          <w:szCs w:val="22"/>
        </w:rPr>
        <w:t xml:space="preserve">. The features </w:t>
      </w:r>
      <w:r w:rsidR="00715690">
        <w:rPr>
          <w:rFonts w:ascii="Times New Roman" w:hAnsi="Times New Roman" w:cs="Times New Roman"/>
          <w:sz w:val="22"/>
          <w:szCs w:val="22"/>
        </w:rPr>
        <w:t xml:space="preserve">within a model </w:t>
      </w:r>
      <w:r w:rsidR="001F6884">
        <w:rPr>
          <w:rFonts w:ascii="Times New Roman" w:hAnsi="Times New Roman" w:cs="Times New Roman"/>
          <w:sz w:val="22"/>
          <w:szCs w:val="22"/>
        </w:rPr>
        <w:t xml:space="preserve">that are </w:t>
      </w:r>
      <w:r w:rsidR="00715690">
        <w:rPr>
          <w:rFonts w:ascii="Times New Roman" w:hAnsi="Times New Roman" w:cs="Times New Roman"/>
          <w:sz w:val="22"/>
          <w:szCs w:val="22"/>
        </w:rPr>
        <w:t xml:space="preserve">on average </w:t>
      </w:r>
      <w:r w:rsidR="001F6884">
        <w:rPr>
          <w:rFonts w:ascii="Times New Roman" w:hAnsi="Times New Roman" w:cs="Times New Roman"/>
          <w:sz w:val="22"/>
          <w:szCs w:val="22"/>
        </w:rPr>
        <w:t>more important than other</w:t>
      </w:r>
      <w:r w:rsidR="00715690">
        <w:rPr>
          <w:rFonts w:ascii="Times New Roman" w:hAnsi="Times New Roman" w:cs="Times New Roman"/>
          <w:sz w:val="22"/>
          <w:szCs w:val="22"/>
        </w:rPr>
        <w:t>s</w:t>
      </w:r>
      <w:r w:rsidR="001F6884">
        <w:rPr>
          <w:rFonts w:ascii="Times New Roman" w:hAnsi="Times New Roman" w:cs="Times New Roman"/>
          <w:sz w:val="22"/>
          <w:szCs w:val="22"/>
        </w:rPr>
        <w:t xml:space="preserve"> are easily identifiable, and observable trends in feature importance over time offer clues to the changing process which the model suggests</w:t>
      </w:r>
      <w:r w:rsidR="000E2CBD">
        <w:rPr>
          <w:rFonts w:ascii="Times New Roman" w:hAnsi="Times New Roman" w:cs="Times New Roman"/>
          <w:sz w:val="22"/>
          <w:szCs w:val="22"/>
        </w:rPr>
        <w:t xml:space="preserve">. For instance, if the </w:t>
      </w:r>
      <w:r w:rsidR="000E2CBD">
        <w:rPr>
          <w:rFonts w:ascii="Times New Roman" w:hAnsi="Times New Roman" w:cs="Times New Roman"/>
          <w:i/>
          <w:iCs/>
          <w:sz w:val="22"/>
          <w:szCs w:val="22"/>
        </w:rPr>
        <w:t xml:space="preserve">trend </w:t>
      </w:r>
      <w:r w:rsidR="000E2CBD">
        <w:rPr>
          <w:rFonts w:ascii="Times New Roman" w:hAnsi="Times New Roman" w:cs="Times New Roman"/>
          <w:sz w:val="22"/>
          <w:szCs w:val="22"/>
        </w:rPr>
        <w:t xml:space="preserve">term is favored by the model, with a relative importance of, say, 50% for the first several years of the forecast period, but then falls to a relative importance of only 15% in the later years, that might suggest a change in the underlying structure of the time series. </w:t>
      </w:r>
      <w:r w:rsidR="007D237F">
        <w:rPr>
          <w:rFonts w:ascii="Times New Roman" w:hAnsi="Times New Roman" w:cs="Times New Roman"/>
          <w:sz w:val="22"/>
          <w:szCs w:val="22"/>
        </w:rPr>
        <w:t xml:space="preserve">For instance, </w:t>
      </w:r>
      <w:r w:rsidR="000E2CBD">
        <w:rPr>
          <w:rFonts w:ascii="Times New Roman" w:hAnsi="Times New Roman" w:cs="Times New Roman"/>
          <w:sz w:val="22"/>
          <w:szCs w:val="22"/>
        </w:rPr>
        <w:t>it would indicate that short-run structural changes are more significant than autoregressive trends for the first few years</w:t>
      </w:r>
      <w:r w:rsidR="007D237F">
        <w:rPr>
          <w:rFonts w:ascii="Times New Roman" w:hAnsi="Times New Roman" w:cs="Times New Roman"/>
          <w:sz w:val="22"/>
          <w:szCs w:val="22"/>
        </w:rPr>
        <w:t xml:space="preserve"> of the forecast period</w:t>
      </w:r>
      <w:r w:rsidR="000E2CBD">
        <w:rPr>
          <w:rFonts w:ascii="Times New Roman" w:hAnsi="Times New Roman" w:cs="Times New Roman"/>
          <w:sz w:val="22"/>
          <w:szCs w:val="22"/>
        </w:rPr>
        <w:t xml:space="preserve">, but then in the later years, the short-run structure is similar enough across about 100 months (about 8 years) that the autoregressive trends begin to become more reliable on their face, without requiring a break based on the trend term. </w:t>
      </w:r>
    </w:p>
    <w:p w14:paraId="6A48860C" w14:textId="0DC5176F" w:rsidR="0011585F" w:rsidRDefault="000E2CBD" w:rsidP="0011585F">
      <w:pPr>
        <w:jc w:val="both"/>
        <w:rPr>
          <w:rFonts w:ascii="Times New Roman" w:hAnsi="Times New Roman" w:cs="Times New Roman"/>
          <w:sz w:val="22"/>
          <w:szCs w:val="22"/>
        </w:rPr>
      </w:pPr>
      <w:r>
        <w:rPr>
          <w:rFonts w:ascii="Times New Roman" w:hAnsi="Times New Roman" w:cs="Times New Roman"/>
          <w:sz w:val="22"/>
          <w:szCs w:val="22"/>
        </w:rPr>
        <w:tab/>
        <w:t xml:space="preserve">This is only an example, but Graph 2 </w:t>
      </w:r>
      <w:r w:rsidR="000B08B3">
        <w:rPr>
          <w:rFonts w:ascii="Times New Roman" w:hAnsi="Times New Roman" w:cs="Times New Roman"/>
          <w:sz w:val="22"/>
          <w:szCs w:val="22"/>
        </w:rPr>
        <w:t>tells</w:t>
      </w:r>
      <w:r>
        <w:rPr>
          <w:rFonts w:ascii="Times New Roman" w:hAnsi="Times New Roman" w:cs="Times New Roman"/>
          <w:sz w:val="22"/>
          <w:szCs w:val="22"/>
        </w:rPr>
        <w:t xml:space="preserve"> a </w:t>
      </w:r>
      <w:r w:rsidR="006E1A5E">
        <w:rPr>
          <w:rFonts w:ascii="Times New Roman" w:hAnsi="Times New Roman" w:cs="Times New Roman"/>
          <w:sz w:val="22"/>
          <w:szCs w:val="22"/>
        </w:rPr>
        <w:t>comparable</w:t>
      </w:r>
      <w:r>
        <w:rPr>
          <w:rFonts w:ascii="Times New Roman" w:hAnsi="Times New Roman" w:cs="Times New Roman"/>
          <w:sz w:val="22"/>
          <w:szCs w:val="22"/>
        </w:rPr>
        <w:t xml:space="preserve"> story</w:t>
      </w:r>
      <w:r w:rsidR="007D237F">
        <w:rPr>
          <w:rFonts w:ascii="Times New Roman" w:hAnsi="Times New Roman" w:cs="Times New Roman"/>
          <w:sz w:val="22"/>
          <w:szCs w:val="22"/>
        </w:rPr>
        <w:t xml:space="preserve"> about US inflation data during the forecast period I have been considering</w:t>
      </w:r>
      <w:r>
        <w:rPr>
          <w:rFonts w:ascii="Times New Roman" w:hAnsi="Times New Roman" w:cs="Times New Roman"/>
          <w:sz w:val="22"/>
          <w:szCs w:val="22"/>
        </w:rPr>
        <w:t>.</w:t>
      </w:r>
      <w:r w:rsidR="0011585F">
        <w:rPr>
          <w:rFonts w:ascii="Times New Roman" w:hAnsi="Times New Roman" w:cs="Times New Roman"/>
          <w:sz w:val="22"/>
          <w:szCs w:val="22"/>
        </w:rPr>
        <w:t xml:space="preserve"> The graph shows a 12-month moving average</w:t>
      </w:r>
      <w:r w:rsidR="00D91ADE">
        <w:rPr>
          <w:rFonts w:ascii="Times New Roman" w:hAnsi="Times New Roman" w:cs="Times New Roman"/>
          <w:sz w:val="22"/>
          <w:szCs w:val="22"/>
        </w:rPr>
        <w:t xml:space="preserve"> of feature importance</w:t>
      </w:r>
      <w:r w:rsidR="0011585F">
        <w:rPr>
          <w:rFonts w:ascii="Times New Roman" w:hAnsi="Times New Roman" w:cs="Times New Roman"/>
          <w:sz w:val="22"/>
          <w:szCs w:val="22"/>
        </w:rPr>
        <w:t xml:space="preserve">, displaying the top three features at every month. The </w:t>
      </w:r>
      <w:r w:rsidR="0011585F">
        <w:rPr>
          <w:rFonts w:ascii="Times New Roman" w:hAnsi="Times New Roman" w:cs="Times New Roman"/>
          <w:i/>
          <w:iCs/>
          <w:sz w:val="22"/>
          <w:szCs w:val="22"/>
        </w:rPr>
        <w:t xml:space="preserve">trend </w:t>
      </w:r>
      <w:r w:rsidR="0011585F">
        <w:rPr>
          <w:rFonts w:ascii="Times New Roman" w:hAnsi="Times New Roman" w:cs="Times New Roman"/>
          <w:sz w:val="22"/>
          <w:szCs w:val="22"/>
        </w:rPr>
        <w:t xml:space="preserve">term at first has a relative importance hovering between 40 and 50%, while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r>
          <w:rPr>
            <w:rFonts w:ascii="Cambria Math" w:hAnsi="Cambria Math" w:cs="Times New Roman"/>
            <w:sz w:val="22"/>
            <w:szCs w:val="22"/>
          </w:rPr>
          <m:t xml:space="preserve"> </m:t>
        </m:r>
      </m:oMath>
      <w:r w:rsidR="0011585F">
        <w:rPr>
          <w:rFonts w:ascii="Times New Roman" w:hAnsi="Times New Roman" w:cs="Times New Roman"/>
          <w:sz w:val="22"/>
          <w:szCs w:val="22"/>
        </w:rPr>
        <w:t xml:space="preserve"> round out the top three features.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term is more important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sidR="0011585F">
        <w:rPr>
          <w:rFonts w:ascii="Times New Roman" w:hAnsi="Times New Roman" w:cs="Times New Roman"/>
          <w:sz w:val="22"/>
          <w:szCs w:val="22"/>
        </w:rPr>
        <w:t xml:space="preserve"> term, but not by much. Then, at about 2007, the </w:t>
      </w:r>
      <w:r w:rsidR="0011585F" w:rsidRPr="00167B86">
        <w:rPr>
          <w:rFonts w:ascii="Times New Roman" w:hAnsi="Times New Roman" w:cs="Times New Roman"/>
          <w:i/>
          <w:iCs/>
          <w:sz w:val="22"/>
          <w:szCs w:val="22"/>
        </w:rPr>
        <w:t>trend</w:t>
      </w:r>
      <w:r w:rsidR="0011585F">
        <w:rPr>
          <w:rFonts w:ascii="Times New Roman" w:hAnsi="Times New Roman" w:cs="Times New Roman"/>
          <w:sz w:val="22"/>
          <w:szCs w:val="22"/>
        </w:rPr>
        <w:t xml:space="preserve"> importance jumps up to hover around 55%, and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sidR="0011585F">
        <w:rPr>
          <w:rFonts w:ascii="Times New Roman" w:hAnsi="Times New Roman" w:cs="Times New Roman"/>
          <w:sz w:val="22"/>
          <w:szCs w:val="22"/>
        </w:rPr>
        <w:t xml:space="preserve"> terms fall out of importance, in favor of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1585F">
        <w:rPr>
          <w:rFonts w:ascii="Times New Roman" w:hAnsi="Times New Roman" w:cs="Times New Roman"/>
          <w:sz w:val="22"/>
          <w:szCs w:val="22"/>
        </w:rPr>
        <w:t xml:space="preserve"> term. The remaining term is either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w:r w:rsidR="0011585F">
        <w:rPr>
          <w:rFonts w:ascii="Times New Roman" w:hAnsi="Times New Roman" w:cs="Times New Roman"/>
          <w:sz w:val="22"/>
          <w:szCs w:val="22"/>
        </w:rPr>
        <w:t xml:space="preserve"> or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1585F">
        <w:rPr>
          <w:rFonts w:ascii="Times New Roman" w:hAnsi="Times New Roman" w:cs="Times New Roman"/>
          <w:sz w:val="22"/>
          <w:szCs w:val="22"/>
        </w:rPr>
        <w:t>, depending on the particular month, but both these terms are fairl</w:t>
      </w:r>
      <w:r w:rsidR="00D91ADE">
        <w:rPr>
          <w:rFonts w:ascii="Times New Roman" w:hAnsi="Times New Roman" w:cs="Times New Roman"/>
          <w:sz w:val="22"/>
          <w:szCs w:val="22"/>
        </w:rPr>
        <w:t xml:space="preserve">y </w:t>
      </w:r>
      <w:r w:rsidR="0011585F">
        <w:rPr>
          <w:rFonts w:ascii="Times New Roman" w:hAnsi="Times New Roman" w:cs="Times New Roman"/>
          <w:sz w:val="22"/>
          <w:szCs w:val="22"/>
        </w:rPr>
        <w:t>unimportant, never reaching more than 5% relative importance. Note that this is the non-sampled forest; i.e., it takes the entire dataset as input.</w:t>
      </w:r>
    </w:p>
    <w:p w14:paraId="7B4B5A57" w14:textId="77DBF939" w:rsidR="0011585F" w:rsidRDefault="0011585F" w:rsidP="0011585F">
      <w:pPr>
        <w:jc w:val="both"/>
        <w:rPr>
          <w:rFonts w:ascii="Times New Roman" w:hAnsi="Times New Roman" w:cs="Times New Roman"/>
          <w:sz w:val="22"/>
          <w:szCs w:val="22"/>
        </w:rPr>
      </w:pPr>
      <w:r>
        <w:rPr>
          <w:rFonts w:ascii="Times New Roman" w:hAnsi="Times New Roman" w:cs="Times New Roman"/>
          <w:sz w:val="22"/>
          <w:szCs w:val="22"/>
        </w:rPr>
        <w:tab/>
      </w:r>
      <w:r w:rsidR="003F7879">
        <w:rPr>
          <w:rFonts w:ascii="Times New Roman" w:hAnsi="Times New Roman" w:cs="Times New Roman"/>
          <w:sz w:val="22"/>
          <w:szCs w:val="22"/>
        </w:rPr>
        <w:t>This analysis</w:t>
      </w:r>
      <w:r>
        <w:rPr>
          <w:rFonts w:ascii="Times New Roman" w:hAnsi="Times New Roman" w:cs="Times New Roman"/>
          <w:sz w:val="22"/>
          <w:szCs w:val="22"/>
        </w:rPr>
        <w:t xml:space="preserve"> actually does suggest some kind of structural change right around 2006 or 2007. The </w:t>
      </w:r>
      <w:r w:rsidR="003F7879">
        <w:rPr>
          <w:rFonts w:ascii="Times New Roman" w:hAnsi="Times New Roman" w:cs="Times New Roman"/>
          <w:i/>
          <w:iCs/>
          <w:sz w:val="22"/>
          <w:szCs w:val="22"/>
        </w:rPr>
        <w:t>trend</w:t>
      </w:r>
      <w:r>
        <w:rPr>
          <w:rFonts w:ascii="Times New Roman" w:hAnsi="Times New Roman" w:cs="Times New Roman"/>
          <w:sz w:val="22"/>
          <w:szCs w:val="22"/>
        </w:rPr>
        <w:t xml:space="preserve"> term had been waffling between 40% and 50%; now it sticks tight at 55%. The other features had been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Pr>
          <w:rFonts w:ascii="Times New Roman" w:hAnsi="Times New Roman" w:cs="Times New Roman"/>
          <w:sz w:val="22"/>
          <w:szCs w:val="22"/>
        </w:rPr>
        <w:t xml:space="preserve">; now both of </w:t>
      </w:r>
      <w:proofErr w:type="gramStart"/>
      <w:r>
        <w:rPr>
          <w:rFonts w:ascii="Times New Roman" w:hAnsi="Times New Roman" w:cs="Times New Roman"/>
          <w:sz w:val="22"/>
          <w:szCs w:val="22"/>
        </w:rPr>
        <w:t>those fade</w:t>
      </w:r>
      <w:proofErr w:type="gramEnd"/>
      <w:r>
        <w:rPr>
          <w:rFonts w:ascii="Times New Roman" w:hAnsi="Times New Roman" w:cs="Times New Roman"/>
          <w:sz w:val="22"/>
          <w:szCs w:val="22"/>
        </w:rPr>
        <w:t xml:space="preserve"> </w:t>
      </w:r>
      <w:r w:rsidR="00DE6E86">
        <w:rPr>
          <w:rFonts w:ascii="Times New Roman" w:hAnsi="Times New Roman" w:cs="Times New Roman"/>
          <w:sz w:val="22"/>
          <w:szCs w:val="22"/>
        </w:rPr>
        <w:t>to irrelevance</w:t>
      </w:r>
      <w:r>
        <w:rPr>
          <w:rFonts w:ascii="Times New Roman" w:hAnsi="Times New Roman" w:cs="Times New Roman"/>
          <w:sz w:val="22"/>
          <w:szCs w:val="22"/>
        </w:rPr>
        <w:t xml:space="preserve"> in favor of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sz w:val="22"/>
          <w:szCs w:val="22"/>
        </w:rPr>
        <w:t>, while the third-most important feature never achieves more than 5%. This is certainly worth investigating further.</w:t>
      </w:r>
      <w:r w:rsidR="00DE6E86">
        <w:rPr>
          <w:rFonts w:ascii="Times New Roman" w:hAnsi="Times New Roman" w:cs="Times New Roman"/>
          <w:sz w:val="22"/>
          <w:szCs w:val="22"/>
        </w:rPr>
        <w:t xml:space="preserve"> It seems to indicate that during the first few years, inflation is more or less an autoregressive process, while during the last few years, information about which month an observation is from is likely to be more valuable than information about what the previous month’s inflation was. Note that this holds only so long as the model is good; if the predictions which the random forest produces perform the same or worse than those of a simple AR(1) model, then this analysis is moot and there is no reason to suppose that the complex interpretation which the model suggests is any more accurate than the</w:t>
      </w:r>
      <w:r w:rsidR="00DB0DF8">
        <w:rPr>
          <w:rFonts w:ascii="Times New Roman" w:hAnsi="Times New Roman" w:cs="Times New Roman"/>
          <w:sz w:val="22"/>
          <w:szCs w:val="22"/>
        </w:rPr>
        <w:t xml:space="preserve"> simple</w:t>
      </w:r>
      <w:r w:rsidR="00DE6E86">
        <w:rPr>
          <w:rFonts w:ascii="Times New Roman" w:hAnsi="Times New Roman" w:cs="Times New Roman"/>
          <w:sz w:val="22"/>
          <w:szCs w:val="22"/>
        </w:rPr>
        <w:t xml:space="preserve"> AR(1) process which the AR(1) model suggests.</w:t>
      </w:r>
    </w:p>
    <w:p w14:paraId="1E7EABE8" w14:textId="6E3474AE" w:rsidR="0011585F" w:rsidRDefault="0011585F" w:rsidP="003F7879">
      <w:pPr>
        <w:jc w:val="both"/>
        <w:rPr>
          <w:rFonts w:ascii="Times New Roman" w:hAnsi="Times New Roman" w:cs="Times New Roman"/>
          <w:sz w:val="22"/>
          <w:szCs w:val="22"/>
        </w:rPr>
      </w:pPr>
      <w:r>
        <w:rPr>
          <w:rFonts w:ascii="Times New Roman" w:hAnsi="Times New Roman" w:cs="Times New Roman"/>
          <w:sz w:val="22"/>
          <w:szCs w:val="22"/>
        </w:rPr>
        <w:tab/>
      </w:r>
      <w:r w:rsidR="001761F3">
        <w:rPr>
          <w:rFonts w:ascii="Times New Roman" w:hAnsi="Times New Roman" w:cs="Times New Roman"/>
          <w:sz w:val="22"/>
          <w:szCs w:val="22"/>
        </w:rPr>
        <w:t xml:space="preserve">Feature importance </w:t>
      </w:r>
      <w:r w:rsidR="003F7879">
        <w:rPr>
          <w:rFonts w:ascii="Times New Roman" w:hAnsi="Times New Roman" w:cs="Times New Roman"/>
          <w:sz w:val="22"/>
          <w:szCs w:val="22"/>
        </w:rPr>
        <w:t xml:space="preserve">analysis is very intuitive, both in its presentation and in its performance. When I say it is intuitive in its presentation, I mean that its interpretation is straightforward; a glance at Graph 2 is sufficient to convey the point. And by intuitive in its performance, I mean that this type of analysis makes good sense as a valid way to think about the output of the random forest. The random forest does perform splits according to certain features; the features it selects to split by are in fact the features which have the greatest influence on the composition of the data at the time of the split. Previously, I had mentioned that machine learning tends to be thought of as a “black box”: a machine learning model takes input and produces output, without making any claims about the economy or justifying itself theoretically. </w:t>
      </w:r>
      <w:commentRangeStart w:id="59"/>
      <w:r w:rsidR="003F7879">
        <w:rPr>
          <w:rFonts w:ascii="Times New Roman" w:hAnsi="Times New Roman" w:cs="Times New Roman"/>
          <w:sz w:val="22"/>
          <w:szCs w:val="22"/>
        </w:rPr>
        <w:t>The type of analysis presented in Graph 2 represents a release from that restricting framework:</w:t>
      </w:r>
      <w:r>
        <w:rPr>
          <w:rFonts w:ascii="Times New Roman" w:hAnsi="Times New Roman" w:cs="Times New Roman"/>
          <w:sz w:val="22"/>
          <w:szCs w:val="22"/>
        </w:rPr>
        <w:t xml:space="preserve"> the random forest can actually tell us something about the economy</w:t>
      </w:r>
      <w:r w:rsidR="003F7879">
        <w:rPr>
          <w:rFonts w:ascii="Times New Roman" w:hAnsi="Times New Roman" w:cs="Times New Roman"/>
          <w:sz w:val="22"/>
          <w:szCs w:val="22"/>
        </w:rPr>
        <w:t>. Through this type of analysis, the random forest model</w:t>
      </w:r>
      <w:r>
        <w:rPr>
          <w:rFonts w:ascii="Times New Roman" w:hAnsi="Times New Roman" w:cs="Times New Roman"/>
          <w:sz w:val="22"/>
          <w:szCs w:val="22"/>
        </w:rPr>
        <w:t xml:space="preserve"> </w:t>
      </w:r>
      <w:commentRangeEnd w:id="59"/>
      <w:r w:rsidR="000E6FCB">
        <w:rPr>
          <w:rStyle w:val="CommentReference"/>
        </w:rPr>
        <w:commentReference w:id="59"/>
      </w:r>
      <w:r>
        <w:rPr>
          <w:rFonts w:ascii="Times New Roman" w:hAnsi="Times New Roman" w:cs="Times New Roman"/>
          <w:sz w:val="22"/>
          <w:szCs w:val="22"/>
        </w:rPr>
        <w:t xml:space="preserve">moves </w:t>
      </w:r>
      <w:r w:rsidR="003F7879">
        <w:rPr>
          <w:rFonts w:ascii="Times New Roman" w:hAnsi="Times New Roman" w:cs="Times New Roman"/>
          <w:sz w:val="22"/>
          <w:szCs w:val="22"/>
        </w:rPr>
        <w:t>beyond</w:t>
      </w:r>
      <w:r>
        <w:rPr>
          <w:rFonts w:ascii="Times New Roman" w:hAnsi="Times New Roman" w:cs="Times New Roman"/>
          <w:sz w:val="22"/>
          <w:szCs w:val="22"/>
        </w:rPr>
        <w:t xml:space="preserve"> </w:t>
      </w:r>
      <w:r w:rsidR="003F7879">
        <w:rPr>
          <w:rFonts w:ascii="Times New Roman" w:hAnsi="Times New Roman" w:cs="Times New Roman"/>
          <w:sz w:val="22"/>
          <w:szCs w:val="22"/>
        </w:rPr>
        <w:t>its</w:t>
      </w:r>
      <w:r>
        <w:rPr>
          <w:rFonts w:ascii="Times New Roman" w:hAnsi="Times New Roman" w:cs="Times New Roman"/>
          <w:sz w:val="22"/>
          <w:szCs w:val="22"/>
        </w:rPr>
        <w:t xml:space="preserve"> “black box” </w:t>
      </w:r>
      <w:r w:rsidR="003F7879">
        <w:rPr>
          <w:rFonts w:ascii="Times New Roman" w:hAnsi="Times New Roman" w:cs="Times New Roman"/>
          <w:sz w:val="22"/>
          <w:szCs w:val="22"/>
        </w:rPr>
        <w:t>designation</w:t>
      </w:r>
      <w:r>
        <w:rPr>
          <w:rFonts w:ascii="Times New Roman" w:hAnsi="Times New Roman" w:cs="Times New Roman"/>
          <w:sz w:val="22"/>
          <w:szCs w:val="22"/>
        </w:rPr>
        <w:t xml:space="preserve"> and into the realm of economic models.</w:t>
      </w:r>
    </w:p>
    <w:p w14:paraId="155D38C4" w14:textId="77777777" w:rsidR="0011585F" w:rsidRDefault="0011585F" w:rsidP="00A22BBB">
      <w:pPr>
        <w:jc w:val="both"/>
        <w:rPr>
          <w:rFonts w:ascii="Times New Roman" w:hAnsi="Times New Roman" w:cs="Times New Roman"/>
          <w:sz w:val="22"/>
          <w:szCs w:val="22"/>
        </w:rPr>
      </w:pPr>
    </w:p>
    <w:tbl>
      <w:tblPr>
        <w:tblW w:w="0" w:type="auto"/>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3"/>
      </w:tblGrid>
      <w:tr w:rsidR="0011585F" w14:paraId="2FB8495B" w14:textId="77777777" w:rsidTr="0089282E">
        <w:trPr>
          <w:trHeight w:val="80"/>
        </w:trPr>
        <w:tc>
          <w:tcPr>
            <w:tcW w:w="9013" w:type="dxa"/>
            <w:tcBorders>
              <w:top w:val="single" w:sz="18" w:space="0" w:color="auto"/>
              <w:left w:val="nil"/>
              <w:bottom w:val="nil"/>
              <w:right w:val="nil"/>
            </w:tcBorders>
          </w:tcPr>
          <w:p w14:paraId="504CDC9D" w14:textId="0D9758EB" w:rsidR="0011585F" w:rsidRDefault="0011585F" w:rsidP="0011585F">
            <w:pPr>
              <w:rPr>
                <w:noProof/>
              </w:rPr>
            </w:pPr>
            <w:bookmarkStart w:id="60" w:name="OLE_LINK2"/>
            <w:bookmarkStart w:id="61" w:name="OLE_LINK3"/>
            <w:r>
              <w:rPr>
                <w:rFonts w:ascii="Times New Roman" w:hAnsi="Times New Roman" w:cs="Times New Roman"/>
                <w:bCs/>
                <w:smallCaps/>
                <w:sz w:val="22"/>
                <w:szCs w:val="22"/>
              </w:rPr>
              <w:lastRenderedPageBreak/>
              <w:t>Graph 2</w:t>
            </w:r>
          </w:p>
        </w:tc>
      </w:tr>
      <w:tr w:rsidR="0011585F" w14:paraId="0E98B20A" w14:textId="77777777" w:rsidTr="0089282E">
        <w:trPr>
          <w:trHeight w:val="20"/>
        </w:trPr>
        <w:tc>
          <w:tcPr>
            <w:tcW w:w="9013" w:type="dxa"/>
            <w:tcBorders>
              <w:top w:val="nil"/>
              <w:left w:val="nil"/>
              <w:right w:val="nil"/>
            </w:tcBorders>
          </w:tcPr>
          <w:p w14:paraId="5B38015A" w14:textId="26D6166E" w:rsidR="0011585F" w:rsidRDefault="0011585F" w:rsidP="0011585F">
            <w:pPr>
              <w:rPr>
                <w:noProof/>
              </w:rPr>
            </w:pPr>
            <w:r>
              <w:rPr>
                <w:rFonts w:ascii="Times New Roman" w:hAnsi="Times New Roman" w:cs="Times New Roman"/>
                <w:bCs/>
                <w:smallCaps/>
                <w:sz w:val="22"/>
                <w:szCs w:val="22"/>
              </w:rPr>
              <w:t>Comparing feature importance from January 1999 to January 2020</w:t>
            </w:r>
          </w:p>
        </w:tc>
      </w:tr>
      <w:tr w:rsidR="0011585F" w14:paraId="39BF1DC3" w14:textId="77777777" w:rsidTr="0089282E">
        <w:trPr>
          <w:trHeight w:val="6002"/>
        </w:trPr>
        <w:tc>
          <w:tcPr>
            <w:tcW w:w="9013" w:type="dxa"/>
            <w:tcBorders>
              <w:left w:val="nil"/>
              <w:bottom w:val="single" w:sz="18" w:space="0" w:color="auto"/>
              <w:right w:val="nil"/>
            </w:tcBorders>
            <w:vAlign w:val="center"/>
          </w:tcPr>
          <w:p w14:paraId="3259CAA0" w14:textId="32EB16E5" w:rsidR="0011585F" w:rsidRDefault="0089282E" w:rsidP="0011585F">
            <w:pPr>
              <w:jc w:val="center"/>
              <w:rPr>
                <w:rFonts w:ascii="Times New Roman" w:hAnsi="Times New Roman" w:cs="Times New Roman"/>
                <w:sz w:val="22"/>
                <w:szCs w:val="22"/>
              </w:rPr>
            </w:pPr>
            <w:r>
              <w:rPr>
                <w:noProof/>
                <w:lang w:eastAsia="en-US"/>
              </w:rPr>
              <w:drawing>
                <wp:inline distT="0" distB="0" distL="0" distR="0" wp14:anchorId="7FDA219C" wp14:editId="612B9770">
                  <wp:extent cx="5468293" cy="3440317"/>
                  <wp:effectExtent l="0" t="0" r="5715" b="1905"/>
                  <wp:docPr id="9" name="Chart 9">
                    <a:extLst xmlns:a="http://schemas.openxmlformats.org/drawingml/2006/main">
                      <a:ext uri="{FF2B5EF4-FFF2-40B4-BE49-F238E27FC236}">
                        <a16:creationId xmlns:a16="http://schemas.microsoft.com/office/drawing/2014/main" id="{97E1C3D5-AC32-944F-A6DF-D4B3C04DAE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11585F" w14:paraId="15B7A5E5" w14:textId="77777777" w:rsidTr="0089282E">
        <w:trPr>
          <w:trHeight w:val="67"/>
        </w:trPr>
        <w:tc>
          <w:tcPr>
            <w:tcW w:w="9013" w:type="dxa"/>
            <w:tcBorders>
              <w:top w:val="single" w:sz="18" w:space="0" w:color="auto"/>
              <w:left w:val="nil"/>
              <w:bottom w:val="nil"/>
              <w:right w:val="nil"/>
            </w:tcBorders>
          </w:tcPr>
          <w:p w14:paraId="6735CAF2" w14:textId="1663A4B6" w:rsidR="0011585F" w:rsidRDefault="00D370B4" w:rsidP="00D370B4">
            <w:pPr>
              <w:rPr>
                <w:noProof/>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 xml:space="preserve">This chart relies on the time-series-optimized random forest, with no data sampling. It </w:t>
            </w:r>
            <w:r w:rsidR="0089282E">
              <w:rPr>
                <w:rFonts w:ascii="Times New Roman" w:hAnsi="Times New Roman" w:cs="Times New Roman"/>
                <w:sz w:val="16"/>
                <w:szCs w:val="16"/>
              </w:rPr>
              <w:t>displays the three most important features for each month, with a measure of their relative importance</w:t>
            </w:r>
          </w:p>
        </w:tc>
      </w:tr>
      <w:bookmarkEnd w:id="60"/>
      <w:bookmarkEnd w:id="61"/>
    </w:tbl>
    <w:p w14:paraId="60A58957" w14:textId="44F8CCC9" w:rsidR="000E2CBD" w:rsidRDefault="000E2CBD" w:rsidP="000E2CBD">
      <w:pPr>
        <w:jc w:val="both"/>
        <w:rPr>
          <w:rFonts w:ascii="Times New Roman" w:hAnsi="Times New Roman" w:cs="Times New Roman"/>
          <w:sz w:val="22"/>
          <w:szCs w:val="22"/>
        </w:rPr>
      </w:pPr>
    </w:p>
    <w:p w14:paraId="23154ED9" w14:textId="51C6A474" w:rsidR="000E2CBD" w:rsidRDefault="000E2CBD" w:rsidP="0035293F">
      <w:pPr>
        <w:jc w:val="both"/>
        <w:rPr>
          <w:rFonts w:ascii="Times New Roman" w:hAnsi="Times New Roman" w:cs="Times New Roman"/>
          <w:sz w:val="22"/>
          <w:szCs w:val="22"/>
        </w:rPr>
      </w:pPr>
    </w:p>
    <w:p w14:paraId="0BB4BD66" w14:textId="77777777" w:rsidR="00C133EA" w:rsidRDefault="00C133EA" w:rsidP="00682007">
      <w:pPr>
        <w:jc w:val="both"/>
        <w:rPr>
          <w:rFonts w:ascii="Times New Roman" w:hAnsi="Times New Roman" w:cs="Times New Roman"/>
          <w:i/>
          <w:iCs/>
          <w:sz w:val="22"/>
          <w:szCs w:val="22"/>
        </w:rPr>
      </w:pPr>
    </w:p>
    <w:p w14:paraId="3D2E7791" w14:textId="19130669" w:rsidR="00682007" w:rsidRDefault="00682007" w:rsidP="00682007">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 xml:space="preserve">FURTHER </w:t>
      </w:r>
      <w:r w:rsidR="00270641">
        <w:rPr>
          <w:rFonts w:ascii="Times New Roman" w:hAnsi="Times New Roman" w:cs="Times New Roman"/>
          <w:sz w:val="22"/>
          <w:szCs w:val="22"/>
        </w:rPr>
        <w:t>APPLICATIONS</w:t>
      </w:r>
    </w:p>
    <w:p w14:paraId="5E493449" w14:textId="0C8021AE" w:rsidR="00682007" w:rsidRDefault="00682007" w:rsidP="00682007">
      <w:pPr>
        <w:jc w:val="both"/>
        <w:rPr>
          <w:rFonts w:ascii="Times New Roman" w:hAnsi="Times New Roman" w:cs="Times New Roman"/>
          <w:sz w:val="22"/>
          <w:szCs w:val="22"/>
        </w:rPr>
      </w:pPr>
    </w:p>
    <w:p w14:paraId="2A98D4FF" w14:textId="5002369D" w:rsidR="00682007"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t>The random forest laid out in Section 3 performs well under a very specific set of conditions: it outperforms the ARIMA model on predictions of US monthly inflation data at the one-month horizon, where performance is measured by RMSE. This was the stated goal of this project, and it has been a success. However, the model was explicitly designed to function well under the precise conditions just described, so its success should not be a surprise.</w:t>
      </w:r>
    </w:p>
    <w:p w14:paraId="7FF604A4" w14:textId="48F03030" w:rsidR="00270641"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t>If, on the other hand, the model designed to excel under the specific conditions outlined were to succeed under other conditions as well—say, in predicting a different time series, or predicting US monthly inflation across different horizons—then that would speak well, not just of my ability to compose a narrowly specified model which succeeds under particular circumstances, but of the ability of the random forest method to predict time series in general.</w:t>
      </w:r>
    </w:p>
    <w:p w14:paraId="1FA08F59" w14:textId="6DA810BC" w:rsidR="00E90264" w:rsidRDefault="00E90264" w:rsidP="00682007">
      <w:pPr>
        <w:ind w:left="360"/>
        <w:jc w:val="both"/>
        <w:rPr>
          <w:rFonts w:ascii="Times New Roman" w:hAnsi="Times New Roman" w:cs="Times New Roman"/>
          <w:sz w:val="22"/>
          <w:szCs w:val="22"/>
        </w:rPr>
      </w:pPr>
    </w:p>
    <w:p w14:paraId="63970078" w14:textId="52E739D7"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 xml:space="preserve">5.1 </w:t>
      </w:r>
      <w:r w:rsidR="004312AE">
        <w:rPr>
          <w:rFonts w:ascii="Times New Roman" w:hAnsi="Times New Roman" w:cs="Times New Roman"/>
          <w:i/>
          <w:iCs/>
          <w:sz w:val="22"/>
          <w:szCs w:val="22"/>
        </w:rPr>
        <w:t>The random forest in different circumstances</w:t>
      </w:r>
    </w:p>
    <w:p w14:paraId="0BA2CB72" w14:textId="77777777" w:rsidR="004312AE" w:rsidRDefault="004312AE" w:rsidP="00E90264">
      <w:pPr>
        <w:jc w:val="both"/>
        <w:rPr>
          <w:rFonts w:ascii="Times New Roman" w:hAnsi="Times New Roman" w:cs="Times New Roman"/>
          <w:i/>
          <w:iCs/>
          <w:sz w:val="22"/>
          <w:szCs w:val="22"/>
        </w:rPr>
      </w:pPr>
    </w:p>
    <w:p w14:paraId="7652B888" w14:textId="21540903" w:rsidR="00E90264" w:rsidRDefault="004312AE" w:rsidP="00E90264">
      <w:pPr>
        <w:jc w:val="both"/>
        <w:rPr>
          <w:rFonts w:ascii="Times New Roman" w:hAnsi="Times New Roman" w:cs="Times New Roman"/>
          <w:sz w:val="22"/>
          <w:szCs w:val="22"/>
        </w:rPr>
      </w:pPr>
      <w:r>
        <w:rPr>
          <w:rFonts w:ascii="Times New Roman" w:hAnsi="Times New Roman" w:cs="Times New Roman"/>
          <w:i/>
          <w:iCs/>
          <w:sz w:val="22"/>
          <w:szCs w:val="22"/>
        </w:rPr>
        <w:t xml:space="preserve">Different horizons. </w:t>
      </w:r>
      <w:r w:rsidR="00D0577F">
        <w:rPr>
          <w:rFonts w:ascii="Times New Roman" w:hAnsi="Times New Roman" w:cs="Times New Roman"/>
          <w:sz w:val="22"/>
          <w:szCs w:val="22"/>
        </w:rPr>
        <w:t xml:space="preserve">The random forest put forward in Section 3 has proven to offer good predictions on US monthly inflation at the one-month horizon. In this section, I consider the predictions it offers at the 3-, 6-, and 12-month horizons. </w:t>
      </w:r>
      <w:r w:rsidR="00392324">
        <w:rPr>
          <w:rFonts w:ascii="Times New Roman" w:hAnsi="Times New Roman" w:cs="Times New Roman"/>
          <w:sz w:val="22"/>
          <w:szCs w:val="22"/>
        </w:rPr>
        <w:t>The results are summarized in Table 5. The time-series-optimized random forest compares favorably with the ARIMA optimized by AIC at all horizons, when it comes to predicting US monthly inflation data from January 1999 to January 2020.</w:t>
      </w:r>
      <w:r w:rsidR="000847E0">
        <w:rPr>
          <w:rFonts w:ascii="Times New Roman" w:hAnsi="Times New Roman" w:cs="Times New Roman"/>
          <w:sz w:val="22"/>
          <w:szCs w:val="22"/>
        </w:rPr>
        <w:t xml:space="preserve"> This result is encouraging, but expected, given </w:t>
      </w:r>
      <w:r w:rsidR="000847E0">
        <w:rPr>
          <w:rFonts w:ascii="Times New Roman" w:hAnsi="Times New Roman" w:cs="Times New Roman"/>
          <w:sz w:val="22"/>
          <w:szCs w:val="22"/>
        </w:rPr>
        <w:lastRenderedPageBreak/>
        <w:t>that the model was designed with US monthly inflation in mind. The change in horizon does not affect the underlying process, nor does it affect the relative success of the forest model as compared with the ARIMA model.</w:t>
      </w:r>
    </w:p>
    <w:p w14:paraId="19C4155C" w14:textId="2FEA8C9C" w:rsidR="00E90264" w:rsidRDefault="00E90264" w:rsidP="00E90264">
      <w:pPr>
        <w:jc w:val="both"/>
        <w:rPr>
          <w:rFonts w:ascii="Times New Roman" w:hAnsi="Times New Roman" w:cs="Times New Roman"/>
          <w:i/>
          <w:iCs/>
          <w:sz w:val="22"/>
          <w:szCs w:val="22"/>
        </w:rPr>
      </w:pPr>
    </w:p>
    <w:p w14:paraId="338235BF" w14:textId="1A8B69C0" w:rsidR="00E90264" w:rsidRDefault="004312AE" w:rsidP="004312AE">
      <w:pPr>
        <w:jc w:val="both"/>
        <w:rPr>
          <w:rFonts w:ascii="Times New Roman" w:hAnsi="Times New Roman" w:cs="Times New Roman"/>
          <w:sz w:val="22"/>
          <w:szCs w:val="22"/>
        </w:rPr>
      </w:pPr>
      <w:r>
        <w:rPr>
          <w:rFonts w:ascii="Times New Roman" w:hAnsi="Times New Roman" w:cs="Times New Roman"/>
          <w:i/>
          <w:iCs/>
          <w:sz w:val="22"/>
          <w:szCs w:val="22"/>
        </w:rPr>
        <w:t xml:space="preserve">Different time series. </w:t>
      </w:r>
      <w:r w:rsidR="000847E0">
        <w:rPr>
          <w:rFonts w:ascii="Times New Roman" w:hAnsi="Times New Roman" w:cs="Times New Roman"/>
          <w:sz w:val="22"/>
          <w:szCs w:val="22"/>
        </w:rPr>
        <w:t>A bigger test will be how the model performs with different types of time series. Instead of US monthly inflation, I</w:t>
      </w:r>
      <w:r w:rsidR="00D0577F">
        <w:rPr>
          <w:rFonts w:ascii="Times New Roman" w:hAnsi="Times New Roman" w:cs="Times New Roman"/>
          <w:sz w:val="22"/>
          <w:szCs w:val="22"/>
        </w:rPr>
        <w:t xml:space="preserve"> </w:t>
      </w:r>
      <w:r w:rsidR="000847E0">
        <w:rPr>
          <w:rFonts w:ascii="Times New Roman" w:hAnsi="Times New Roman" w:cs="Times New Roman"/>
          <w:sz w:val="22"/>
          <w:szCs w:val="22"/>
        </w:rPr>
        <w:t>now</w:t>
      </w:r>
      <w:r w:rsidR="00D0577F">
        <w:rPr>
          <w:rFonts w:ascii="Times New Roman" w:hAnsi="Times New Roman" w:cs="Times New Roman"/>
          <w:sz w:val="22"/>
          <w:szCs w:val="22"/>
        </w:rPr>
        <w:t xml:space="preserve"> consider different time series, at the one-month horizon. I consider three different time series, at three different periods: US monthly unemployment</w:t>
      </w:r>
      <w:r w:rsidR="000847E0">
        <w:rPr>
          <w:rFonts w:ascii="Times New Roman" w:hAnsi="Times New Roman" w:cs="Times New Roman"/>
          <w:sz w:val="22"/>
          <w:szCs w:val="22"/>
        </w:rPr>
        <w:t xml:space="preserve"> rate</w:t>
      </w:r>
      <w:r w:rsidR="00D0577F">
        <w:rPr>
          <w:rFonts w:ascii="Times New Roman" w:hAnsi="Times New Roman" w:cs="Times New Roman"/>
          <w:sz w:val="22"/>
          <w:szCs w:val="22"/>
        </w:rPr>
        <w:t xml:space="preserve"> from January 1990 to January 2000, the US 3-month Treasury rate from January 1985 to January 1995, and the UK inflation rate from January 201</w:t>
      </w:r>
      <w:r w:rsidR="008C5907">
        <w:rPr>
          <w:rFonts w:ascii="Times New Roman" w:hAnsi="Times New Roman" w:cs="Times New Roman"/>
          <w:sz w:val="22"/>
          <w:szCs w:val="22"/>
        </w:rPr>
        <w:t>5</w:t>
      </w:r>
      <w:r w:rsidR="00D0577F">
        <w:rPr>
          <w:rFonts w:ascii="Times New Roman" w:hAnsi="Times New Roman" w:cs="Times New Roman"/>
          <w:sz w:val="22"/>
          <w:szCs w:val="22"/>
        </w:rPr>
        <w:t xml:space="preserve"> to January 2020. </w:t>
      </w:r>
      <w:r w:rsidR="000847E0">
        <w:rPr>
          <w:rFonts w:ascii="Times New Roman" w:hAnsi="Times New Roman" w:cs="Times New Roman"/>
          <w:sz w:val="22"/>
          <w:szCs w:val="22"/>
        </w:rPr>
        <w:t>The results are summarized in Table 5.</w:t>
      </w:r>
    </w:p>
    <w:p w14:paraId="37457638" w14:textId="04E80540" w:rsidR="00677742" w:rsidRDefault="000847E0" w:rsidP="007B48B9">
      <w:pPr>
        <w:ind w:firstLine="720"/>
        <w:jc w:val="both"/>
        <w:rPr>
          <w:rFonts w:ascii="Times New Roman" w:hAnsi="Times New Roman" w:cs="Times New Roman"/>
          <w:sz w:val="22"/>
          <w:szCs w:val="22"/>
        </w:rPr>
      </w:pPr>
      <w:r>
        <w:rPr>
          <w:rFonts w:ascii="Times New Roman" w:hAnsi="Times New Roman" w:cs="Times New Roman"/>
          <w:sz w:val="22"/>
          <w:szCs w:val="22"/>
        </w:rPr>
        <w:t xml:space="preserve">In the case of different time series, the random forest model </w:t>
      </w:r>
      <w:r w:rsidR="00677742">
        <w:rPr>
          <w:rFonts w:ascii="Times New Roman" w:hAnsi="Times New Roman" w:cs="Times New Roman"/>
          <w:sz w:val="22"/>
          <w:szCs w:val="22"/>
        </w:rPr>
        <w:t>compares perfectly well</w:t>
      </w:r>
      <w:r>
        <w:rPr>
          <w:rFonts w:ascii="Times New Roman" w:hAnsi="Times New Roman" w:cs="Times New Roman"/>
          <w:sz w:val="22"/>
          <w:szCs w:val="22"/>
        </w:rPr>
        <w:t xml:space="preserve"> with the ARIMA or other models. </w:t>
      </w:r>
      <w:r w:rsidR="00677742">
        <w:rPr>
          <w:rFonts w:ascii="Times New Roman" w:hAnsi="Times New Roman" w:cs="Times New Roman"/>
          <w:sz w:val="22"/>
          <w:szCs w:val="22"/>
        </w:rPr>
        <w:t xml:space="preserve">This is an encouraging and unexpected result. I should note that neither the US unemployment rate series nor the US 3-month Treasury rate series are stationary. This presents a problem for every time-series model, not just for the time-series-optimized random forest. To make the data more workable, I de-trended and then differenced both series. The resulting series were stationary. I then predicted on that stationary series, using each of the four models in Table 5. Then I transformed the forecasts back to the form of the original series, by first un-differencing and next re-trending the forecasts. The RMSE </w:t>
      </w:r>
      <w:commentRangeStart w:id="62"/>
      <w:r w:rsidR="00677742">
        <w:rPr>
          <w:rFonts w:ascii="Times New Roman" w:hAnsi="Times New Roman" w:cs="Times New Roman"/>
          <w:sz w:val="22"/>
          <w:szCs w:val="22"/>
        </w:rPr>
        <w:t xml:space="preserve">values in Table 5 refer to the RMSEs from the resulting </w:t>
      </w:r>
      <w:commentRangeEnd w:id="62"/>
      <w:r w:rsidR="000E6FCB">
        <w:rPr>
          <w:rStyle w:val="CommentReference"/>
        </w:rPr>
        <w:commentReference w:id="62"/>
      </w:r>
      <w:r w:rsidR="00677742">
        <w:rPr>
          <w:rFonts w:ascii="Times New Roman" w:hAnsi="Times New Roman" w:cs="Times New Roman"/>
          <w:sz w:val="22"/>
          <w:szCs w:val="22"/>
        </w:rPr>
        <w:t>forecast. For the naïve values, I did not transform the data, but simply moved the existing time series one period forward. The UK monthly inflation data was stationary, so I did not transform it.</w:t>
      </w:r>
    </w:p>
    <w:p w14:paraId="04E98576" w14:textId="3684B983" w:rsidR="000847E0" w:rsidRDefault="00677742" w:rsidP="00677742">
      <w:pPr>
        <w:ind w:firstLine="720"/>
        <w:jc w:val="both"/>
        <w:rPr>
          <w:rFonts w:ascii="Times New Roman" w:hAnsi="Times New Roman" w:cs="Times New Roman"/>
          <w:sz w:val="22"/>
          <w:szCs w:val="22"/>
        </w:rPr>
      </w:pPr>
      <w:r>
        <w:rPr>
          <w:rFonts w:ascii="Times New Roman" w:hAnsi="Times New Roman" w:cs="Times New Roman"/>
          <w:sz w:val="22"/>
          <w:szCs w:val="22"/>
        </w:rPr>
        <w:t>These results are encouraging, because they reflect good performance across different types of time-series data. T</w:t>
      </w:r>
      <w:r w:rsidR="000847E0">
        <w:rPr>
          <w:rFonts w:ascii="Times New Roman" w:hAnsi="Times New Roman" w:cs="Times New Roman"/>
          <w:sz w:val="22"/>
          <w:szCs w:val="22"/>
        </w:rPr>
        <w:t xml:space="preserve">he US monthly unemployment rate </w:t>
      </w:r>
      <w:r>
        <w:rPr>
          <w:rFonts w:ascii="Times New Roman" w:hAnsi="Times New Roman" w:cs="Times New Roman"/>
          <w:sz w:val="22"/>
          <w:szCs w:val="22"/>
        </w:rPr>
        <w:t xml:space="preserve">and the </w:t>
      </w:r>
      <w:r w:rsidR="00825112">
        <w:rPr>
          <w:rFonts w:ascii="Times New Roman" w:hAnsi="Times New Roman" w:cs="Times New Roman"/>
          <w:sz w:val="22"/>
          <w:szCs w:val="22"/>
        </w:rPr>
        <w:t>US 3-month Treasury rate</w:t>
      </w:r>
      <w:r w:rsidR="00716298">
        <w:rPr>
          <w:rFonts w:ascii="Times New Roman" w:hAnsi="Times New Roman" w:cs="Times New Roman"/>
          <w:sz w:val="22"/>
          <w:szCs w:val="22"/>
        </w:rPr>
        <w:t xml:space="preserve"> </w:t>
      </w:r>
      <w:r>
        <w:rPr>
          <w:rFonts w:ascii="Times New Roman" w:hAnsi="Times New Roman" w:cs="Times New Roman"/>
          <w:sz w:val="22"/>
          <w:szCs w:val="22"/>
        </w:rPr>
        <w:t>are non-stationary and</w:t>
      </w:r>
      <w:r w:rsidR="007B48B9">
        <w:rPr>
          <w:rFonts w:ascii="Times New Roman" w:hAnsi="Times New Roman" w:cs="Times New Roman"/>
          <w:sz w:val="22"/>
          <w:szCs w:val="22"/>
        </w:rPr>
        <w:t xml:space="preserve"> rather sticky, unlike inflation. The unemployment rate is not going to change very much from one month to the next, nor is the Treasury rate going to move as quickly and seemingly randomly as inflation is.</w:t>
      </w:r>
      <w:r>
        <w:rPr>
          <w:rFonts w:ascii="Times New Roman" w:hAnsi="Times New Roman" w:cs="Times New Roman"/>
          <w:sz w:val="22"/>
          <w:szCs w:val="22"/>
        </w:rPr>
        <w:t xml:space="preserve"> UK inflation is similar to US inflation, but is still a fundamentally different time series, which may rely on a different motivating process. Despite these differences, the random forest outperforms a simple AR(1) model in all three cases.</w:t>
      </w:r>
    </w:p>
    <w:p w14:paraId="20588761" w14:textId="38DF75B9" w:rsidR="007B48B9" w:rsidRDefault="00677742" w:rsidP="00285D7E">
      <w:pPr>
        <w:ind w:firstLine="720"/>
        <w:jc w:val="both"/>
        <w:rPr>
          <w:rFonts w:ascii="Times New Roman" w:hAnsi="Times New Roman" w:cs="Times New Roman"/>
          <w:sz w:val="22"/>
          <w:szCs w:val="22"/>
        </w:rPr>
      </w:pPr>
      <w:r>
        <w:rPr>
          <w:rFonts w:ascii="Times New Roman" w:hAnsi="Times New Roman" w:cs="Times New Roman"/>
          <w:sz w:val="22"/>
          <w:szCs w:val="22"/>
        </w:rPr>
        <w:t xml:space="preserve">I note the performance relative to the AR(1) model because the random forest I use is built on an AR(1) foundation. These results show that the changes I’ve made add value to the AR(1) model by </w:t>
      </w:r>
      <w:r w:rsidR="00285D7E">
        <w:rPr>
          <w:rFonts w:ascii="Times New Roman" w:hAnsi="Times New Roman" w:cs="Times New Roman"/>
          <w:sz w:val="22"/>
          <w:szCs w:val="22"/>
        </w:rPr>
        <w:t>judiciously choosing when to split the data into subsets and when to model the entire dataset as a single AR(1) process.</w:t>
      </w:r>
    </w:p>
    <w:p w14:paraId="68C80F03" w14:textId="77777777" w:rsidR="007B48B9" w:rsidRDefault="007B48B9" w:rsidP="00E90264">
      <w:pPr>
        <w:jc w:val="both"/>
        <w:rPr>
          <w:rFonts w:ascii="Times New Roman" w:hAnsi="Times New Roman" w:cs="Times New Roman"/>
          <w:sz w:val="22"/>
          <w:szCs w:val="22"/>
        </w:rPr>
      </w:pPr>
    </w:p>
    <w:p w14:paraId="6B562F2A" w14:textId="7A966CD5" w:rsidR="00E90264" w:rsidRPr="004654E0" w:rsidRDefault="00BC6098" w:rsidP="00BC6098">
      <w:pPr>
        <w:jc w:val="both"/>
        <w:rPr>
          <w:rFonts w:ascii="Times New Roman" w:hAnsi="Times New Roman" w:cs="Times New Roman"/>
          <w:sz w:val="22"/>
          <w:szCs w:val="22"/>
        </w:rPr>
      </w:pPr>
      <w:r>
        <w:rPr>
          <w:rFonts w:ascii="Times New Roman" w:hAnsi="Times New Roman" w:cs="Times New Roman"/>
          <w:i/>
          <w:iCs/>
          <w:sz w:val="22"/>
          <w:szCs w:val="22"/>
        </w:rPr>
        <w:t xml:space="preserve">Multivariate model. </w:t>
      </w:r>
      <w:r w:rsidR="006357A3">
        <w:rPr>
          <w:rFonts w:ascii="Times New Roman" w:hAnsi="Times New Roman" w:cs="Times New Roman"/>
          <w:sz w:val="22"/>
          <w:szCs w:val="22"/>
        </w:rPr>
        <w:t>The “univariate” model from Section 3 compares favorably with the univariate ARIMA model. Here, I consider how well a multivariate forest model of the same description as the one in Section 3 compares to a multivariate VAR model</w:t>
      </w:r>
      <w:r w:rsidR="0037151A">
        <w:rPr>
          <w:rFonts w:ascii="Times New Roman" w:hAnsi="Times New Roman" w:cs="Times New Roman"/>
          <w:sz w:val="22"/>
          <w:szCs w:val="22"/>
        </w:rPr>
        <w:t>, when it comes to predicting US monthly inflation at a one-month horizon.</w:t>
      </w:r>
      <w:r w:rsidR="006357A3">
        <w:rPr>
          <w:rFonts w:ascii="Times New Roman" w:hAnsi="Times New Roman" w:cs="Times New Roman"/>
          <w:sz w:val="22"/>
          <w:szCs w:val="22"/>
        </w:rPr>
        <w:t xml:space="preserve"> </w:t>
      </w:r>
      <w:r w:rsidR="004654E0">
        <w:rPr>
          <w:rFonts w:ascii="Times New Roman" w:hAnsi="Times New Roman" w:cs="Times New Roman"/>
          <w:sz w:val="22"/>
          <w:szCs w:val="22"/>
        </w:rPr>
        <w:t>The variables considered are</w:t>
      </w:r>
      <w:r w:rsidR="00122F51">
        <w:rPr>
          <w:rFonts w:ascii="Times New Roman" w:hAnsi="Times New Roman" w:cs="Times New Roman"/>
          <w:sz w:val="22"/>
          <w:szCs w:val="22"/>
        </w:rPr>
        <w:t xml:space="preserve"> a </w:t>
      </w:r>
      <w:r w:rsidR="00122F51">
        <w:rPr>
          <w:rFonts w:ascii="Times New Roman" w:hAnsi="Times New Roman" w:cs="Times New Roman"/>
          <w:i/>
          <w:iCs/>
          <w:sz w:val="22"/>
          <w:szCs w:val="22"/>
        </w:rPr>
        <w:t xml:space="preserve">trend </w:t>
      </w:r>
      <w:r w:rsidR="00122F51">
        <w:rPr>
          <w:rFonts w:ascii="Times New Roman" w:hAnsi="Times New Roman" w:cs="Times New Roman"/>
          <w:sz w:val="22"/>
          <w:szCs w:val="22"/>
        </w:rPr>
        <w:t>term and six</w:t>
      </w:r>
      <w:r w:rsidR="004654E0">
        <w:rPr>
          <w:rFonts w:ascii="Times New Roman" w:hAnsi="Times New Roman" w:cs="Times New Roman"/>
          <w:sz w:val="22"/>
          <w:szCs w:val="22"/>
        </w:rPr>
        <w:t xml:space="preserve"> </w:t>
      </w:r>
      <w:proofErr w:type="spellStart"/>
      <w:r w:rsidR="004654E0">
        <w:rPr>
          <w:rFonts w:ascii="Times New Roman" w:hAnsi="Times New Roman" w:cs="Times New Roman"/>
          <w:sz w:val="22"/>
          <w:szCs w:val="22"/>
        </w:rPr>
        <w:t>lags</w:t>
      </w:r>
      <w:proofErr w:type="spellEnd"/>
      <w:r w:rsidR="004654E0">
        <w:rPr>
          <w:rFonts w:ascii="Times New Roman" w:hAnsi="Times New Roman" w:cs="Times New Roman"/>
          <w:sz w:val="22"/>
          <w:szCs w:val="22"/>
        </w:rPr>
        <w:t xml:space="preserve"> on</w:t>
      </w:r>
      <w:r w:rsidR="00122F51">
        <w:rPr>
          <w:rFonts w:ascii="Times New Roman" w:hAnsi="Times New Roman" w:cs="Times New Roman"/>
          <w:sz w:val="22"/>
          <w:szCs w:val="22"/>
        </w:rPr>
        <w:t xml:space="preserve"> each of</w:t>
      </w:r>
      <w:r w:rsidR="004654E0">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4654E0">
        <w:rPr>
          <w:rFonts w:ascii="Times New Roman" w:hAnsi="Times New Roman" w:cs="Times New Roman"/>
          <w:sz w:val="22"/>
          <w:szCs w:val="22"/>
        </w:rPr>
        <w:t xml:space="preserve"> (</w:t>
      </w:r>
      <w:r w:rsidR="00122F51">
        <w:rPr>
          <w:rFonts w:ascii="Times New Roman" w:hAnsi="Times New Roman" w:cs="Times New Roman"/>
          <w:sz w:val="22"/>
          <w:szCs w:val="22"/>
        </w:rPr>
        <w:t xml:space="preserve">i.e.,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4654E0">
        <w:rPr>
          <w:rFonts w:ascii="Times New Roman" w:hAnsi="Times New Roman" w:cs="Times New Roman"/>
          <w:sz w:val="22"/>
          <w:szCs w:val="22"/>
        </w:rPr>
        <w:t xml:space="preserve"> through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4654E0">
        <w:rPr>
          <w:rFonts w:ascii="Times New Roman" w:hAnsi="Times New Roman" w:cs="Times New Roman"/>
          <w:sz w:val="22"/>
          <w:szCs w:val="22"/>
        </w:rPr>
        <w:t>),</w:t>
      </w:r>
      <w:r w:rsidR="00122F51">
        <w:rPr>
          <w:rFonts w:ascii="Times New Roman" w:hAnsi="Times New Roman" w:cs="Times New Roman"/>
          <w:sz w:val="22"/>
          <w:szCs w:val="22"/>
        </w:rPr>
        <w:t xml:space="preserve"> </w:t>
      </w:r>
      <w:r w:rsidR="004654E0">
        <w:rPr>
          <w:rFonts w:ascii="Times New Roman" w:hAnsi="Times New Roman" w:cs="Times New Roman"/>
          <w:sz w:val="22"/>
          <w:szCs w:val="22"/>
        </w:rPr>
        <w:t xml:space="preserve">the 10-year US Treasury rate, </w:t>
      </w:r>
      <w:r w:rsidR="00122F51">
        <w:rPr>
          <w:rFonts w:ascii="Times New Roman" w:hAnsi="Times New Roman" w:cs="Times New Roman"/>
          <w:sz w:val="22"/>
          <w:szCs w:val="22"/>
        </w:rPr>
        <w:t>the</w:t>
      </w:r>
      <w:r w:rsidR="004654E0">
        <w:rPr>
          <w:rFonts w:ascii="Times New Roman" w:hAnsi="Times New Roman" w:cs="Times New Roman"/>
          <w:sz w:val="22"/>
          <w:szCs w:val="22"/>
        </w:rPr>
        <w:t xml:space="preserve"> 3-month US Treasury rate, the unemployment rate, and the natural rate of unemployment, as given by the St. Louis Fed. The VAR referenced in Table 5 considers </w:t>
      </w:r>
      <w:r w:rsidR="00122F51">
        <w:rPr>
          <w:rFonts w:ascii="Times New Roman" w:hAnsi="Times New Roman" w:cs="Times New Roman"/>
          <w:sz w:val="22"/>
          <w:szCs w:val="22"/>
        </w:rPr>
        <w:t xml:space="preserve">the same variables, </w:t>
      </w:r>
      <w:r w:rsidR="00DD1F0A">
        <w:rPr>
          <w:rFonts w:ascii="Times New Roman" w:hAnsi="Times New Roman" w:cs="Times New Roman"/>
          <w:sz w:val="22"/>
          <w:szCs w:val="22"/>
        </w:rPr>
        <w:t>each with six lags</w:t>
      </w:r>
      <w:r w:rsidR="00874F16">
        <w:rPr>
          <w:rFonts w:ascii="Times New Roman" w:hAnsi="Times New Roman" w:cs="Times New Roman"/>
          <w:sz w:val="22"/>
          <w:szCs w:val="22"/>
        </w:rPr>
        <w:t>; so too does the “base” forest. The naïve forecast is simply a one-month ahead shift of the time series, as before.</w:t>
      </w:r>
    </w:p>
    <w:p w14:paraId="7621227B" w14:textId="7034C49D" w:rsidR="00B64C5E" w:rsidRDefault="00B64C5E" w:rsidP="006357A3">
      <w:pPr>
        <w:ind w:firstLine="720"/>
        <w:jc w:val="both"/>
        <w:rPr>
          <w:rFonts w:ascii="Times New Roman" w:hAnsi="Times New Roman" w:cs="Times New Roman"/>
          <w:sz w:val="22"/>
          <w:szCs w:val="22"/>
        </w:rPr>
      </w:pPr>
    </w:p>
    <w:tbl>
      <w:tblPr>
        <w:tblStyle w:val="TableGrid"/>
        <w:tblW w:w="10639" w:type="dxa"/>
        <w:jc w:val="center"/>
        <w:tblLayout w:type="fixed"/>
        <w:tblLook w:val="04A0" w:firstRow="1" w:lastRow="0" w:firstColumn="1" w:lastColumn="0" w:noHBand="0" w:noVBand="1"/>
      </w:tblPr>
      <w:tblGrid>
        <w:gridCol w:w="236"/>
        <w:gridCol w:w="3810"/>
        <w:gridCol w:w="269"/>
        <w:gridCol w:w="1625"/>
        <w:gridCol w:w="799"/>
        <w:gridCol w:w="303"/>
        <w:gridCol w:w="92"/>
        <w:gridCol w:w="817"/>
        <w:gridCol w:w="194"/>
        <w:gridCol w:w="597"/>
        <w:gridCol w:w="421"/>
        <w:gridCol w:w="84"/>
        <w:gridCol w:w="1103"/>
        <w:gridCol w:w="266"/>
        <w:gridCol w:w="23"/>
      </w:tblGrid>
      <w:tr w:rsidR="00756366" w14:paraId="3911DB38" w14:textId="77777777" w:rsidTr="00533F8B">
        <w:trPr>
          <w:gridAfter w:val="1"/>
          <w:wAfter w:w="23" w:type="dxa"/>
          <w:trHeight w:val="314"/>
          <w:jc w:val="center"/>
        </w:trPr>
        <w:tc>
          <w:tcPr>
            <w:tcW w:w="236" w:type="dxa"/>
            <w:tcBorders>
              <w:top w:val="single" w:sz="18" w:space="0" w:color="auto"/>
              <w:left w:val="nil"/>
              <w:bottom w:val="nil"/>
              <w:right w:val="nil"/>
            </w:tcBorders>
          </w:tcPr>
          <w:p w14:paraId="12AE45FD" w14:textId="77777777" w:rsidR="00756366" w:rsidRPr="00E568D8" w:rsidRDefault="00756366" w:rsidP="0089282E">
            <w:pPr>
              <w:contextualSpacing/>
              <w:rPr>
                <w:rFonts w:ascii="Times New Roman" w:hAnsi="Times New Roman" w:cs="Times New Roman"/>
                <w:sz w:val="22"/>
                <w:szCs w:val="22"/>
              </w:rPr>
            </w:pPr>
          </w:p>
        </w:tc>
        <w:tc>
          <w:tcPr>
            <w:tcW w:w="10114" w:type="dxa"/>
            <w:gridSpan w:val="12"/>
            <w:tcBorders>
              <w:top w:val="single" w:sz="18" w:space="0" w:color="auto"/>
              <w:left w:val="nil"/>
              <w:bottom w:val="nil"/>
              <w:right w:val="nil"/>
            </w:tcBorders>
          </w:tcPr>
          <w:p w14:paraId="42BFB581" w14:textId="621905D4" w:rsidR="00756366" w:rsidRPr="00E568D8" w:rsidRDefault="00756366" w:rsidP="0089282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5</w:t>
            </w:r>
          </w:p>
        </w:tc>
        <w:tc>
          <w:tcPr>
            <w:tcW w:w="266" w:type="dxa"/>
            <w:tcBorders>
              <w:top w:val="single" w:sz="18" w:space="0" w:color="auto"/>
              <w:left w:val="nil"/>
              <w:bottom w:val="nil"/>
              <w:right w:val="nil"/>
            </w:tcBorders>
          </w:tcPr>
          <w:p w14:paraId="4FA2F15A" w14:textId="77777777" w:rsidR="00756366" w:rsidRPr="00E568D8" w:rsidRDefault="00756366" w:rsidP="0089282E">
            <w:pPr>
              <w:contextualSpacing/>
              <w:rPr>
                <w:rFonts w:ascii="Times New Roman" w:hAnsi="Times New Roman" w:cs="Times New Roman"/>
                <w:sz w:val="22"/>
                <w:szCs w:val="22"/>
              </w:rPr>
            </w:pPr>
          </w:p>
        </w:tc>
      </w:tr>
      <w:tr w:rsidR="00756366" w14:paraId="18638E68" w14:textId="77777777" w:rsidTr="00533F8B">
        <w:trPr>
          <w:gridAfter w:val="1"/>
          <w:wAfter w:w="23" w:type="dxa"/>
          <w:trHeight w:val="270"/>
          <w:jc w:val="center"/>
        </w:trPr>
        <w:tc>
          <w:tcPr>
            <w:tcW w:w="236" w:type="dxa"/>
            <w:tcBorders>
              <w:top w:val="nil"/>
              <w:left w:val="nil"/>
              <w:bottom w:val="nil"/>
              <w:right w:val="nil"/>
            </w:tcBorders>
          </w:tcPr>
          <w:p w14:paraId="7D13BECB" w14:textId="77777777" w:rsidR="00756366" w:rsidRDefault="00756366" w:rsidP="0089282E">
            <w:pPr>
              <w:contextualSpacing/>
              <w:rPr>
                <w:rFonts w:ascii="Times New Roman" w:hAnsi="Times New Roman" w:cs="Times New Roman"/>
                <w:bCs/>
                <w:smallCaps/>
                <w:sz w:val="22"/>
                <w:szCs w:val="22"/>
              </w:rPr>
            </w:pPr>
          </w:p>
        </w:tc>
        <w:tc>
          <w:tcPr>
            <w:tcW w:w="10114" w:type="dxa"/>
            <w:gridSpan w:val="12"/>
            <w:tcBorders>
              <w:top w:val="nil"/>
              <w:left w:val="nil"/>
              <w:bottom w:val="nil"/>
              <w:right w:val="nil"/>
            </w:tcBorders>
          </w:tcPr>
          <w:p w14:paraId="798B6E93" w14:textId="568B4F6E" w:rsidR="00756366" w:rsidRPr="00E568D8" w:rsidRDefault="00756366" w:rsidP="0089282E">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different types of data</w:t>
            </w:r>
          </w:p>
        </w:tc>
        <w:tc>
          <w:tcPr>
            <w:tcW w:w="266" w:type="dxa"/>
            <w:tcBorders>
              <w:top w:val="nil"/>
              <w:left w:val="nil"/>
              <w:bottom w:val="nil"/>
              <w:right w:val="nil"/>
            </w:tcBorders>
          </w:tcPr>
          <w:p w14:paraId="751DEEEA" w14:textId="77777777" w:rsidR="00756366" w:rsidRPr="00E568D8" w:rsidRDefault="00756366" w:rsidP="0089282E">
            <w:pPr>
              <w:contextualSpacing/>
              <w:rPr>
                <w:rFonts w:ascii="Times New Roman" w:hAnsi="Times New Roman" w:cs="Times New Roman"/>
                <w:sz w:val="22"/>
                <w:szCs w:val="22"/>
              </w:rPr>
            </w:pPr>
          </w:p>
        </w:tc>
      </w:tr>
      <w:tr w:rsidR="00756366" w14:paraId="26597F69" w14:textId="77777777" w:rsidTr="00533F8B">
        <w:trPr>
          <w:gridAfter w:val="1"/>
          <w:wAfter w:w="23" w:type="dxa"/>
          <w:trHeight w:val="341"/>
          <w:jc w:val="center"/>
        </w:trPr>
        <w:tc>
          <w:tcPr>
            <w:tcW w:w="236" w:type="dxa"/>
            <w:tcBorders>
              <w:top w:val="single" w:sz="4" w:space="0" w:color="auto"/>
              <w:left w:val="nil"/>
              <w:bottom w:val="nil"/>
              <w:right w:val="nil"/>
            </w:tcBorders>
          </w:tcPr>
          <w:p w14:paraId="3E5AE7F3" w14:textId="77777777" w:rsidR="00756366" w:rsidRPr="00DB69D2" w:rsidRDefault="00756366" w:rsidP="0089282E">
            <w:pPr>
              <w:contextualSpacing/>
              <w:jc w:val="center"/>
              <w:rPr>
                <w:rFonts w:ascii="Times New Roman" w:hAnsi="Times New Roman" w:cs="Times New Roman"/>
                <w:b/>
                <w:bCs/>
                <w:sz w:val="22"/>
                <w:szCs w:val="22"/>
              </w:rPr>
            </w:pPr>
          </w:p>
        </w:tc>
        <w:tc>
          <w:tcPr>
            <w:tcW w:w="3810" w:type="dxa"/>
            <w:tcBorders>
              <w:top w:val="single" w:sz="4" w:space="0" w:color="auto"/>
              <w:left w:val="nil"/>
              <w:bottom w:val="nil"/>
              <w:right w:val="nil"/>
            </w:tcBorders>
          </w:tcPr>
          <w:p w14:paraId="426C515A" w14:textId="77777777" w:rsidR="00756366" w:rsidRDefault="00756366" w:rsidP="0089282E">
            <w:pPr>
              <w:contextualSpacing/>
              <w:jc w:val="center"/>
              <w:rPr>
                <w:rFonts w:ascii="Times New Roman" w:hAnsi="Times New Roman" w:cs="Times New Roman"/>
                <w:b/>
                <w:bCs/>
                <w:sz w:val="22"/>
                <w:szCs w:val="22"/>
              </w:rPr>
            </w:pPr>
          </w:p>
        </w:tc>
        <w:tc>
          <w:tcPr>
            <w:tcW w:w="269" w:type="dxa"/>
            <w:tcBorders>
              <w:top w:val="single" w:sz="4" w:space="0" w:color="auto"/>
              <w:left w:val="nil"/>
              <w:bottom w:val="nil"/>
              <w:right w:val="nil"/>
            </w:tcBorders>
          </w:tcPr>
          <w:p w14:paraId="4C6AF3F8" w14:textId="77777777" w:rsidR="00756366" w:rsidRDefault="00756366" w:rsidP="0089282E">
            <w:pPr>
              <w:contextualSpacing/>
              <w:jc w:val="center"/>
              <w:rPr>
                <w:rFonts w:ascii="Times New Roman" w:hAnsi="Times New Roman" w:cs="Times New Roman"/>
                <w:b/>
                <w:bCs/>
                <w:sz w:val="22"/>
                <w:szCs w:val="22"/>
              </w:rPr>
            </w:pPr>
          </w:p>
        </w:tc>
        <w:tc>
          <w:tcPr>
            <w:tcW w:w="6035" w:type="dxa"/>
            <w:gridSpan w:val="10"/>
            <w:tcBorders>
              <w:top w:val="single" w:sz="4" w:space="0" w:color="auto"/>
              <w:left w:val="nil"/>
              <w:bottom w:val="nil"/>
              <w:right w:val="nil"/>
            </w:tcBorders>
            <w:vAlign w:val="center"/>
          </w:tcPr>
          <w:p w14:paraId="408129A6" w14:textId="118C3F74" w:rsidR="00756366" w:rsidRDefault="00756366" w:rsidP="0089282E">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66" w:type="dxa"/>
            <w:tcBorders>
              <w:top w:val="single" w:sz="4" w:space="0" w:color="auto"/>
              <w:left w:val="nil"/>
              <w:bottom w:val="nil"/>
              <w:right w:val="nil"/>
            </w:tcBorders>
          </w:tcPr>
          <w:p w14:paraId="36278D03" w14:textId="77777777" w:rsidR="00756366" w:rsidRDefault="00756366" w:rsidP="0089282E">
            <w:pPr>
              <w:contextualSpacing/>
              <w:jc w:val="center"/>
              <w:rPr>
                <w:rFonts w:ascii="Times New Roman" w:hAnsi="Times New Roman" w:cs="Times New Roman"/>
                <w:b/>
                <w:bCs/>
                <w:sz w:val="22"/>
                <w:szCs w:val="22"/>
              </w:rPr>
            </w:pPr>
          </w:p>
        </w:tc>
      </w:tr>
      <w:tr w:rsidR="00533F8B" w14:paraId="2F8A7670" w14:textId="77777777" w:rsidTr="009E7126">
        <w:trPr>
          <w:gridAfter w:val="1"/>
          <w:wAfter w:w="23" w:type="dxa"/>
          <w:jc w:val="center"/>
        </w:trPr>
        <w:tc>
          <w:tcPr>
            <w:tcW w:w="236" w:type="dxa"/>
            <w:tcBorders>
              <w:top w:val="nil"/>
              <w:left w:val="nil"/>
              <w:bottom w:val="nil"/>
              <w:right w:val="nil"/>
            </w:tcBorders>
          </w:tcPr>
          <w:p w14:paraId="5279B862" w14:textId="77777777" w:rsidR="00756366" w:rsidRPr="00DB69D2" w:rsidRDefault="00756366" w:rsidP="0089282E">
            <w:pPr>
              <w:contextualSpacing/>
              <w:jc w:val="both"/>
              <w:rPr>
                <w:rFonts w:ascii="Times New Roman" w:hAnsi="Times New Roman" w:cs="Times New Roman"/>
                <w:b/>
                <w:bCs/>
                <w:sz w:val="22"/>
                <w:szCs w:val="22"/>
              </w:rPr>
            </w:pPr>
          </w:p>
        </w:tc>
        <w:tc>
          <w:tcPr>
            <w:tcW w:w="3810" w:type="dxa"/>
            <w:tcBorders>
              <w:top w:val="nil"/>
              <w:left w:val="nil"/>
              <w:bottom w:val="single" w:sz="4" w:space="0" w:color="auto"/>
              <w:right w:val="nil"/>
            </w:tcBorders>
            <w:vAlign w:val="bottom"/>
          </w:tcPr>
          <w:p w14:paraId="69B6D74B" w14:textId="08C0A20D" w:rsidR="00756366" w:rsidRPr="00502991" w:rsidRDefault="00756366"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data: horizons</w:t>
            </w:r>
          </w:p>
        </w:tc>
        <w:tc>
          <w:tcPr>
            <w:tcW w:w="269" w:type="dxa"/>
            <w:tcBorders>
              <w:top w:val="nil"/>
              <w:left w:val="nil"/>
              <w:bottom w:val="nil"/>
              <w:right w:val="nil"/>
            </w:tcBorders>
          </w:tcPr>
          <w:p w14:paraId="2E32C1B5" w14:textId="77777777" w:rsidR="00756366" w:rsidRDefault="00756366" w:rsidP="0089282E">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single" w:sz="4" w:space="0" w:color="auto"/>
            </w:tcBorders>
            <w:vAlign w:val="center"/>
          </w:tcPr>
          <w:p w14:paraId="22A36E41" w14:textId="3E1E5F1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Optimized Forest</w:t>
            </w:r>
          </w:p>
        </w:tc>
        <w:tc>
          <w:tcPr>
            <w:tcW w:w="1102" w:type="dxa"/>
            <w:gridSpan w:val="2"/>
            <w:tcBorders>
              <w:top w:val="nil"/>
              <w:left w:val="single" w:sz="4" w:space="0" w:color="auto"/>
              <w:bottom w:val="single" w:sz="4" w:space="0" w:color="auto"/>
              <w:right w:val="nil"/>
            </w:tcBorders>
            <w:vAlign w:val="center"/>
          </w:tcPr>
          <w:p w14:paraId="72C9879B"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ARIMA</w:t>
            </w:r>
          </w:p>
        </w:tc>
        <w:tc>
          <w:tcPr>
            <w:tcW w:w="1103" w:type="dxa"/>
            <w:gridSpan w:val="3"/>
            <w:tcBorders>
              <w:top w:val="nil"/>
              <w:left w:val="nil"/>
              <w:bottom w:val="single" w:sz="4" w:space="0" w:color="auto"/>
              <w:right w:val="nil"/>
            </w:tcBorders>
            <w:vAlign w:val="center"/>
          </w:tcPr>
          <w:p w14:paraId="386436E7"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AR(1)</w:t>
            </w:r>
          </w:p>
        </w:tc>
        <w:tc>
          <w:tcPr>
            <w:tcW w:w="1102" w:type="dxa"/>
            <w:gridSpan w:val="3"/>
            <w:tcBorders>
              <w:top w:val="nil"/>
              <w:left w:val="nil"/>
              <w:bottom w:val="single" w:sz="4" w:space="0" w:color="auto"/>
              <w:right w:val="nil"/>
            </w:tcBorders>
            <w:vAlign w:val="center"/>
          </w:tcPr>
          <w:p w14:paraId="779AFD7A"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“Base” Forest</w:t>
            </w:r>
          </w:p>
        </w:tc>
        <w:tc>
          <w:tcPr>
            <w:tcW w:w="1103" w:type="dxa"/>
            <w:tcBorders>
              <w:top w:val="nil"/>
              <w:left w:val="nil"/>
              <w:bottom w:val="single" w:sz="4" w:space="0" w:color="auto"/>
              <w:right w:val="nil"/>
            </w:tcBorders>
            <w:vAlign w:val="center"/>
          </w:tcPr>
          <w:p w14:paraId="0FFB2F0E"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Naïve</w:t>
            </w:r>
          </w:p>
        </w:tc>
        <w:tc>
          <w:tcPr>
            <w:tcW w:w="266" w:type="dxa"/>
            <w:tcBorders>
              <w:top w:val="nil"/>
              <w:left w:val="nil"/>
              <w:bottom w:val="nil"/>
              <w:right w:val="nil"/>
            </w:tcBorders>
          </w:tcPr>
          <w:p w14:paraId="3248D7C5" w14:textId="77777777" w:rsidR="00756366" w:rsidRPr="007112B3" w:rsidRDefault="00756366" w:rsidP="0089282E">
            <w:pPr>
              <w:contextualSpacing/>
              <w:jc w:val="center"/>
              <w:rPr>
                <w:rFonts w:ascii="Times New Roman" w:hAnsi="Times New Roman" w:cs="Times New Roman"/>
                <w:sz w:val="22"/>
                <w:szCs w:val="22"/>
              </w:rPr>
            </w:pPr>
          </w:p>
        </w:tc>
      </w:tr>
      <w:tr w:rsidR="00533F8B" w14:paraId="053F88C0" w14:textId="77777777" w:rsidTr="009E7126">
        <w:trPr>
          <w:gridAfter w:val="1"/>
          <w:wAfter w:w="23" w:type="dxa"/>
          <w:jc w:val="center"/>
        </w:trPr>
        <w:tc>
          <w:tcPr>
            <w:tcW w:w="236" w:type="dxa"/>
            <w:tcBorders>
              <w:top w:val="nil"/>
              <w:left w:val="nil"/>
              <w:bottom w:val="nil"/>
              <w:right w:val="nil"/>
            </w:tcBorders>
          </w:tcPr>
          <w:p w14:paraId="6BB49B93" w14:textId="77777777" w:rsidR="00502991" w:rsidRPr="00DB69D2" w:rsidRDefault="00502991" w:rsidP="00502991">
            <w:pPr>
              <w:contextualSpacing/>
              <w:jc w:val="both"/>
              <w:rPr>
                <w:rFonts w:ascii="Times New Roman" w:hAnsi="Times New Roman" w:cs="Times New Roman"/>
                <w:b/>
                <w:bCs/>
                <w:sz w:val="22"/>
                <w:szCs w:val="22"/>
              </w:rPr>
            </w:pPr>
          </w:p>
        </w:tc>
        <w:tc>
          <w:tcPr>
            <w:tcW w:w="3810" w:type="dxa"/>
            <w:tcBorders>
              <w:top w:val="single" w:sz="4" w:space="0" w:color="auto"/>
              <w:left w:val="nil"/>
              <w:bottom w:val="nil"/>
              <w:right w:val="nil"/>
            </w:tcBorders>
            <w:vAlign w:val="center"/>
          </w:tcPr>
          <w:p w14:paraId="706F7A87" w14:textId="0DF55E39"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 xml:space="preserve">    1 month      </w:t>
            </w:r>
          </w:p>
        </w:tc>
        <w:tc>
          <w:tcPr>
            <w:tcW w:w="269" w:type="dxa"/>
            <w:tcBorders>
              <w:top w:val="nil"/>
              <w:left w:val="nil"/>
              <w:bottom w:val="nil"/>
              <w:right w:val="nil"/>
            </w:tcBorders>
          </w:tcPr>
          <w:p w14:paraId="257CB0D0"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0AC1436D" w14:textId="70A0A205" w:rsidR="00502991" w:rsidRPr="00CD4B2C" w:rsidRDefault="00502991" w:rsidP="00502991">
            <w:pPr>
              <w:contextualSpacing/>
              <w:jc w:val="center"/>
              <w:rPr>
                <w:rFonts w:ascii="Times New Roman" w:hAnsi="Times New Roman" w:cs="Times New Roman"/>
                <w:b/>
                <w:bCs/>
                <w:sz w:val="18"/>
                <w:szCs w:val="18"/>
              </w:rPr>
            </w:pPr>
            <w:r w:rsidRPr="00CD4B2C">
              <w:rPr>
                <w:rFonts w:ascii="Times New Roman" w:hAnsi="Times New Roman" w:cs="Times New Roman"/>
                <w:b/>
                <w:bCs/>
                <w:sz w:val="18"/>
                <w:szCs w:val="18"/>
              </w:rPr>
              <w:t>0.002673159</w:t>
            </w:r>
          </w:p>
        </w:tc>
        <w:tc>
          <w:tcPr>
            <w:tcW w:w="1102" w:type="dxa"/>
            <w:gridSpan w:val="2"/>
            <w:tcBorders>
              <w:top w:val="nil"/>
              <w:left w:val="single" w:sz="4" w:space="0" w:color="auto"/>
              <w:bottom w:val="nil"/>
              <w:right w:val="nil"/>
            </w:tcBorders>
            <w:vAlign w:val="center"/>
          </w:tcPr>
          <w:p w14:paraId="33446B2A" w14:textId="35ABEDA4"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0.00271679</w:t>
            </w:r>
          </w:p>
        </w:tc>
        <w:tc>
          <w:tcPr>
            <w:tcW w:w="1103" w:type="dxa"/>
            <w:gridSpan w:val="3"/>
            <w:tcBorders>
              <w:top w:val="nil"/>
              <w:left w:val="nil"/>
              <w:bottom w:val="nil"/>
              <w:right w:val="nil"/>
            </w:tcBorders>
            <w:vAlign w:val="center"/>
          </w:tcPr>
          <w:p w14:paraId="62CFF76F" w14:textId="33B38DA1"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0.0027406</w:t>
            </w:r>
            <w:r w:rsidR="009E7126">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5F543A9C" w14:textId="12201B11"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0.0029361</w:t>
            </w:r>
            <w:r w:rsidR="009E7126">
              <w:rPr>
                <w:rFonts w:ascii="Times New Roman" w:hAnsi="Times New Roman" w:cs="Times New Roman"/>
                <w:sz w:val="18"/>
                <w:szCs w:val="18"/>
              </w:rPr>
              <w:t>4</w:t>
            </w:r>
          </w:p>
        </w:tc>
        <w:tc>
          <w:tcPr>
            <w:tcW w:w="1103" w:type="dxa"/>
            <w:tcBorders>
              <w:top w:val="nil"/>
              <w:left w:val="nil"/>
              <w:bottom w:val="nil"/>
              <w:right w:val="nil"/>
            </w:tcBorders>
            <w:vAlign w:val="center"/>
          </w:tcPr>
          <w:p w14:paraId="3D5951FB" w14:textId="7D3F37E9"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0.00308843</w:t>
            </w:r>
          </w:p>
        </w:tc>
        <w:tc>
          <w:tcPr>
            <w:tcW w:w="266" w:type="dxa"/>
            <w:tcBorders>
              <w:top w:val="nil"/>
              <w:left w:val="nil"/>
              <w:bottom w:val="nil"/>
              <w:right w:val="nil"/>
            </w:tcBorders>
          </w:tcPr>
          <w:p w14:paraId="26AAE5D3" w14:textId="77777777" w:rsidR="00502991" w:rsidRPr="007112B3" w:rsidRDefault="00502991" w:rsidP="00502991">
            <w:pPr>
              <w:contextualSpacing/>
              <w:jc w:val="center"/>
              <w:rPr>
                <w:rFonts w:ascii="Times New Roman" w:hAnsi="Times New Roman" w:cs="Times New Roman"/>
                <w:sz w:val="22"/>
                <w:szCs w:val="22"/>
              </w:rPr>
            </w:pPr>
          </w:p>
        </w:tc>
      </w:tr>
      <w:tr w:rsidR="00533F8B" w14:paraId="4CF6C3EA" w14:textId="77777777" w:rsidTr="009E7126">
        <w:trPr>
          <w:gridAfter w:val="1"/>
          <w:wAfter w:w="23" w:type="dxa"/>
          <w:jc w:val="center"/>
        </w:trPr>
        <w:tc>
          <w:tcPr>
            <w:tcW w:w="236" w:type="dxa"/>
            <w:tcBorders>
              <w:top w:val="nil"/>
              <w:left w:val="nil"/>
              <w:bottom w:val="nil"/>
              <w:right w:val="nil"/>
            </w:tcBorders>
          </w:tcPr>
          <w:p w14:paraId="6DEE604E"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7CA0BCF1" w14:textId="5AF95C58"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3 months</w:t>
            </w:r>
          </w:p>
        </w:tc>
        <w:tc>
          <w:tcPr>
            <w:tcW w:w="269" w:type="dxa"/>
            <w:tcBorders>
              <w:top w:val="nil"/>
              <w:left w:val="nil"/>
              <w:bottom w:val="nil"/>
              <w:right w:val="nil"/>
            </w:tcBorders>
          </w:tcPr>
          <w:p w14:paraId="4F5805F8"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6CF18453" w14:textId="2D287DD8"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0.002990335</w:t>
            </w:r>
          </w:p>
        </w:tc>
        <w:tc>
          <w:tcPr>
            <w:tcW w:w="1102" w:type="dxa"/>
            <w:gridSpan w:val="2"/>
            <w:tcBorders>
              <w:top w:val="nil"/>
              <w:left w:val="single" w:sz="4" w:space="0" w:color="auto"/>
              <w:bottom w:val="nil"/>
              <w:right w:val="nil"/>
            </w:tcBorders>
            <w:vAlign w:val="center"/>
          </w:tcPr>
          <w:p w14:paraId="086E44E3" w14:textId="247F62AC"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0.0030819</w:t>
            </w:r>
            <w:r w:rsidR="009E7126">
              <w:rPr>
                <w:rFonts w:ascii="Times New Roman" w:hAnsi="Times New Roman" w:cs="Times New Roman"/>
                <w:sz w:val="18"/>
                <w:szCs w:val="18"/>
              </w:rPr>
              <w:t>3</w:t>
            </w:r>
          </w:p>
        </w:tc>
        <w:tc>
          <w:tcPr>
            <w:tcW w:w="1103" w:type="dxa"/>
            <w:gridSpan w:val="3"/>
            <w:tcBorders>
              <w:top w:val="nil"/>
              <w:left w:val="nil"/>
              <w:bottom w:val="nil"/>
              <w:right w:val="nil"/>
            </w:tcBorders>
            <w:vAlign w:val="center"/>
          </w:tcPr>
          <w:p w14:paraId="09557F20" w14:textId="382B4325"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0.003189</w:t>
            </w:r>
            <w:r w:rsidR="009E7126">
              <w:rPr>
                <w:rFonts w:ascii="Times New Roman" w:hAnsi="Times New Roman" w:cs="Times New Roman"/>
                <w:sz w:val="18"/>
                <w:szCs w:val="18"/>
              </w:rPr>
              <w:t>8</w:t>
            </w:r>
          </w:p>
        </w:tc>
        <w:tc>
          <w:tcPr>
            <w:tcW w:w="1102" w:type="dxa"/>
            <w:gridSpan w:val="3"/>
            <w:tcBorders>
              <w:top w:val="nil"/>
              <w:left w:val="nil"/>
              <w:bottom w:val="nil"/>
              <w:right w:val="nil"/>
            </w:tcBorders>
            <w:vAlign w:val="center"/>
          </w:tcPr>
          <w:p w14:paraId="2FFAAD1E" w14:textId="5D2842E1" w:rsidR="00502991" w:rsidRPr="000064A6" w:rsidRDefault="00A51769" w:rsidP="00A51769">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0.0029698</w:t>
            </w:r>
            <w:r w:rsidR="009E7126">
              <w:rPr>
                <w:rFonts w:ascii="Times New Roman" w:hAnsi="Times New Roman" w:cs="Times New Roman"/>
                <w:b/>
                <w:bCs/>
                <w:sz w:val="18"/>
                <w:szCs w:val="18"/>
              </w:rPr>
              <w:t>7</w:t>
            </w:r>
          </w:p>
        </w:tc>
        <w:tc>
          <w:tcPr>
            <w:tcW w:w="1103" w:type="dxa"/>
            <w:tcBorders>
              <w:top w:val="nil"/>
              <w:left w:val="nil"/>
              <w:bottom w:val="nil"/>
              <w:right w:val="nil"/>
            </w:tcBorders>
            <w:vAlign w:val="center"/>
          </w:tcPr>
          <w:p w14:paraId="3ED01E1B" w14:textId="7D50DF1A"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0.00415206</w:t>
            </w:r>
          </w:p>
        </w:tc>
        <w:tc>
          <w:tcPr>
            <w:tcW w:w="266" w:type="dxa"/>
            <w:tcBorders>
              <w:top w:val="nil"/>
              <w:left w:val="nil"/>
              <w:bottom w:val="nil"/>
              <w:right w:val="nil"/>
            </w:tcBorders>
          </w:tcPr>
          <w:p w14:paraId="511FD337" w14:textId="77777777" w:rsidR="00502991" w:rsidRDefault="00502991" w:rsidP="00502991">
            <w:pPr>
              <w:contextualSpacing/>
              <w:jc w:val="center"/>
              <w:rPr>
                <w:rFonts w:ascii="Times New Roman" w:hAnsi="Times New Roman" w:cs="Times New Roman"/>
                <w:sz w:val="22"/>
                <w:szCs w:val="22"/>
              </w:rPr>
            </w:pPr>
          </w:p>
        </w:tc>
      </w:tr>
      <w:tr w:rsidR="00533F8B" w14:paraId="29670B1C" w14:textId="77777777" w:rsidTr="009E7126">
        <w:trPr>
          <w:gridAfter w:val="1"/>
          <w:wAfter w:w="23" w:type="dxa"/>
          <w:jc w:val="center"/>
        </w:trPr>
        <w:tc>
          <w:tcPr>
            <w:tcW w:w="236" w:type="dxa"/>
            <w:tcBorders>
              <w:top w:val="nil"/>
              <w:left w:val="nil"/>
              <w:bottom w:val="nil"/>
              <w:right w:val="nil"/>
            </w:tcBorders>
          </w:tcPr>
          <w:p w14:paraId="6799E7EE"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0F156573" w14:textId="77A99E6B"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6 months</w:t>
            </w:r>
          </w:p>
        </w:tc>
        <w:tc>
          <w:tcPr>
            <w:tcW w:w="269" w:type="dxa"/>
            <w:tcBorders>
              <w:top w:val="nil"/>
              <w:left w:val="nil"/>
              <w:bottom w:val="nil"/>
              <w:right w:val="nil"/>
            </w:tcBorders>
          </w:tcPr>
          <w:p w14:paraId="6CD11887"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16638E9F" w14:textId="090A0F38" w:rsidR="00502991" w:rsidRPr="00A51769" w:rsidRDefault="00A51769" w:rsidP="00A51769">
            <w:pPr>
              <w:contextualSpacing/>
              <w:jc w:val="center"/>
              <w:rPr>
                <w:rFonts w:ascii="Times New Roman" w:hAnsi="Times New Roman" w:cs="Times New Roman"/>
                <w:b/>
                <w:bCs/>
                <w:sz w:val="18"/>
                <w:szCs w:val="18"/>
              </w:rPr>
            </w:pPr>
            <w:r w:rsidRPr="00A51769">
              <w:rPr>
                <w:rFonts w:ascii="Times New Roman" w:hAnsi="Times New Roman" w:cs="Times New Roman"/>
                <w:b/>
                <w:bCs/>
                <w:sz w:val="18"/>
                <w:szCs w:val="18"/>
              </w:rPr>
              <w:t>0.002888543</w:t>
            </w:r>
          </w:p>
        </w:tc>
        <w:tc>
          <w:tcPr>
            <w:tcW w:w="1102" w:type="dxa"/>
            <w:gridSpan w:val="2"/>
            <w:tcBorders>
              <w:top w:val="nil"/>
              <w:left w:val="single" w:sz="4" w:space="0" w:color="auto"/>
              <w:bottom w:val="nil"/>
              <w:right w:val="nil"/>
            </w:tcBorders>
            <w:vAlign w:val="center"/>
          </w:tcPr>
          <w:p w14:paraId="04633897" w14:textId="2D14A3C8"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0.003029</w:t>
            </w:r>
            <w:r w:rsidR="009E7126">
              <w:rPr>
                <w:rFonts w:ascii="Times New Roman" w:hAnsi="Times New Roman" w:cs="Times New Roman"/>
                <w:sz w:val="18"/>
                <w:szCs w:val="18"/>
              </w:rPr>
              <w:t>6</w:t>
            </w:r>
          </w:p>
        </w:tc>
        <w:tc>
          <w:tcPr>
            <w:tcW w:w="1103" w:type="dxa"/>
            <w:gridSpan w:val="3"/>
            <w:tcBorders>
              <w:top w:val="nil"/>
              <w:left w:val="nil"/>
              <w:bottom w:val="nil"/>
              <w:right w:val="nil"/>
            </w:tcBorders>
            <w:vAlign w:val="center"/>
          </w:tcPr>
          <w:p w14:paraId="6D7EAFA0" w14:textId="7697BEFD"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0.0031755</w:t>
            </w:r>
            <w:r w:rsidR="009E7126">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302484DD" w14:textId="6C9A8FD9"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0.00289626</w:t>
            </w:r>
          </w:p>
        </w:tc>
        <w:tc>
          <w:tcPr>
            <w:tcW w:w="1103" w:type="dxa"/>
            <w:tcBorders>
              <w:top w:val="nil"/>
              <w:left w:val="nil"/>
              <w:bottom w:val="nil"/>
              <w:right w:val="nil"/>
            </w:tcBorders>
            <w:vAlign w:val="center"/>
          </w:tcPr>
          <w:p w14:paraId="0409CFF5" w14:textId="228BD338"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0.0041340</w:t>
            </w:r>
          </w:p>
        </w:tc>
        <w:tc>
          <w:tcPr>
            <w:tcW w:w="266" w:type="dxa"/>
            <w:tcBorders>
              <w:top w:val="nil"/>
              <w:left w:val="nil"/>
              <w:bottom w:val="nil"/>
              <w:right w:val="nil"/>
            </w:tcBorders>
          </w:tcPr>
          <w:p w14:paraId="077B89ED" w14:textId="77777777" w:rsidR="00502991" w:rsidRDefault="00502991" w:rsidP="00502991">
            <w:pPr>
              <w:contextualSpacing/>
              <w:jc w:val="center"/>
              <w:rPr>
                <w:rFonts w:ascii="Times New Roman" w:hAnsi="Times New Roman" w:cs="Times New Roman"/>
                <w:sz w:val="22"/>
                <w:szCs w:val="22"/>
              </w:rPr>
            </w:pPr>
          </w:p>
        </w:tc>
      </w:tr>
      <w:tr w:rsidR="00A51769" w14:paraId="4890C416" w14:textId="77777777" w:rsidTr="009E7126">
        <w:trPr>
          <w:gridAfter w:val="1"/>
          <w:wAfter w:w="23" w:type="dxa"/>
          <w:jc w:val="center"/>
        </w:trPr>
        <w:tc>
          <w:tcPr>
            <w:tcW w:w="236" w:type="dxa"/>
            <w:tcBorders>
              <w:top w:val="nil"/>
              <w:left w:val="nil"/>
              <w:bottom w:val="nil"/>
              <w:right w:val="nil"/>
            </w:tcBorders>
          </w:tcPr>
          <w:p w14:paraId="66DB2B71"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66A23A34" w14:textId="68EAC219"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12 months</w:t>
            </w:r>
          </w:p>
        </w:tc>
        <w:tc>
          <w:tcPr>
            <w:tcW w:w="269" w:type="dxa"/>
            <w:tcBorders>
              <w:top w:val="nil"/>
              <w:left w:val="nil"/>
              <w:bottom w:val="nil"/>
              <w:right w:val="nil"/>
            </w:tcBorders>
          </w:tcPr>
          <w:p w14:paraId="184DB1FC"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011E6CFD" w14:textId="19FF0844"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0.003019018</w:t>
            </w:r>
          </w:p>
        </w:tc>
        <w:tc>
          <w:tcPr>
            <w:tcW w:w="1102" w:type="dxa"/>
            <w:gridSpan w:val="2"/>
            <w:tcBorders>
              <w:top w:val="nil"/>
              <w:left w:val="single" w:sz="4" w:space="0" w:color="auto"/>
              <w:bottom w:val="nil"/>
              <w:right w:val="nil"/>
            </w:tcBorders>
            <w:vAlign w:val="center"/>
          </w:tcPr>
          <w:p w14:paraId="0747DEB6" w14:textId="2A90B437"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0.003033</w:t>
            </w:r>
            <w:r w:rsidR="009E7126">
              <w:rPr>
                <w:rFonts w:ascii="Times New Roman" w:hAnsi="Times New Roman" w:cs="Times New Roman"/>
                <w:sz w:val="18"/>
                <w:szCs w:val="18"/>
              </w:rPr>
              <w:t>20</w:t>
            </w:r>
          </w:p>
        </w:tc>
        <w:tc>
          <w:tcPr>
            <w:tcW w:w="1103" w:type="dxa"/>
            <w:gridSpan w:val="3"/>
            <w:tcBorders>
              <w:top w:val="nil"/>
              <w:left w:val="nil"/>
              <w:bottom w:val="nil"/>
              <w:right w:val="nil"/>
            </w:tcBorders>
            <w:vAlign w:val="center"/>
          </w:tcPr>
          <w:p w14:paraId="6B379374" w14:textId="3686D98F"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0.00321220</w:t>
            </w:r>
          </w:p>
        </w:tc>
        <w:tc>
          <w:tcPr>
            <w:tcW w:w="1102" w:type="dxa"/>
            <w:gridSpan w:val="3"/>
            <w:tcBorders>
              <w:top w:val="nil"/>
              <w:left w:val="nil"/>
              <w:bottom w:val="nil"/>
              <w:right w:val="nil"/>
            </w:tcBorders>
            <w:vAlign w:val="center"/>
          </w:tcPr>
          <w:p w14:paraId="4E20BC58" w14:textId="693A50EB" w:rsidR="00502991" w:rsidRPr="000064A6" w:rsidRDefault="00A51769" w:rsidP="00A51769">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0.0029327</w:t>
            </w:r>
            <w:r w:rsidR="009E7126">
              <w:rPr>
                <w:rFonts w:ascii="Times New Roman" w:hAnsi="Times New Roman" w:cs="Times New Roman"/>
                <w:b/>
                <w:bCs/>
                <w:sz w:val="18"/>
                <w:szCs w:val="18"/>
              </w:rPr>
              <w:t>8</w:t>
            </w:r>
          </w:p>
        </w:tc>
        <w:tc>
          <w:tcPr>
            <w:tcW w:w="1103" w:type="dxa"/>
            <w:tcBorders>
              <w:top w:val="nil"/>
              <w:left w:val="nil"/>
              <w:bottom w:val="nil"/>
              <w:right w:val="nil"/>
            </w:tcBorders>
            <w:vAlign w:val="center"/>
          </w:tcPr>
          <w:p w14:paraId="58E64D1D" w14:textId="6932DF09"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0.00428745</w:t>
            </w:r>
          </w:p>
        </w:tc>
        <w:tc>
          <w:tcPr>
            <w:tcW w:w="266" w:type="dxa"/>
            <w:tcBorders>
              <w:top w:val="nil"/>
              <w:left w:val="nil"/>
              <w:bottom w:val="nil"/>
              <w:right w:val="nil"/>
            </w:tcBorders>
          </w:tcPr>
          <w:p w14:paraId="162946E0" w14:textId="77777777" w:rsidR="00502991" w:rsidRDefault="00502991" w:rsidP="00502991">
            <w:pPr>
              <w:contextualSpacing/>
              <w:jc w:val="center"/>
              <w:rPr>
                <w:rFonts w:ascii="Times New Roman" w:hAnsi="Times New Roman" w:cs="Times New Roman"/>
                <w:sz w:val="22"/>
                <w:szCs w:val="22"/>
              </w:rPr>
            </w:pPr>
          </w:p>
        </w:tc>
      </w:tr>
      <w:tr w:rsidR="007E0063" w14:paraId="7AF8C3E4" w14:textId="77777777" w:rsidTr="009E7126">
        <w:trPr>
          <w:gridAfter w:val="1"/>
          <w:wAfter w:w="23" w:type="dxa"/>
          <w:jc w:val="center"/>
        </w:trPr>
        <w:tc>
          <w:tcPr>
            <w:tcW w:w="236" w:type="dxa"/>
            <w:tcBorders>
              <w:top w:val="nil"/>
              <w:left w:val="nil"/>
              <w:bottom w:val="nil"/>
              <w:right w:val="nil"/>
            </w:tcBorders>
          </w:tcPr>
          <w:p w14:paraId="27FB61BF"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single" w:sz="4" w:space="0" w:color="auto"/>
              <w:right w:val="nil"/>
            </w:tcBorders>
            <w:vAlign w:val="center"/>
          </w:tcPr>
          <w:p w14:paraId="003A86CE" w14:textId="3982EAB7" w:rsidR="00502991" w:rsidRPr="00502991" w:rsidRDefault="00502991"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One-month horizon: other time series</w:t>
            </w:r>
          </w:p>
        </w:tc>
        <w:tc>
          <w:tcPr>
            <w:tcW w:w="269" w:type="dxa"/>
            <w:tcBorders>
              <w:top w:val="nil"/>
              <w:left w:val="nil"/>
              <w:bottom w:val="nil"/>
              <w:right w:val="nil"/>
            </w:tcBorders>
          </w:tcPr>
          <w:p w14:paraId="6C6196D5"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nil"/>
            </w:tcBorders>
            <w:vAlign w:val="center"/>
          </w:tcPr>
          <w:p w14:paraId="71E19F72" w14:textId="1F251349" w:rsidR="00502991" w:rsidRPr="00B917B8" w:rsidRDefault="00502991" w:rsidP="00502991">
            <w:pPr>
              <w:contextualSpacing/>
              <w:jc w:val="center"/>
              <w:rPr>
                <w:rFonts w:ascii="Times New Roman" w:hAnsi="Times New Roman" w:cs="Times New Roman"/>
                <w:sz w:val="18"/>
                <w:szCs w:val="18"/>
              </w:rPr>
            </w:pPr>
          </w:p>
        </w:tc>
        <w:tc>
          <w:tcPr>
            <w:tcW w:w="1102" w:type="dxa"/>
            <w:gridSpan w:val="2"/>
            <w:tcBorders>
              <w:top w:val="nil"/>
              <w:left w:val="nil"/>
              <w:bottom w:val="single" w:sz="4" w:space="0" w:color="auto"/>
              <w:right w:val="nil"/>
            </w:tcBorders>
            <w:vAlign w:val="center"/>
          </w:tcPr>
          <w:p w14:paraId="77AEC80E" w14:textId="77777777" w:rsidR="00502991" w:rsidRPr="00B917B8" w:rsidRDefault="00502991" w:rsidP="00502991">
            <w:pPr>
              <w:contextualSpacing/>
              <w:jc w:val="center"/>
              <w:rPr>
                <w:rFonts w:ascii="Times New Roman" w:hAnsi="Times New Roman" w:cs="Times New Roman"/>
                <w:sz w:val="18"/>
                <w:szCs w:val="18"/>
              </w:rPr>
            </w:pPr>
          </w:p>
        </w:tc>
        <w:tc>
          <w:tcPr>
            <w:tcW w:w="1103" w:type="dxa"/>
            <w:gridSpan w:val="3"/>
            <w:tcBorders>
              <w:top w:val="nil"/>
              <w:left w:val="nil"/>
              <w:bottom w:val="single" w:sz="4" w:space="0" w:color="auto"/>
              <w:right w:val="nil"/>
            </w:tcBorders>
            <w:vAlign w:val="center"/>
          </w:tcPr>
          <w:p w14:paraId="073DB3CE" w14:textId="77777777" w:rsidR="00502991" w:rsidRPr="00B917B8" w:rsidRDefault="00502991" w:rsidP="00502991">
            <w:pPr>
              <w:contextualSpacing/>
              <w:jc w:val="center"/>
              <w:rPr>
                <w:rFonts w:ascii="Times New Roman" w:hAnsi="Times New Roman" w:cs="Times New Roman"/>
                <w:sz w:val="18"/>
                <w:szCs w:val="18"/>
              </w:rPr>
            </w:pPr>
          </w:p>
        </w:tc>
        <w:tc>
          <w:tcPr>
            <w:tcW w:w="1102" w:type="dxa"/>
            <w:gridSpan w:val="3"/>
            <w:tcBorders>
              <w:top w:val="nil"/>
              <w:left w:val="nil"/>
              <w:bottom w:val="single" w:sz="4" w:space="0" w:color="auto"/>
              <w:right w:val="nil"/>
            </w:tcBorders>
            <w:vAlign w:val="center"/>
          </w:tcPr>
          <w:p w14:paraId="65279CE8" w14:textId="77777777" w:rsidR="00502991" w:rsidRPr="00B917B8" w:rsidRDefault="00502991" w:rsidP="00502991">
            <w:pPr>
              <w:contextualSpacing/>
              <w:jc w:val="center"/>
              <w:rPr>
                <w:rFonts w:ascii="Times New Roman" w:hAnsi="Times New Roman" w:cs="Times New Roman"/>
                <w:sz w:val="18"/>
                <w:szCs w:val="18"/>
              </w:rPr>
            </w:pPr>
          </w:p>
        </w:tc>
        <w:tc>
          <w:tcPr>
            <w:tcW w:w="1103" w:type="dxa"/>
            <w:tcBorders>
              <w:top w:val="nil"/>
              <w:left w:val="nil"/>
              <w:bottom w:val="single" w:sz="4" w:space="0" w:color="auto"/>
              <w:right w:val="nil"/>
            </w:tcBorders>
            <w:vAlign w:val="center"/>
          </w:tcPr>
          <w:p w14:paraId="3BBB5D87" w14:textId="77777777" w:rsidR="00502991" w:rsidRPr="00B917B8" w:rsidRDefault="00502991" w:rsidP="00502991">
            <w:pPr>
              <w:contextualSpacing/>
              <w:jc w:val="center"/>
              <w:rPr>
                <w:rFonts w:ascii="Times New Roman" w:hAnsi="Times New Roman" w:cs="Times New Roman"/>
                <w:sz w:val="18"/>
                <w:szCs w:val="18"/>
              </w:rPr>
            </w:pPr>
          </w:p>
        </w:tc>
        <w:tc>
          <w:tcPr>
            <w:tcW w:w="266" w:type="dxa"/>
            <w:tcBorders>
              <w:top w:val="nil"/>
              <w:left w:val="nil"/>
              <w:bottom w:val="nil"/>
              <w:right w:val="nil"/>
            </w:tcBorders>
          </w:tcPr>
          <w:p w14:paraId="1DFFD771" w14:textId="77777777" w:rsidR="00502991" w:rsidRDefault="00502991" w:rsidP="00502991">
            <w:pPr>
              <w:contextualSpacing/>
              <w:jc w:val="center"/>
              <w:rPr>
                <w:rFonts w:ascii="Times New Roman" w:hAnsi="Times New Roman" w:cs="Times New Roman"/>
                <w:sz w:val="22"/>
                <w:szCs w:val="22"/>
              </w:rPr>
            </w:pPr>
          </w:p>
        </w:tc>
      </w:tr>
      <w:tr w:rsidR="007E0063" w14:paraId="2F752F75" w14:textId="77777777" w:rsidTr="00F77E30">
        <w:trPr>
          <w:gridAfter w:val="1"/>
          <w:wAfter w:w="23" w:type="dxa"/>
          <w:jc w:val="center"/>
        </w:trPr>
        <w:tc>
          <w:tcPr>
            <w:tcW w:w="236" w:type="dxa"/>
            <w:tcBorders>
              <w:top w:val="nil"/>
              <w:left w:val="nil"/>
              <w:bottom w:val="nil"/>
              <w:right w:val="nil"/>
            </w:tcBorders>
          </w:tcPr>
          <w:p w14:paraId="733FEB4B"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single" w:sz="4" w:space="0" w:color="auto"/>
              <w:left w:val="nil"/>
              <w:bottom w:val="nil"/>
              <w:right w:val="nil"/>
            </w:tcBorders>
            <w:vAlign w:val="center"/>
          </w:tcPr>
          <w:p w14:paraId="4EB38C26" w14:textId="5725E142"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unemployment, Jan 1990 – Jan 2000</w:t>
            </w:r>
          </w:p>
        </w:tc>
        <w:tc>
          <w:tcPr>
            <w:tcW w:w="269" w:type="dxa"/>
            <w:tcBorders>
              <w:top w:val="nil"/>
              <w:left w:val="nil"/>
              <w:bottom w:val="nil"/>
              <w:right w:val="nil"/>
            </w:tcBorders>
          </w:tcPr>
          <w:p w14:paraId="30BF4CD1" w14:textId="77777777" w:rsidR="00502991" w:rsidRDefault="00502991" w:rsidP="00502991">
            <w:pPr>
              <w:contextualSpacing/>
              <w:jc w:val="center"/>
              <w:rPr>
                <w:rFonts w:ascii="Times New Roman" w:hAnsi="Times New Roman" w:cs="Times New Roman"/>
                <w:sz w:val="22"/>
                <w:szCs w:val="22"/>
              </w:rPr>
            </w:pPr>
          </w:p>
        </w:tc>
        <w:tc>
          <w:tcPr>
            <w:tcW w:w="1625" w:type="dxa"/>
            <w:tcBorders>
              <w:top w:val="single" w:sz="4" w:space="0" w:color="auto"/>
              <w:left w:val="nil"/>
              <w:bottom w:val="nil"/>
              <w:right w:val="single" w:sz="4" w:space="0" w:color="auto"/>
            </w:tcBorders>
            <w:vAlign w:val="center"/>
          </w:tcPr>
          <w:p w14:paraId="763298EC" w14:textId="3381FB7C"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0.1412112</w:t>
            </w:r>
          </w:p>
        </w:tc>
        <w:tc>
          <w:tcPr>
            <w:tcW w:w="1102" w:type="dxa"/>
            <w:gridSpan w:val="2"/>
            <w:tcBorders>
              <w:top w:val="single" w:sz="4" w:space="0" w:color="auto"/>
              <w:left w:val="single" w:sz="4" w:space="0" w:color="auto"/>
              <w:bottom w:val="nil"/>
              <w:right w:val="nil"/>
            </w:tcBorders>
            <w:vAlign w:val="center"/>
          </w:tcPr>
          <w:p w14:paraId="0E219F88" w14:textId="22310E69" w:rsidR="00502991" w:rsidRPr="00B2081F" w:rsidRDefault="00B2081F" w:rsidP="00F77E30">
            <w:pPr>
              <w:contextualSpacing/>
              <w:jc w:val="center"/>
              <w:rPr>
                <w:rFonts w:ascii="Times New Roman" w:hAnsi="Times New Roman" w:cs="Times New Roman"/>
                <w:b/>
                <w:bCs/>
                <w:sz w:val="18"/>
                <w:szCs w:val="18"/>
              </w:rPr>
            </w:pPr>
            <w:r w:rsidRPr="00B2081F">
              <w:rPr>
                <w:rFonts w:ascii="Times New Roman" w:hAnsi="Times New Roman" w:cs="Times New Roman"/>
                <w:b/>
                <w:bCs/>
                <w:sz w:val="18"/>
                <w:szCs w:val="18"/>
              </w:rPr>
              <w:t>0.134985</w:t>
            </w:r>
          </w:p>
        </w:tc>
        <w:tc>
          <w:tcPr>
            <w:tcW w:w="1103" w:type="dxa"/>
            <w:gridSpan w:val="3"/>
            <w:tcBorders>
              <w:top w:val="single" w:sz="4" w:space="0" w:color="auto"/>
              <w:left w:val="nil"/>
              <w:bottom w:val="nil"/>
              <w:right w:val="nil"/>
            </w:tcBorders>
            <w:vAlign w:val="center"/>
          </w:tcPr>
          <w:p w14:paraId="3AF1D962" w14:textId="0E44BEEB"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0.1426769</w:t>
            </w:r>
          </w:p>
        </w:tc>
        <w:tc>
          <w:tcPr>
            <w:tcW w:w="1102" w:type="dxa"/>
            <w:gridSpan w:val="3"/>
            <w:tcBorders>
              <w:top w:val="single" w:sz="4" w:space="0" w:color="auto"/>
              <w:left w:val="nil"/>
              <w:bottom w:val="nil"/>
              <w:right w:val="nil"/>
            </w:tcBorders>
            <w:vAlign w:val="center"/>
          </w:tcPr>
          <w:p w14:paraId="6B2D482F" w14:textId="6AD614FF"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0.1404471</w:t>
            </w:r>
          </w:p>
        </w:tc>
        <w:tc>
          <w:tcPr>
            <w:tcW w:w="1103" w:type="dxa"/>
            <w:tcBorders>
              <w:top w:val="single" w:sz="4" w:space="0" w:color="auto"/>
              <w:left w:val="nil"/>
              <w:bottom w:val="nil"/>
              <w:right w:val="nil"/>
            </w:tcBorders>
            <w:vAlign w:val="center"/>
          </w:tcPr>
          <w:p w14:paraId="43372D22" w14:textId="66CDDB2C"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0.1402477</w:t>
            </w:r>
          </w:p>
        </w:tc>
        <w:tc>
          <w:tcPr>
            <w:tcW w:w="266" w:type="dxa"/>
            <w:tcBorders>
              <w:top w:val="nil"/>
              <w:left w:val="nil"/>
              <w:bottom w:val="nil"/>
              <w:right w:val="nil"/>
            </w:tcBorders>
          </w:tcPr>
          <w:p w14:paraId="36CB4725" w14:textId="77777777" w:rsidR="00502991" w:rsidRDefault="00502991" w:rsidP="00502991">
            <w:pPr>
              <w:contextualSpacing/>
              <w:jc w:val="center"/>
              <w:rPr>
                <w:rFonts w:ascii="Times New Roman" w:hAnsi="Times New Roman" w:cs="Times New Roman"/>
                <w:sz w:val="22"/>
                <w:szCs w:val="22"/>
              </w:rPr>
            </w:pPr>
          </w:p>
        </w:tc>
      </w:tr>
      <w:tr w:rsidR="007E0063" w14:paraId="6A5C9334" w14:textId="77777777" w:rsidTr="00F77E30">
        <w:trPr>
          <w:gridAfter w:val="1"/>
          <w:wAfter w:w="23" w:type="dxa"/>
          <w:jc w:val="center"/>
        </w:trPr>
        <w:tc>
          <w:tcPr>
            <w:tcW w:w="236" w:type="dxa"/>
            <w:tcBorders>
              <w:top w:val="nil"/>
              <w:left w:val="nil"/>
              <w:bottom w:val="nil"/>
              <w:right w:val="nil"/>
            </w:tcBorders>
          </w:tcPr>
          <w:p w14:paraId="1C8501EF"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00152864" w14:textId="6482DF17"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3-month Treasury rate, Jan 1985 – Jan 1995</w:t>
            </w:r>
          </w:p>
        </w:tc>
        <w:tc>
          <w:tcPr>
            <w:tcW w:w="269" w:type="dxa"/>
            <w:tcBorders>
              <w:top w:val="nil"/>
              <w:left w:val="nil"/>
              <w:bottom w:val="nil"/>
              <w:right w:val="nil"/>
            </w:tcBorders>
          </w:tcPr>
          <w:p w14:paraId="398B2E0E"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35A7DE9A" w14:textId="13707970" w:rsidR="00502991" w:rsidRPr="00F77E30" w:rsidRDefault="00F77E30" w:rsidP="00F77E30">
            <w:pPr>
              <w:contextualSpacing/>
              <w:jc w:val="center"/>
              <w:rPr>
                <w:rFonts w:ascii="Times New Roman" w:hAnsi="Times New Roman" w:cs="Times New Roman"/>
                <w:b/>
                <w:bCs/>
                <w:sz w:val="18"/>
                <w:szCs w:val="18"/>
              </w:rPr>
            </w:pPr>
            <w:r w:rsidRPr="00F77E30">
              <w:rPr>
                <w:rFonts w:ascii="Times New Roman" w:hAnsi="Times New Roman" w:cs="Times New Roman"/>
                <w:b/>
                <w:bCs/>
                <w:sz w:val="18"/>
                <w:szCs w:val="18"/>
              </w:rPr>
              <w:t>0.2084125</w:t>
            </w:r>
          </w:p>
        </w:tc>
        <w:tc>
          <w:tcPr>
            <w:tcW w:w="1102" w:type="dxa"/>
            <w:gridSpan w:val="2"/>
            <w:tcBorders>
              <w:top w:val="nil"/>
              <w:left w:val="single" w:sz="4" w:space="0" w:color="auto"/>
              <w:bottom w:val="nil"/>
              <w:right w:val="nil"/>
            </w:tcBorders>
            <w:vAlign w:val="center"/>
          </w:tcPr>
          <w:p w14:paraId="04139D4E" w14:textId="7E1F47AF"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0.2226686</w:t>
            </w:r>
          </w:p>
        </w:tc>
        <w:tc>
          <w:tcPr>
            <w:tcW w:w="1103" w:type="dxa"/>
            <w:gridSpan w:val="3"/>
            <w:tcBorders>
              <w:top w:val="nil"/>
              <w:left w:val="nil"/>
              <w:bottom w:val="nil"/>
              <w:right w:val="nil"/>
            </w:tcBorders>
            <w:vAlign w:val="center"/>
          </w:tcPr>
          <w:p w14:paraId="7F866743" w14:textId="2E5E3D59"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0.2091016</w:t>
            </w:r>
          </w:p>
        </w:tc>
        <w:tc>
          <w:tcPr>
            <w:tcW w:w="1102" w:type="dxa"/>
            <w:gridSpan w:val="3"/>
            <w:tcBorders>
              <w:top w:val="nil"/>
              <w:left w:val="nil"/>
              <w:bottom w:val="nil"/>
              <w:right w:val="nil"/>
            </w:tcBorders>
            <w:vAlign w:val="center"/>
          </w:tcPr>
          <w:p w14:paraId="623482CD" w14:textId="25736C56"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0.2344242</w:t>
            </w:r>
          </w:p>
        </w:tc>
        <w:tc>
          <w:tcPr>
            <w:tcW w:w="1103" w:type="dxa"/>
            <w:tcBorders>
              <w:top w:val="nil"/>
              <w:left w:val="nil"/>
              <w:bottom w:val="nil"/>
              <w:right w:val="nil"/>
            </w:tcBorders>
            <w:vAlign w:val="center"/>
          </w:tcPr>
          <w:p w14:paraId="138AF048" w14:textId="0CED5D67" w:rsidR="00502991" w:rsidRPr="00F77E30" w:rsidRDefault="00F77E30" w:rsidP="00F77E30">
            <w:pPr>
              <w:contextualSpacing/>
              <w:jc w:val="center"/>
              <w:rPr>
                <w:rFonts w:ascii="Times New Roman" w:hAnsi="Times New Roman" w:cs="Times New Roman"/>
                <w:b/>
                <w:bCs/>
                <w:sz w:val="18"/>
                <w:szCs w:val="18"/>
              </w:rPr>
            </w:pPr>
            <w:r w:rsidRPr="00F77E30">
              <w:rPr>
                <w:rFonts w:ascii="Times New Roman" w:hAnsi="Times New Roman" w:cs="Times New Roman"/>
                <w:sz w:val="18"/>
                <w:szCs w:val="18"/>
              </w:rPr>
              <w:t>0.2398949</w:t>
            </w:r>
          </w:p>
        </w:tc>
        <w:tc>
          <w:tcPr>
            <w:tcW w:w="266" w:type="dxa"/>
            <w:tcBorders>
              <w:top w:val="nil"/>
              <w:left w:val="nil"/>
              <w:bottom w:val="nil"/>
              <w:right w:val="nil"/>
            </w:tcBorders>
          </w:tcPr>
          <w:p w14:paraId="5430ACA8" w14:textId="77777777" w:rsidR="00502991" w:rsidRDefault="00502991" w:rsidP="00502991">
            <w:pPr>
              <w:contextualSpacing/>
              <w:jc w:val="center"/>
              <w:rPr>
                <w:rFonts w:ascii="Times New Roman" w:hAnsi="Times New Roman" w:cs="Times New Roman"/>
                <w:sz w:val="22"/>
                <w:szCs w:val="22"/>
              </w:rPr>
            </w:pPr>
          </w:p>
        </w:tc>
      </w:tr>
      <w:tr w:rsidR="007E0063" w14:paraId="7B73D3A5" w14:textId="77777777" w:rsidTr="00F77E30">
        <w:trPr>
          <w:gridAfter w:val="1"/>
          <w:wAfter w:w="23" w:type="dxa"/>
          <w:jc w:val="center"/>
        </w:trPr>
        <w:tc>
          <w:tcPr>
            <w:tcW w:w="236" w:type="dxa"/>
            <w:tcBorders>
              <w:top w:val="nil"/>
              <w:left w:val="nil"/>
              <w:bottom w:val="nil"/>
              <w:right w:val="nil"/>
            </w:tcBorders>
          </w:tcPr>
          <w:p w14:paraId="68AE2D80"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1855A022" w14:textId="2020040F"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UK inflation rate, Jan 201</w:t>
            </w:r>
            <w:r w:rsidR="00754689">
              <w:rPr>
                <w:rFonts w:ascii="Times New Roman" w:hAnsi="Times New Roman" w:cs="Times New Roman"/>
                <w:i/>
                <w:iCs/>
                <w:sz w:val="18"/>
                <w:szCs w:val="18"/>
              </w:rPr>
              <w:t>5</w:t>
            </w:r>
            <w:r w:rsidRPr="00502991">
              <w:rPr>
                <w:rFonts w:ascii="Times New Roman" w:hAnsi="Times New Roman" w:cs="Times New Roman"/>
                <w:i/>
                <w:iCs/>
                <w:sz w:val="18"/>
                <w:szCs w:val="18"/>
              </w:rPr>
              <w:t xml:space="preserve"> – Jan 2020</w:t>
            </w:r>
          </w:p>
        </w:tc>
        <w:tc>
          <w:tcPr>
            <w:tcW w:w="269" w:type="dxa"/>
            <w:tcBorders>
              <w:top w:val="nil"/>
              <w:left w:val="nil"/>
              <w:bottom w:val="nil"/>
              <w:right w:val="nil"/>
            </w:tcBorders>
          </w:tcPr>
          <w:p w14:paraId="66DEB3C1"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7D14835A" w14:textId="4DC2EA36"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0.00248008</w:t>
            </w:r>
          </w:p>
        </w:tc>
        <w:tc>
          <w:tcPr>
            <w:tcW w:w="1102" w:type="dxa"/>
            <w:gridSpan w:val="2"/>
            <w:tcBorders>
              <w:top w:val="nil"/>
              <w:left w:val="single" w:sz="4" w:space="0" w:color="auto"/>
              <w:bottom w:val="nil"/>
              <w:right w:val="nil"/>
            </w:tcBorders>
            <w:vAlign w:val="center"/>
          </w:tcPr>
          <w:p w14:paraId="17001D91" w14:textId="5AE65D9E" w:rsidR="00502991" w:rsidRPr="0038422E" w:rsidRDefault="0038422E" w:rsidP="00F77E30">
            <w:pPr>
              <w:contextualSpacing/>
              <w:jc w:val="center"/>
              <w:rPr>
                <w:rFonts w:ascii="Times New Roman" w:hAnsi="Times New Roman" w:cs="Times New Roman"/>
                <w:b/>
                <w:bCs/>
                <w:sz w:val="18"/>
                <w:szCs w:val="18"/>
              </w:rPr>
            </w:pPr>
            <w:r w:rsidRPr="0038422E">
              <w:rPr>
                <w:rFonts w:ascii="Times New Roman" w:hAnsi="Times New Roman" w:cs="Times New Roman"/>
                <w:b/>
                <w:bCs/>
                <w:sz w:val="18"/>
                <w:szCs w:val="18"/>
              </w:rPr>
              <w:t>0.00130273</w:t>
            </w:r>
          </w:p>
        </w:tc>
        <w:tc>
          <w:tcPr>
            <w:tcW w:w="1103" w:type="dxa"/>
            <w:gridSpan w:val="3"/>
            <w:tcBorders>
              <w:top w:val="nil"/>
              <w:left w:val="nil"/>
              <w:bottom w:val="nil"/>
              <w:right w:val="nil"/>
            </w:tcBorders>
            <w:vAlign w:val="center"/>
          </w:tcPr>
          <w:p w14:paraId="7A7AFF8A" w14:textId="719F8324"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0.0028711</w:t>
            </w:r>
            <w:r>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5BAA565B" w14:textId="60994F3B"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0.0024908</w:t>
            </w:r>
            <w:r>
              <w:rPr>
                <w:rFonts w:ascii="Times New Roman" w:hAnsi="Times New Roman" w:cs="Times New Roman"/>
                <w:sz w:val="18"/>
                <w:szCs w:val="18"/>
              </w:rPr>
              <w:t>7</w:t>
            </w:r>
          </w:p>
        </w:tc>
        <w:tc>
          <w:tcPr>
            <w:tcW w:w="1103" w:type="dxa"/>
            <w:tcBorders>
              <w:top w:val="nil"/>
              <w:left w:val="nil"/>
              <w:bottom w:val="nil"/>
              <w:right w:val="nil"/>
            </w:tcBorders>
            <w:vAlign w:val="center"/>
          </w:tcPr>
          <w:p w14:paraId="30BFB966" w14:textId="748171E8" w:rsidR="00502991" w:rsidRPr="0038422E" w:rsidRDefault="0038422E" w:rsidP="00F77E30">
            <w:pPr>
              <w:contextualSpacing/>
              <w:jc w:val="center"/>
              <w:rPr>
                <w:rFonts w:ascii="Times New Roman" w:hAnsi="Times New Roman" w:cs="Times New Roman"/>
                <w:b/>
                <w:bCs/>
                <w:sz w:val="18"/>
                <w:szCs w:val="18"/>
              </w:rPr>
            </w:pPr>
            <w:r w:rsidRPr="0038422E">
              <w:rPr>
                <w:rFonts w:ascii="Times New Roman" w:hAnsi="Times New Roman" w:cs="Times New Roman"/>
                <w:sz w:val="18"/>
                <w:szCs w:val="18"/>
              </w:rPr>
              <w:t>0.00401538</w:t>
            </w:r>
          </w:p>
        </w:tc>
        <w:tc>
          <w:tcPr>
            <w:tcW w:w="266" w:type="dxa"/>
            <w:tcBorders>
              <w:top w:val="nil"/>
              <w:left w:val="nil"/>
              <w:bottom w:val="nil"/>
              <w:right w:val="nil"/>
            </w:tcBorders>
          </w:tcPr>
          <w:p w14:paraId="46385DD0" w14:textId="77777777" w:rsidR="00502991" w:rsidRDefault="00502991" w:rsidP="00502991">
            <w:pPr>
              <w:contextualSpacing/>
              <w:jc w:val="center"/>
              <w:rPr>
                <w:rFonts w:ascii="Times New Roman" w:hAnsi="Times New Roman" w:cs="Times New Roman"/>
                <w:sz w:val="22"/>
                <w:szCs w:val="22"/>
              </w:rPr>
            </w:pPr>
          </w:p>
        </w:tc>
      </w:tr>
      <w:tr w:rsidR="007E0063" w14:paraId="45EEC34A" w14:textId="77777777" w:rsidTr="0007151D">
        <w:trPr>
          <w:gridAfter w:val="1"/>
          <w:wAfter w:w="23" w:type="dxa"/>
          <w:jc w:val="center"/>
        </w:trPr>
        <w:tc>
          <w:tcPr>
            <w:tcW w:w="236" w:type="dxa"/>
            <w:tcBorders>
              <w:top w:val="nil"/>
              <w:left w:val="nil"/>
              <w:bottom w:val="nil"/>
              <w:right w:val="nil"/>
            </w:tcBorders>
          </w:tcPr>
          <w:p w14:paraId="6328A845" w14:textId="77777777" w:rsidR="007E0063" w:rsidRPr="00FE1B49" w:rsidRDefault="007E0063"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29CC4CD7" w14:textId="77777777" w:rsidR="007E0063" w:rsidRPr="00502991" w:rsidRDefault="007E0063" w:rsidP="00502991">
            <w:pPr>
              <w:contextualSpacing/>
              <w:jc w:val="right"/>
              <w:rPr>
                <w:rFonts w:ascii="Times New Roman" w:hAnsi="Times New Roman" w:cs="Times New Roman"/>
                <w:i/>
                <w:iCs/>
                <w:sz w:val="18"/>
                <w:szCs w:val="18"/>
              </w:rPr>
            </w:pPr>
          </w:p>
        </w:tc>
        <w:tc>
          <w:tcPr>
            <w:tcW w:w="269" w:type="dxa"/>
            <w:tcBorders>
              <w:top w:val="nil"/>
              <w:left w:val="nil"/>
              <w:bottom w:val="nil"/>
              <w:right w:val="nil"/>
            </w:tcBorders>
          </w:tcPr>
          <w:p w14:paraId="1DAC8B8E" w14:textId="77777777" w:rsidR="007E0063" w:rsidRDefault="007E0063" w:rsidP="00502991">
            <w:pPr>
              <w:contextualSpacing/>
              <w:jc w:val="center"/>
              <w:rPr>
                <w:rFonts w:ascii="Times New Roman" w:hAnsi="Times New Roman" w:cs="Times New Roman"/>
                <w:sz w:val="22"/>
                <w:szCs w:val="22"/>
              </w:rPr>
            </w:pPr>
          </w:p>
        </w:tc>
        <w:tc>
          <w:tcPr>
            <w:tcW w:w="1625" w:type="dxa"/>
            <w:tcBorders>
              <w:top w:val="nil"/>
              <w:left w:val="nil"/>
              <w:bottom w:val="nil"/>
              <w:right w:val="nil"/>
            </w:tcBorders>
            <w:vAlign w:val="center"/>
          </w:tcPr>
          <w:p w14:paraId="7F7289F1" w14:textId="77777777" w:rsidR="007E0063" w:rsidRPr="00C4156C" w:rsidRDefault="007E0063" w:rsidP="00502991">
            <w:pPr>
              <w:contextualSpacing/>
              <w:jc w:val="center"/>
              <w:rPr>
                <w:rFonts w:ascii="Times New Roman" w:hAnsi="Times New Roman" w:cs="Times New Roman"/>
                <w:sz w:val="18"/>
                <w:szCs w:val="18"/>
              </w:rPr>
            </w:pPr>
          </w:p>
        </w:tc>
        <w:tc>
          <w:tcPr>
            <w:tcW w:w="799" w:type="dxa"/>
            <w:tcBorders>
              <w:top w:val="nil"/>
              <w:left w:val="nil"/>
              <w:bottom w:val="nil"/>
              <w:right w:val="nil"/>
            </w:tcBorders>
            <w:vAlign w:val="center"/>
          </w:tcPr>
          <w:p w14:paraId="6822EE11" w14:textId="77777777" w:rsidR="007E0063" w:rsidRPr="00C4156C" w:rsidRDefault="007E0063" w:rsidP="00502991">
            <w:pPr>
              <w:contextualSpacing/>
              <w:jc w:val="center"/>
              <w:rPr>
                <w:rFonts w:ascii="Times New Roman" w:hAnsi="Times New Roman" w:cs="Times New Roman"/>
                <w:sz w:val="18"/>
                <w:szCs w:val="18"/>
              </w:rPr>
            </w:pPr>
          </w:p>
        </w:tc>
        <w:tc>
          <w:tcPr>
            <w:tcW w:w="1212" w:type="dxa"/>
            <w:gridSpan w:val="3"/>
            <w:tcBorders>
              <w:top w:val="nil"/>
              <w:left w:val="nil"/>
              <w:bottom w:val="nil"/>
              <w:right w:val="nil"/>
            </w:tcBorders>
            <w:vAlign w:val="center"/>
          </w:tcPr>
          <w:p w14:paraId="1F13E469" w14:textId="77777777" w:rsidR="007E0063" w:rsidRPr="00C4156C" w:rsidRDefault="007E0063" w:rsidP="00502991">
            <w:pPr>
              <w:contextualSpacing/>
              <w:jc w:val="center"/>
              <w:rPr>
                <w:rFonts w:ascii="Times New Roman" w:hAnsi="Times New Roman" w:cs="Times New Roman"/>
                <w:sz w:val="18"/>
                <w:szCs w:val="18"/>
              </w:rPr>
            </w:pPr>
          </w:p>
        </w:tc>
        <w:tc>
          <w:tcPr>
            <w:tcW w:w="1212" w:type="dxa"/>
            <w:gridSpan w:val="3"/>
            <w:tcBorders>
              <w:top w:val="nil"/>
              <w:left w:val="nil"/>
              <w:bottom w:val="nil"/>
              <w:right w:val="nil"/>
            </w:tcBorders>
            <w:vAlign w:val="center"/>
          </w:tcPr>
          <w:p w14:paraId="592E48A4" w14:textId="77777777" w:rsidR="007E0063" w:rsidRPr="00C4156C" w:rsidRDefault="007E0063" w:rsidP="00502991">
            <w:pPr>
              <w:contextualSpacing/>
              <w:jc w:val="center"/>
              <w:rPr>
                <w:rFonts w:ascii="Times New Roman" w:hAnsi="Times New Roman" w:cs="Times New Roman"/>
                <w:sz w:val="18"/>
                <w:szCs w:val="18"/>
              </w:rPr>
            </w:pPr>
          </w:p>
        </w:tc>
        <w:tc>
          <w:tcPr>
            <w:tcW w:w="1187" w:type="dxa"/>
            <w:gridSpan w:val="2"/>
            <w:tcBorders>
              <w:top w:val="nil"/>
              <w:left w:val="nil"/>
              <w:bottom w:val="nil"/>
              <w:right w:val="nil"/>
            </w:tcBorders>
            <w:vAlign w:val="center"/>
          </w:tcPr>
          <w:p w14:paraId="5FA593C4" w14:textId="77777777" w:rsidR="007E0063" w:rsidRPr="00C4156C" w:rsidRDefault="007E0063" w:rsidP="00502991">
            <w:pPr>
              <w:contextualSpacing/>
              <w:jc w:val="center"/>
              <w:rPr>
                <w:rFonts w:ascii="Times New Roman" w:hAnsi="Times New Roman" w:cs="Times New Roman"/>
                <w:b/>
                <w:bCs/>
                <w:sz w:val="18"/>
                <w:szCs w:val="18"/>
              </w:rPr>
            </w:pPr>
          </w:p>
        </w:tc>
        <w:tc>
          <w:tcPr>
            <w:tcW w:w="266" w:type="dxa"/>
            <w:tcBorders>
              <w:top w:val="nil"/>
              <w:left w:val="nil"/>
              <w:bottom w:val="nil"/>
              <w:right w:val="nil"/>
            </w:tcBorders>
          </w:tcPr>
          <w:p w14:paraId="6E22BE63" w14:textId="77777777" w:rsidR="007E0063" w:rsidRDefault="007E0063" w:rsidP="00502991">
            <w:pPr>
              <w:contextualSpacing/>
              <w:jc w:val="center"/>
              <w:rPr>
                <w:rFonts w:ascii="Times New Roman" w:hAnsi="Times New Roman" w:cs="Times New Roman"/>
                <w:sz w:val="22"/>
                <w:szCs w:val="22"/>
              </w:rPr>
            </w:pPr>
          </w:p>
        </w:tc>
      </w:tr>
      <w:tr w:rsidR="00CD4B2C" w14:paraId="11F771AE" w14:textId="77777777" w:rsidTr="0007151D">
        <w:trPr>
          <w:gridAfter w:val="1"/>
          <w:wAfter w:w="23" w:type="dxa"/>
          <w:jc w:val="center"/>
        </w:trPr>
        <w:tc>
          <w:tcPr>
            <w:tcW w:w="236" w:type="dxa"/>
            <w:tcBorders>
              <w:top w:val="nil"/>
              <w:left w:val="nil"/>
              <w:bottom w:val="nil"/>
              <w:right w:val="nil"/>
            </w:tcBorders>
          </w:tcPr>
          <w:p w14:paraId="160DB371" w14:textId="77777777" w:rsidR="00CD4B2C" w:rsidRPr="00FE1B49" w:rsidRDefault="00CD4B2C" w:rsidP="00502991">
            <w:pPr>
              <w:contextualSpacing/>
              <w:jc w:val="both"/>
              <w:rPr>
                <w:rFonts w:ascii="Times New Roman" w:hAnsi="Times New Roman" w:cs="Times New Roman"/>
                <w:sz w:val="22"/>
                <w:szCs w:val="22"/>
              </w:rPr>
            </w:pPr>
          </w:p>
        </w:tc>
        <w:tc>
          <w:tcPr>
            <w:tcW w:w="3810" w:type="dxa"/>
            <w:tcBorders>
              <w:top w:val="nil"/>
              <w:left w:val="nil"/>
              <w:bottom w:val="single" w:sz="4" w:space="0" w:color="auto"/>
              <w:right w:val="nil"/>
            </w:tcBorders>
            <w:vAlign w:val="center"/>
          </w:tcPr>
          <w:p w14:paraId="467EFCEE" w14:textId="65F45735" w:rsidR="00CD4B2C" w:rsidRPr="00502991" w:rsidRDefault="00CD4B2C"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multivariate model</w:t>
            </w:r>
          </w:p>
        </w:tc>
        <w:tc>
          <w:tcPr>
            <w:tcW w:w="269" w:type="dxa"/>
            <w:tcBorders>
              <w:top w:val="nil"/>
              <w:left w:val="nil"/>
              <w:bottom w:val="nil"/>
              <w:right w:val="nil"/>
            </w:tcBorders>
          </w:tcPr>
          <w:p w14:paraId="6A0D6DC2" w14:textId="77777777" w:rsidR="00CD4B2C" w:rsidRDefault="00CD4B2C" w:rsidP="00502991">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single" w:sz="4" w:space="0" w:color="auto"/>
            </w:tcBorders>
            <w:vAlign w:val="center"/>
          </w:tcPr>
          <w:p w14:paraId="26A9BE82" w14:textId="392DE8C0"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Optimized Forest</w:t>
            </w:r>
          </w:p>
        </w:tc>
        <w:tc>
          <w:tcPr>
            <w:tcW w:w="1194" w:type="dxa"/>
            <w:gridSpan w:val="3"/>
            <w:tcBorders>
              <w:top w:val="nil"/>
              <w:left w:val="single" w:sz="4" w:space="0" w:color="auto"/>
              <w:bottom w:val="single" w:sz="4" w:space="0" w:color="auto"/>
              <w:right w:val="nil"/>
            </w:tcBorders>
            <w:vAlign w:val="center"/>
          </w:tcPr>
          <w:p w14:paraId="58FE4D81" w14:textId="37F2209C"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 xml:space="preserve">VAR </w:t>
            </w:r>
          </w:p>
        </w:tc>
        <w:tc>
          <w:tcPr>
            <w:tcW w:w="1608" w:type="dxa"/>
            <w:gridSpan w:val="3"/>
            <w:tcBorders>
              <w:top w:val="nil"/>
              <w:left w:val="nil"/>
              <w:bottom w:val="single" w:sz="4" w:space="0" w:color="auto"/>
              <w:right w:val="nil"/>
            </w:tcBorders>
            <w:vAlign w:val="center"/>
          </w:tcPr>
          <w:p w14:paraId="4DABBC03" w14:textId="1F03B966"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“Base” forest</w:t>
            </w:r>
          </w:p>
        </w:tc>
        <w:tc>
          <w:tcPr>
            <w:tcW w:w="1608" w:type="dxa"/>
            <w:gridSpan w:val="3"/>
            <w:tcBorders>
              <w:top w:val="nil"/>
              <w:left w:val="nil"/>
              <w:bottom w:val="single" w:sz="4" w:space="0" w:color="auto"/>
              <w:right w:val="nil"/>
            </w:tcBorders>
            <w:vAlign w:val="center"/>
          </w:tcPr>
          <w:p w14:paraId="5058963B" w14:textId="7A71213A" w:rsidR="00CD4B2C" w:rsidRPr="00CD4B2C" w:rsidRDefault="00CD4B2C" w:rsidP="00502991">
            <w:pPr>
              <w:contextualSpacing/>
              <w:jc w:val="center"/>
              <w:rPr>
                <w:rFonts w:ascii="Times New Roman" w:hAnsi="Times New Roman" w:cs="Times New Roman"/>
                <w:sz w:val="20"/>
                <w:szCs w:val="20"/>
              </w:rPr>
            </w:pPr>
            <w:r>
              <w:rPr>
                <w:rFonts w:ascii="Times New Roman" w:hAnsi="Times New Roman" w:cs="Times New Roman"/>
                <w:sz w:val="20"/>
                <w:szCs w:val="20"/>
              </w:rPr>
              <w:t>Naïve forecast</w:t>
            </w:r>
          </w:p>
        </w:tc>
        <w:tc>
          <w:tcPr>
            <w:tcW w:w="266" w:type="dxa"/>
            <w:tcBorders>
              <w:top w:val="nil"/>
              <w:left w:val="nil"/>
              <w:bottom w:val="nil"/>
              <w:right w:val="nil"/>
            </w:tcBorders>
          </w:tcPr>
          <w:p w14:paraId="718838C9" w14:textId="77777777" w:rsidR="00CD4B2C" w:rsidRDefault="00CD4B2C" w:rsidP="00502991">
            <w:pPr>
              <w:contextualSpacing/>
              <w:jc w:val="center"/>
              <w:rPr>
                <w:rFonts w:ascii="Times New Roman" w:hAnsi="Times New Roman" w:cs="Times New Roman"/>
                <w:sz w:val="22"/>
                <w:szCs w:val="22"/>
              </w:rPr>
            </w:pPr>
          </w:p>
        </w:tc>
      </w:tr>
      <w:tr w:rsidR="00CD4B2C" w14:paraId="4BCE63DF" w14:textId="77777777" w:rsidTr="007E0063">
        <w:trPr>
          <w:gridAfter w:val="1"/>
          <w:wAfter w:w="23" w:type="dxa"/>
          <w:jc w:val="center"/>
        </w:trPr>
        <w:tc>
          <w:tcPr>
            <w:tcW w:w="236" w:type="dxa"/>
            <w:tcBorders>
              <w:top w:val="nil"/>
              <w:left w:val="nil"/>
              <w:bottom w:val="nil"/>
              <w:right w:val="nil"/>
            </w:tcBorders>
          </w:tcPr>
          <w:p w14:paraId="27E3B790" w14:textId="77777777" w:rsidR="00CD4B2C" w:rsidRPr="00FE1B49" w:rsidRDefault="00CD4B2C" w:rsidP="00502991">
            <w:pPr>
              <w:contextualSpacing/>
              <w:jc w:val="both"/>
              <w:rPr>
                <w:rFonts w:ascii="Times New Roman" w:hAnsi="Times New Roman" w:cs="Times New Roman"/>
                <w:sz w:val="22"/>
                <w:szCs w:val="22"/>
              </w:rPr>
            </w:pPr>
          </w:p>
        </w:tc>
        <w:tc>
          <w:tcPr>
            <w:tcW w:w="3810" w:type="dxa"/>
            <w:tcBorders>
              <w:top w:val="single" w:sz="4" w:space="0" w:color="auto"/>
              <w:left w:val="nil"/>
              <w:bottom w:val="nil"/>
              <w:right w:val="nil"/>
            </w:tcBorders>
            <w:vAlign w:val="center"/>
          </w:tcPr>
          <w:p w14:paraId="4D15EB63" w14:textId="0C498A36" w:rsidR="00CD4B2C" w:rsidRPr="00502991" w:rsidRDefault="00CD4B2C" w:rsidP="00502991">
            <w:pPr>
              <w:contextualSpacing/>
              <w:jc w:val="right"/>
              <w:rPr>
                <w:rFonts w:ascii="Times New Roman" w:hAnsi="Times New Roman" w:cs="Times New Roman"/>
                <w:i/>
                <w:iCs/>
                <w:sz w:val="18"/>
                <w:szCs w:val="18"/>
              </w:rPr>
            </w:pPr>
            <w:r>
              <w:rPr>
                <w:rFonts w:ascii="Times New Roman" w:hAnsi="Times New Roman" w:cs="Times New Roman"/>
                <w:i/>
                <w:iCs/>
                <w:sz w:val="18"/>
                <w:szCs w:val="18"/>
              </w:rPr>
              <w:t>Predicted from Jan 1999 – Jan 2020</w:t>
            </w:r>
          </w:p>
        </w:tc>
        <w:tc>
          <w:tcPr>
            <w:tcW w:w="269" w:type="dxa"/>
            <w:tcBorders>
              <w:top w:val="nil"/>
              <w:left w:val="nil"/>
              <w:bottom w:val="nil"/>
              <w:right w:val="nil"/>
            </w:tcBorders>
          </w:tcPr>
          <w:p w14:paraId="34BDF652" w14:textId="77777777" w:rsidR="00CD4B2C" w:rsidRDefault="00CD4B2C" w:rsidP="00502991">
            <w:pPr>
              <w:contextualSpacing/>
              <w:jc w:val="center"/>
              <w:rPr>
                <w:rFonts w:ascii="Times New Roman" w:hAnsi="Times New Roman" w:cs="Times New Roman"/>
                <w:sz w:val="22"/>
                <w:szCs w:val="22"/>
              </w:rPr>
            </w:pPr>
          </w:p>
        </w:tc>
        <w:tc>
          <w:tcPr>
            <w:tcW w:w="1625" w:type="dxa"/>
            <w:tcBorders>
              <w:top w:val="single" w:sz="4" w:space="0" w:color="auto"/>
              <w:left w:val="nil"/>
              <w:bottom w:val="nil"/>
              <w:right w:val="single" w:sz="4" w:space="0" w:color="auto"/>
            </w:tcBorders>
            <w:vAlign w:val="center"/>
          </w:tcPr>
          <w:p w14:paraId="6605DCDC" w14:textId="5ECF4C22" w:rsidR="00CD4B2C" w:rsidRPr="00514EB4" w:rsidRDefault="001477F3" w:rsidP="00502991">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0.002690467</w:t>
            </w:r>
          </w:p>
        </w:tc>
        <w:tc>
          <w:tcPr>
            <w:tcW w:w="1194" w:type="dxa"/>
            <w:gridSpan w:val="3"/>
            <w:tcBorders>
              <w:top w:val="single" w:sz="4" w:space="0" w:color="auto"/>
              <w:left w:val="single" w:sz="4" w:space="0" w:color="auto"/>
              <w:bottom w:val="nil"/>
              <w:right w:val="nil"/>
            </w:tcBorders>
            <w:vAlign w:val="center"/>
          </w:tcPr>
          <w:p w14:paraId="09F6E40E" w14:textId="3EE0FA8B" w:rsidR="00CD4B2C" w:rsidRPr="00514EB4" w:rsidRDefault="001E0C90" w:rsidP="00502991">
            <w:pPr>
              <w:contextualSpacing/>
              <w:jc w:val="center"/>
              <w:rPr>
                <w:rFonts w:ascii="Times New Roman" w:hAnsi="Times New Roman" w:cs="Times New Roman"/>
                <w:b/>
                <w:bCs/>
                <w:sz w:val="18"/>
                <w:szCs w:val="18"/>
              </w:rPr>
            </w:pPr>
            <w:r w:rsidRPr="00514EB4">
              <w:rPr>
                <w:rFonts w:ascii="Times New Roman" w:hAnsi="Times New Roman" w:cs="Times New Roman"/>
                <w:b/>
                <w:bCs/>
                <w:sz w:val="18"/>
                <w:szCs w:val="18"/>
              </w:rPr>
              <w:t>0.002097888</w:t>
            </w:r>
          </w:p>
        </w:tc>
        <w:tc>
          <w:tcPr>
            <w:tcW w:w="1608" w:type="dxa"/>
            <w:gridSpan w:val="3"/>
            <w:tcBorders>
              <w:top w:val="single" w:sz="4" w:space="0" w:color="auto"/>
              <w:left w:val="nil"/>
              <w:bottom w:val="nil"/>
              <w:right w:val="nil"/>
            </w:tcBorders>
            <w:vAlign w:val="center"/>
          </w:tcPr>
          <w:p w14:paraId="54B2E01B" w14:textId="319BD380" w:rsidR="00CD4B2C" w:rsidRPr="00514EB4" w:rsidRDefault="001477F3" w:rsidP="00502991">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0.002863259</w:t>
            </w:r>
          </w:p>
        </w:tc>
        <w:tc>
          <w:tcPr>
            <w:tcW w:w="1608" w:type="dxa"/>
            <w:gridSpan w:val="3"/>
            <w:tcBorders>
              <w:top w:val="single" w:sz="4" w:space="0" w:color="auto"/>
              <w:left w:val="nil"/>
              <w:bottom w:val="nil"/>
              <w:right w:val="nil"/>
            </w:tcBorders>
            <w:vAlign w:val="center"/>
          </w:tcPr>
          <w:p w14:paraId="6D4C6005" w14:textId="71BB7917" w:rsidR="00CD4B2C" w:rsidRPr="00514EB4" w:rsidRDefault="001E0C90" w:rsidP="00502991">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0.003088432</w:t>
            </w:r>
          </w:p>
        </w:tc>
        <w:tc>
          <w:tcPr>
            <w:tcW w:w="266" w:type="dxa"/>
            <w:tcBorders>
              <w:top w:val="nil"/>
              <w:left w:val="nil"/>
              <w:bottom w:val="nil"/>
              <w:right w:val="nil"/>
            </w:tcBorders>
          </w:tcPr>
          <w:p w14:paraId="260C9575" w14:textId="77777777" w:rsidR="00CD4B2C" w:rsidRDefault="00CD4B2C" w:rsidP="00502991">
            <w:pPr>
              <w:contextualSpacing/>
              <w:jc w:val="center"/>
              <w:rPr>
                <w:rFonts w:ascii="Times New Roman" w:hAnsi="Times New Roman" w:cs="Times New Roman"/>
                <w:sz w:val="22"/>
                <w:szCs w:val="22"/>
              </w:rPr>
            </w:pPr>
          </w:p>
        </w:tc>
      </w:tr>
      <w:tr w:rsidR="00535942" w14:paraId="31D38A53" w14:textId="77777777" w:rsidTr="00CD4B2C">
        <w:trPr>
          <w:trHeight w:val="252"/>
          <w:jc w:val="center"/>
        </w:trPr>
        <w:tc>
          <w:tcPr>
            <w:tcW w:w="10639" w:type="dxa"/>
            <w:gridSpan w:val="15"/>
            <w:tcBorders>
              <w:top w:val="single" w:sz="18" w:space="0" w:color="auto"/>
              <w:left w:val="nil"/>
              <w:bottom w:val="nil"/>
              <w:right w:val="nil"/>
            </w:tcBorders>
          </w:tcPr>
          <w:p w14:paraId="31C6C72B" w14:textId="229B5D11" w:rsidR="00535942" w:rsidRDefault="00535942" w:rsidP="00502991">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w:t>
            </w:r>
            <w:r w:rsidR="00CD4B2C">
              <w:rPr>
                <w:rFonts w:ascii="Times New Roman" w:hAnsi="Times New Roman" w:cs="Times New Roman"/>
                <w:sz w:val="16"/>
                <w:szCs w:val="16"/>
              </w:rPr>
              <w:t xml:space="preserve">lowest RMSE in each row is bolded. </w:t>
            </w:r>
            <w:r w:rsidR="000847E0">
              <w:rPr>
                <w:rFonts w:ascii="Times New Roman" w:hAnsi="Times New Roman" w:cs="Times New Roman"/>
                <w:sz w:val="16"/>
                <w:szCs w:val="16"/>
              </w:rPr>
              <w:t xml:space="preserve">For US monthly inflation data at horizons other than one month, the AR(1) model may be thought of as relying only on the most recent available observation of inflation in order to predict 3, 6, or 12 months in advance. </w:t>
            </w:r>
            <w:r w:rsidR="00CD4B2C">
              <w:rPr>
                <w:rFonts w:ascii="Times New Roman" w:hAnsi="Times New Roman" w:cs="Times New Roman"/>
                <w:sz w:val="16"/>
                <w:szCs w:val="16"/>
              </w:rPr>
              <w:t xml:space="preserve">The multivariate case substitutes a VAR </w:t>
            </w:r>
            <w:r w:rsidR="007E0063">
              <w:rPr>
                <w:rFonts w:ascii="Times New Roman" w:hAnsi="Times New Roman" w:cs="Times New Roman"/>
                <w:sz w:val="16"/>
                <w:szCs w:val="16"/>
              </w:rPr>
              <w:t xml:space="preserve">of up to six </w:t>
            </w:r>
            <w:proofErr w:type="spellStart"/>
            <w:r w:rsidR="007E0063">
              <w:rPr>
                <w:rFonts w:ascii="Times New Roman" w:hAnsi="Times New Roman" w:cs="Times New Roman"/>
                <w:sz w:val="16"/>
                <w:szCs w:val="16"/>
              </w:rPr>
              <w:t>lags</w:t>
            </w:r>
            <w:proofErr w:type="spellEnd"/>
            <w:r w:rsidR="007E0063">
              <w:rPr>
                <w:rFonts w:ascii="Times New Roman" w:hAnsi="Times New Roman" w:cs="Times New Roman"/>
                <w:sz w:val="16"/>
                <w:szCs w:val="16"/>
              </w:rPr>
              <w:t xml:space="preserve">, </w:t>
            </w:r>
            <w:r w:rsidR="00CD4B2C">
              <w:rPr>
                <w:rFonts w:ascii="Times New Roman" w:hAnsi="Times New Roman" w:cs="Times New Roman"/>
                <w:sz w:val="16"/>
                <w:szCs w:val="16"/>
              </w:rPr>
              <w:t>optimized by AIC</w:t>
            </w:r>
            <w:r w:rsidR="007E0063">
              <w:rPr>
                <w:rFonts w:ascii="Times New Roman" w:hAnsi="Times New Roman" w:cs="Times New Roman"/>
                <w:sz w:val="16"/>
                <w:szCs w:val="16"/>
              </w:rPr>
              <w:t>,</w:t>
            </w:r>
            <w:r w:rsidR="00CD4B2C">
              <w:rPr>
                <w:rFonts w:ascii="Times New Roman" w:hAnsi="Times New Roman" w:cs="Times New Roman"/>
                <w:sz w:val="16"/>
                <w:szCs w:val="16"/>
              </w:rPr>
              <w:t xml:space="preserve"> for the ARIMA optimized by AIC and excludes the AR(1) model entirely.</w:t>
            </w:r>
          </w:p>
        </w:tc>
      </w:tr>
    </w:tbl>
    <w:p w14:paraId="3367A5A9" w14:textId="77777777" w:rsidR="00B64C5E" w:rsidRPr="00FD3F6F" w:rsidRDefault="00B64C5E" w:rsidP="006357A3">
      <w:pPr>
        <w:ind w:firstLine="720"/>
        <w:jc w:val="both"/>
        <w:rPr>
          <w:rFonts w:ascii="Times New Roman" w:hAnsi="Times New Roman" w:cs="Times New Roman"/>
          <w:sz w:val="22"/>
          <w:szCs w:val="22"/>
        </w:rPr>
      </w:pPr>
    </w:p>
    <w:p w14:paraId="0C034A26" w14:textId="071DB699" w:rsidR="00682007" w:rsidRDefault="00682007" w:rsidP="00682007">
      <w:pPr>
        <w:jc w:val="both"/>
        <w:rPr>
          <w:rFonts w:ascii="Times New Roman" w:hAnsi="Times New Roman" w:cs="Times New Roman"/>
          <w:sz w:val="22"/>
          <w:szCs w:val="22"/>
        </w:rPr>
      </w:pPr>
    </w:p>
    <w:p w14:paraId="19F2D16B" w14:textId="7672704B" w:rsidR="00473355" w:rsidRPr="00456159" w:rsidRDefault="00473355" w:rsidP="00456159">
      <w:pPr>
        <w:pStyle w:val="ListParagraph"/>
        <w:numPr>
          <w:ilvl w:val="1"/>
          <w:numId w:val="8"/>
        </w:numPr>
        <w:jc w:val="both"/>
        <w:rPr>
          <w:rFonts w:ascii="Times New Roman" w:hAnsi="Times New Roman" w:cs="Times New Roman"/>
          <w:i/>
          <w:iCs/>
          <w:sz w:val="22"/>
          <w:szCs w:val="22"/>
        </w:rPr>
      </w:pPr>
      <w:r w:rsidRPr="00456159">
        <w:rPr>
          <w:rFonts w:ascii="Times New Roman" w:hAnsi="Times New Roman" w:cs="Times New Roman"/>
          <w:i/>
          <w:iCs/>
          <w:sz w:val="22"/>
          <w:szCs w:val="22"/>
        </w:rPr>
        <w:t>Implications</w:t>
      </w:r>
    </w:p>
    <w:p w14:paraId="6AFFE0C8" w14:textId="53451D1C" w:rsidR="00B77A6A"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The good news is that the random forest outperforms ARIMA models in forecasting US inflation, at every horizon. Furthermore, the random forest almost always outperforms a naïve model, in all contexts, and shows the ability to outperform the ARIMA model in the context of the 3-month Treasury rate. The bad news is that it does not outperform the ARIMA in every case, and occasionally does worse than the “base” forest, especially at different horizons. Worse yet, as a multivariate model it fails horribly, even offering a worse forecast than it did as a univariate model, not to mention being embarrassed by the VAR model.</w:t>
      </w:r>
    </w:p>
    <w:p w14:paraId="3F3F4AEE" w14:textId="4A785AD4" w:rsidR="001927ED"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 xml:space="preserve">But, this is a model specifically optimized for a particular forecasting scenario: US monthly inflation at the one-month horizon. Its success in other conditions is encouraging, and its failure cannot be too disheartening. With some modifications, it is likely to be able to challenge univariate models in any context. </w:t>
      </w:r>
      <w:r w:rsidR="00715690">
        <w:rPr>
          <w:rFonts w:ascii="Times New Roman" w:hAnsi="Times New Roman" w:cs="Times New Roman"/>
          <w:sz w:val="22"/>
          <w:szCs w:val="22"/>
        </w:rPr>
        <w:t>Some immediate ideas for improvement: eliminate or modify the data sampling procedure</w:t>
      </w:r>
      <w:r w:rsidR="001927ED">
        <w:rPr>
          <w:rFonts w:ascii="Times New Roman" w:hAnsi="Times New Roman" w:cs="Times New Roman"/>
          <w:sz w:val="22"/>
          <w:szCs w:val="22"/>
        </w:rPr>
        <w:t xml:space="preserve">; maybe with different time series, different sampling techniques should be used. Change the feature fraction; possibly different time series call for a different degree of randomness in the model. </w:t>
      </w:r>
      <w:r w:rsidR="00D02D22">
        <w:rPr>
          <w:rFonts w:ascii="Times New Roman" w:hAnsi="Times New Roman" w:cs="Times New Roman"/>
          <w:sz w:val="22"/>
          <w:szCs w:val="22"/>
        </w:rPr>
        <w:t>Change the objective function; especially at different horizons, a different objective function may produce better results.</w:t>
      </w:r>
    </w:p>
    <w:p w14:paraId="1D7AA353" w14:textId="5EA30FCB" w:rsidR="00B77A6A"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 xml:space="preserve">Whether </w:t>
      </w:r>
      <w:r w:rsidR="001927ED">
        <w:rPr>
          <w:rFonts w:ascii="Times New Roman" w:hAnsi="Times New Roman" w:cs="Times New Roman"/>
          <w:sz w:val="22"/>
          <w:szCs w:val="22"/>
        </w:rPr>
        <w:t>the model</w:t>
      </w:r>
      <w:r>
        <w:rPr>
          <w:rFonts w:ascii="Times New Roman" w:hAnsi="Times New Roman" w:cs="Times New Roman"/>
          <w:sz w:val="22"/>
          <w:szCs w:val="22"/>
        </w:rPr>
        <w:t xml:space="preserve"> can ever compete with multivariate models is an open question. Probably, it will tend to perform better in contexts with more data, and records of economic time series are a fairly recent innovation</w:t>
      </w:r>
      <w:r w:rsidR="00D53F78">
        <w:rPr>
          <w:rFonts w:ascii="Times New Roman" w:hAnsi="Times New Roman" w:cs="Times New Roman"/>
          <w:sz w:val="22"/>
          <w:szCs w:val="22"/>
        </w:rPr>
        <w:t>; i.e., they don’t contain many data points yet</w:t>
      </w:r>
      <w:r>
        <w:rPr>
          <w:rFonts w:ascii="Times New Roman" w:hAnsi="Times New Roman" w:cs="Times New Roman"/>
          <w:sz w:val="22"/>
          <w:szCs w:val="22"/>
        </w:rPr>
        <w:t>.</w:t>
      </w:r>
    </w:p>
    <w:p w14:paraId="27231269" w14:textId="420D962A" w:rsidR="001477F3" w:rsidRDefault="00B77A6A" w:rsidP="001477F3">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w:t>
      </w:r>
      <w:r w:rsidR="0019446C">
        <w:rPr>
          <w:rFonts w:ascii="Times New Roman" w:hAnsi="Times New Roman" w:cs="Times New Roman"/>
          <w:sz w:val="22"/>
          <w:szCs w:val="22"/>
        </w:rPr>
        <w:t>nterestingly, above, i</w:t>
      </w:r>
      <w:r w:rsidR="00473355">
        <w:rPr>
          <w:rFonts w:ascii="Times New Roman" w:hAnsi="Times New Roman" w:cs="Times New Roman"/>
          <w:sz w:val="22"/>
          <w:szCs w:val="22"/>
        </w:rPr>
        <w:t xml:space="preserve">t seems like the base forest </w:t>
      </w:r>
      <w:r w:rsidR="0019446C">
        <w:rPr>
          <w:rFonts w:ascii="Times New Roman" w:hAnsi="Times New Roman" w:cs="Times New Roman"/>
          <w:sz w:val="22"/>
          <w:szCs w:val="22"/>
        </w:rPr>
        <w:t>does not</w:t>
      </w:r>
      <w:r w:rsidR="00473355">
        <w:rPr>
          <w:rFonts w:ascii="Times New Roman" w:hAnsi="Times New Roman" w:cs="Times New Roman"/>
          <w:sz w:val="22"/>
          <w:szCs w:val="22"/>
        </w:rPr>
        <w:t xml:space="preserve"> </w:t>
      </w:r>
      <w:r w:rsidR="0019446C">
        <w:rPr>
          <w:rFonts w:ascii="Times New Roman" w:hAnsi="Times New Roman" w:cs="Times New Roman"/>
          <w:sz w:val="22"/>
          <w:szCs w:val="22"/>
        </w:rPr>
        <w:t>grow</w:t>
      </w:r>
      <w:r w:rsidR="00473355">
        <w:rPr>
          <w:rFonts w:ascii="Times New Roman" w:hAnsi="Times New Roman" w:cs="Times New Roman"/>
          <w:sz w:val="22"/>
          <w:szCs w:val="22"/>
        </w:rPr>
        <w:t xml:space="preserve"> worse with a </w:t>
      </w:r>
      <w:r w:rsidR="0019446C">
        <w:rPr>
          <w:rFonts w:ascii="Times New Roman" w:hAnsi="Times New Roman" w:cs="Times New Roman"/>
          <w:sz w:val="22"/>
          <w:szCs w:val="22"/>
        </w:rPr>
        <w:t>lengthening</w:t>
      </w:r>
      <w:r w:rsidR="00473355">
        <w:rPr>
          <w:rFonts w:ascii="Times New Roman" w:hAnsi="Times New Roman" w:cs="Times New Roman"/>
          <w:sz w:val="22"/>
          <w:szCs w:val="22"/>
        </w:rPr>
        <w:t xml:space="preserve"> horizon, while the optimized fores</w:t>
      </w:r>
      <w:r w:rsidR="0019446C">
        <w:rPr>
          <w:rFonts w:ascii="Times New Roman" w:hAnsi="Times New Roman" w:cs="Times New Roman"/>
          <w:sz w:val="22"/>
          <w:szCs w:val="22"/>
        </w:rPr>
        <w:t>t and the other models do</w:t>
      </w:r>
      <w:r w:rsidR="00473355">
        <w:rPr>
          <w:rFonts w:ascii="Times New Roman" w:hAnsi="Times New Roman" w:cs="Times New Roman"/>
          <w:sz w:val="22"/>
          <w:szCs w:val="22"/>
        </w:rPr>
        <w:t>. I’m not sure why this is</w:t>
      </w:r>
      <w:r w:rsidR="0019446C">
        <w:rPr>
          <w:rFonts w:ascii="Times New Roman" w:hAnsi="Times New Roman" w:cs="Times New Roman"/>
          <w:sz w:val="22"/>
          <w:szCs w:val="22"/>
        </w:rPr>
        <w:t>, but it once again suggests the forecasting potential latent in the random forest.</w:t>
      </w:r>
    </w:p>
    <w:p w14:paraId="2FDCE8CB" w14:textId="77777777" w:rsidR="001477F3" w:rsidRPr="0019446C" w:rsidRDefault="001477F3" w:rsidP="0019446C">
      <w:pPr>
        <w:jc w:val="both"/>
        <w:rPr>
          <w:rFonts w:ascii="Times New Roman" w:hAnsi="Times New Roman" w:cs="Times New Roman"/>
          <w:sz w:val="22"/>
          <w:szCs w:val="22"/>
        </w:rPr>
      </w:pPr>
    </w:p>
    <w:p w14:paraId="12D8F45D" w14:textId="77777777" w:rsidR="00C4156C" w:rsidRDefault="00C4156C" w:rsidP="00473355">
      <w:pPr>
        <w:pStyle w:val="ListParagraph"/>
        <w:ind w:left="0" w:firstLine="720"/>
        <w:jc w:val="both"/>
        <w:rPr>
          <w:rFonts w:ascii="Times New Roman" w:hAnsi="Times New Roman" w:cs="Times New Roman"/>
          <w:sz w:val="22"/>
          <w:szCs w:val="22"/>
        </w:rPr>
      </w:pPr>
    </w:p>
    <w:p w14:paraId="6BE9D4F4" w14:textId="54A34115" w:rsidR="00E90264" w:rsidRPr="00E90264" w:rsidRDefault="00E90264" w:rsidP="00456159">
      <w:pPr>
        <w:pStyle w:val="ListParagraph"/>
        <w:numPr>
          <w:ilvl w:val="0"/>
          <w:numId w:val="8"/>
        </w:numPr>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90264">
      <w:pPr>
        <w:jc w:val="both"/>
        <w:rPr>
          <w:rFonts w:ascii="Times New Roman" w:hAnsi="Times New Roman" w:cs="Times New Roman"/>
          <w:sz w:val="22"/>
          <w:szCs w:val="22"/>
        </w:rPr>
      </w:pPr>
    </w:p>
    <w:p w14:paraId="23080DFA" w14:textId="1BF76412" w:rsidR="00E90264" w:rsidRDefault="00E90264" w:rsidP="00874F16">
      <w:pPr>
        <w:ind w:firstLine="720"/>
        <w:jc w:val="both"/>
        <w:rPr>
          <w:rFonts w:ascii="Times New Roman" w:hAnsi="Times New Roman" w:cs="Times New Roman"/>
          <w:sz w:val="22"/>
          <w:szCs w:val="22"/>
        </w:rPr>
      </w:pPr>
      <w:r>
        <w:rPr>
          <w:rFonts w:ascii="Times New Roman" w:hAnsi="Times New Roman" w:cs="Times New Roman"/>
          <w:sz w:val="22"/>
          <w:szCs w:val="22"/>
        </w:rPr>
        <w:t>Th</w:t>
      </w:r>
      <w:r w:rsidR="00874F16">
        <w:rPr>
          <w:rFonts w:ascii="Times New Roman" w:hAnsi="Times New Roman" w:cs="Times New Roman"/>
          <w:sz w:val="22"/>
          <w:szCs w:val="22"/>
        </w:rPr>
        <w:t xml:space="preserve">e random forest approach to time-series forecasting is promising. When specifically constructed to perform well in a certain context, it is able to outperform an ARIMA model. Even such a specifically constructed random forest is able to perform fairly well in other time-series applications; this suggests its potential for time-series use in general. The “base” random forest, too, performs quite well at times, outperforming an ARIMA model on US monthly inflation data at the 3-, 6-, and 12-month horizons. </w:t>
      </w:r>
    </w:p>
    <w:p w14:paraId="7CC6BFB5" w14:textId="4ABF87EC" w:rsidR="00196AE8" w:rsidRDefault="00196AE8" w:rsidP="00874F16">
      <w:pPr>
        <w:ind w:firstLine="720"/>
        <w:jc w:val="both"/>
        <w:rPr>
          <w:rFonts w:ascii="Times New Roman" w:hAnsi="Times New Roman" w:cs="Times New Roman"/>
          <w:sz w:val="22"/>
          <w:szCs w:val="22"/>
        </w:rPr>
      </w:pPr>
      <w:r>
        <w:rPr>
          <w:rFonts w:ascii="Times New Roman" w:hAnsi="Times New Roman" w:cs="Times New Roman"/>
          <w:sz w:val="22"/>
          <w:szCs w:val="22"/>
        </w:rPr>
        <w:t>The random forest in a time-series context is a topic which has been underexplored, but which promises to yield good results. Its potential is relatively untapped, and it has demonstrated the capacity to outperform classical univariate models.</w:t>
      </w:r>
      <w:r w:rsidR="00B53BF7">
        <w:rPr>
          <w:rFonts w:ascii="Times New Roman" w:hAnsi="Times New Roman" w:cs="Times New Roman"/>
          <w:sz w:val="22"/>
          <w:szCs w:val="22"/>
        </w:rPr>
        <w:t xml:space="preserve"> With some more adjustments, it is perfectly plausible that it could outperform multivariate models as well, and open the door to a new world of time-series forecasting.</w:t>
      </w:r>
    </w:p>
    <w:p w14:paraId="30CE40ED" w14:textId="23043FD2" w:rsidR="00B53BF7" w:rsidRPr="00E90264" w:rsidRDefault="00B53BF7" w:rsidP="00874F16">
      <w:pPr>
        <w:ind w:firstLine="720"/>
        <w:jc w:val="both"/>
        <w:rPr>
          <w:rFonts w:ascii="Times New Roman" w:hAnsi="Times New Roman" w:cs="Times New Roman"/>
          <w:sz w:val="22"/>
          <w:szCs w:val="22"/>
        </w:rPr>
      </w:pPr>
      <w:r>
        <w:rPr>
          <w:rFonts w:ascii="Times New Roman" w:hAnsi="Times New Roman" w:cs="Times New Roman"/>
          <w:sz w:val="22"/>
          <w:szCs w:val="22"/>
        </w:rPr>
        <w:t>Its value lies not just in its predictive power, but also in its ability to offer economic intuition through its expression of the relative importance of various features at various points in time. Graphs of feature importance such as Graph 2 above can indicate the presence</w:t>
      </w:r>
      <w:r w:rsidR="00FD3A6A">
        <w:rPr>
          <w:rFonts w:ascii="Times New Roman" w:hAnsi="Times New Roman" w:cs="Times New Roman"/>
          <w:sz w:val="22"/>
          <w:szCs w:val="22"/>
        </w:rPr>
        <w:t xml:space="preserve"> and fluctuation</w:t>
      </w:r>
      <w:r>
        <w:rPr>
          <w:rFonts w:ascii="Times New Roman" w:hAnsi="Times New Roman" w:cs="Times New Roman"/>
          <w:sz w:val="22"/>
          <w:szCs w:val="22"/>
        </w:rPr>
        <w:t xml:space="preserve"> of economic trends</w:t>
      </w:r>
      <w:r w:rsidR="00FD3A6A">
        <w:rPr>
          <w:rFonts w:ascii="Times New Roman" w:hAnsi="Times New Roman" w:cs="Times New Roman"/>
          <w:sz w:val="22"/>
          <w:szCs w:val="22"/>
        </w:rPr>
        <w:t xml:space="preserve">. Thus, the random forest should be valued not just for its predictive power, but for its ability to provide economic insight. </w:t>
      </w:r>
      <w:r w:rsidR="006C337C">
        <w:rPr>
          <w:rFonts w:ascii="Times New Roman" w:hAnsi="Times New Roman" w:cs="Times New Roman"/>
          <w:sz w:val="22"/>
          <w:szCs w:val="22"/>
        </w:rPr>
        <w:t>I hope this approach is explored more thoroughly by other authors; its potential is vast.</w:t>
      </w:r>
    </w:p>
    <w:p w14:paraId="37748478" w14:textId="0C0AC0E5" w:rsidR="00DD41CA" w:rsidRPr="00BC7E31" w:rsidRDefault="00DD41CA" w:rsidP="007B4FE5">
      <w:pPr>
        <w:spacing w:after="160"/>
        <w:rPr>
          <w:rFonts w:ascii="Times New Roman" w:hAnsi="Times New Roman" w:cs="Times New Roman"/>
        </w:rPr>
      </w:pPr>
    </w:p>
    <w:p w14:paraId="1396C7BE" w14:textId="07C49D0E" w:rsidR="00DD41CA" w:rsidRDefault="00DD41CA" w:rsidP="007B4FE5">
      <w:pPr>
        <w:spacing w:after="160"/>
        <w:rPr>
          <w:rFonts w:ascii="Times New Roman" w:hAnsi="Times New Roman" w:cs="Times New Roman"/>
        </w:rPr>
      </w:pPr>
    </w:p>
    <w:p w14:paraId="1CC9D50A" w14:textId="05FEA7E5" w:rsidR="0055468E" w:rsidRDefault="0055468E" w:rsidP="007B4FE5">
      <w:pPr>
        <w:spacing w:after="160"/>
        <w:rPr>
          <w:rFonts w:ascii="Times New Roman" w:hAnsi="Times New Roman" w:cs="Times New Roman"/>
        </w:rPr>
      </w:pPr>
    </w:p>
    <w:p w14:paraId="157BA5B4" w14:textId="4390B5FE" w:rsidR="0055468E" w:rsidRDefault="0055468E" w:rsidP="007B4FE5">
      <w:pPr>
        <w:spacing w:after="160"/>
        <w:rPr>
          <w:rFonts w:ascii="Times New Roman" w:hAnsi="Times New Roman" w:cs="Times New Roman"/>
        </w:rPr>
      </w:pPr>
    </w:p>
    <w:p w14:paraId="21A2B5AE" w14:textId="7A2096F8" w:rsidR="0055468E" w:rsidRDefault="0055468E" w:rsidP="007B4FE5">
      <w:pPr>
        <w:spacing w:after="160"/>
        <w:rPr>
          <w:rFonts w:ascii="Times New Roman" w:hAnsi="Times New Roman" w:cs="Times New Roman"/>
        </w:rPr>
      </w:pPr>
    </w:p>
    <w:p w14:paraId="4F4CA23A" w14:textId="49F867E8" w:rsidR="0055468E" w:rsidRDefault="0055468E" w:rsidP="007B4FE5">
      <w:pPr>
        <w:spacing w:after="160"/>
        <w:rPr>
          <w:rFonts w:ascii="Times New Roman" w:hAnsi="Times New Roman" w:cs="Times New Roman"/>
        </w:rPr>
      </w:pPr>
    </w:p>
    <w:p w14:paraId="59B70B24" w14:textId="5E335871" w:rsidR="0055468E" w:rsidRDefault="0055468E" w:rsidP="007B4FE5">
      <w:pPr>
        <w:spacing w:after="160"/>
        <w:rPr>
          <w:rFonts w:ascii="Times New Roman" w:hAnsi="Times New Roman" w:cs="Times New Roman"/>
        </w:rPr>
      </w:pPr>
    </w:p>
    <w:p w14:paraId="72D4C442" w14:textId="677A16AE" w:rsidR="0055468E" w:rsidRDefault="0055468E" w:rsidP="007B4FE5">
      <w:pPr>
        <w:spacing w:after="160"/>
        <w:rPr>
          <w:rFonts w:ascii="Times New Roman" w:hAnsi="Times New Roman" w:cs="Times New Roman"/>
        </w:rPr>
      </w:pPr>
    </w:p>
    <w:p w14:paraId="51C4F10B" w14:textId="0B60190D" w:rsidR="0055468E" w:rsidRDefault="0055468E" w:rsidP="007B4FE5">
      <w:pPr>
        <w:spacing w:after="160"/>
        <w:rPr>
          <w:rFonts w:ascii="Times New Roman" w:hAnsi="Times New Roman" w:cs="Times New Roman"/>
        </w:rPr>
      </w:pPr>
    </w:p>
    <w:p w14:paraId="00ADCA57" w14:textId="26380B14" w:rsidR="0055468E" w:rsidRDefault="0055468E" w:rsidP="007B4FE5">
      <w:pPr>
        <w:spacing w:after="160"/>
        <w:rPr>
          <w:rFonts w:ascii="Times New Roman" w:hAnsi="Times New Roman" w:cs="Times New Roman"/>
        </w:rPr>
      </w:pPr>
    </w:p>
    <w:p w14:paraId="4F0DBCD5" w14:textId="5D12100E" w:rsidR="0055468E" w:rsidRDefault="0055468E" w:rsidP="007B4FE5">
      <w:pPr>
        <w:spacing w:after="160"/>
        <w:rPr>
          <w:rFonts w:ascii="Times New Roman" w:hAnsi="Times New Roman" w:cs="Times New Roman"/>
        </w:rPr>
      </w:pPr>
    </w:p>
    <w:p w14:paraId="18FED4FC" w14:textId="033D909B" w:rsidR="0055468E" w:rsidRDefault="0055468E" w:rsidP="007B4FE5">
      <w:pPr>
        <w:spacing w:after="160"/>
        <w:rPr>
          <w:rFonts w:ascii="Times New Roman" w:hAnsi="Times New Roman" w:cs="Times New Roman"/>
        </w:rPr>
      </w:pPr>
    </w:p>
    <w:p w14:paraId="6BE1419A" w14:textId="3B9EB319" w:rsidR="0055468E" w:rsidRDefault="0055468E" w:rsidP="007B4FE5">
      <w:pPr>
        <w:spacing w:after="160"/>
        <w:rPr>
          <w:rFonts w:ascii="Times New Roman" w:hAnsi="Times New Roman" w:cs="Times New Roman"/>
        </w:rPr>
      </w:pPr>
    </w:p>
    <w:p w14:paraId="5249A41E" w14:textId="6E29EB29" w:rsidR="0055468E" w:rsidRDefault="0055468E" w:rsidP="007B4FE5">
      <w:pPr>
        <w:spacing w:after="160"/>
        <w:rPr>
          <w:rFonts w:ascii="Times New Roman" w:hAnsi="Times New Roman" w:cs="Times New Roman"/>
        </w:rPr>
      </w:pPr>
    </w:p>
    <w:p w14:paraId="592F830C" w14:textId="0EC346A5" w:rsidR="0055468E" w:rsidRDefault="0055468E" w:rsidP="007B4FE5">
      <w:pPr>
        <w:spacing w:after="160"/>
        <w:rPr>
          <w:rFonts w:ascii="Times New Roman" w:hAnsi="Times New Roman" w:cs="Times New Roman"/>
        </w:rPr>
      </w:pPr>
    </w:p>
    <w:p w14:paraId="7479CEE7" w14:textId="00035F25" w:rsidR="0055468E" w:rsidRDefault="0055468E" w:rsidP="007B4FE5">
      <w:pPr>
        <w:spacing w:after="160"/>
        <w:rPr>
          <w:rFonts w:ascii="Times New Roman" w:hAnsi="Times New Roman" w:cs="Times New Roman"/>
        </w:rPr>
      </w:pPr>
    </w:p>
    <w:p w14:paraId="1C65BF39" w14:textId="0665AAB4" w:rsidR="0055468E" w:rsidRDefault="0055468E" w:rsidP="007B4FE5">
      <w:pPr>
        <w:spacing w:after="160"/>
        <w:rPr>
          <w:rFonts w:ascii="Times New Roman" w:hAnsi="Times New Roman" w:cs="Times New Roman"/>
        </w:rPr>
      </w:pPr>
    </w:p>
    <w:p w14:paraId="05527726" w14:textId="47B1AE08" w:rsidR="0055468E" w:rsidRDefault="0055468E" w:rsidP="007B4FE5">
      <w:pPr>
        <w:spacing w:after="160"/>
        <w:rPr>
          <w:rFonts w:ascii="Times New Roman" w:hAnsi="Times New Roman" w:cs="Times New Roman"/>
        </w:rPr>
      </w:pPr>
    </w:p>
    <w:p w14:paraId="066E341A" w14:textId="4CD1744E" w:rsidR="0055468E" w:rsidRDefault="0055468E" w:rsidP="007B4FE5">
      <w:pPr>
        <w:spacing w:after="160"/>
        <w:rPr>
          <w:rFonts w:ascii="Times New Roman" w:hAnsi="Times New Roman" w:cs="Times New Roman"/>
        </w:rPr>
      </w:pPr>
    </w:p>
    <w:p w14:paraId="1A67AA48" w14:textId="15FC4CBF" w:rsidR="0055468E" w:rsidRDefault="0055468E" w:rsidP="007B4FE5">
      <w:pPr>
        <w:spacing w:after="160"/>
        <w:rPr>
          <w:rFonts w:ascii="Times New Roman" w:hAnsi="Times New Roman" w:cs="Times New Roman"/>
        </w:rPr>
      </w:pPr>
    </w:p>
    <w:p w14:paraId="0B1904E5" w14:textId="59DD7FEF" w:rsidR="0055468E" w:rsidRDefault="0055468E" w:rsidP="007B4FE5">
      <w:pPr>
        <w:spacing w:after="160"/>
        <w:rPr>
          <w:rFonts w:ascii="Times New Roman" w:hAnsi="Times New Roman" w:cs="Times New Roman"/>
        </w:rPr>
      </w:pPr>
    </w:p>
    <w:p w14:paraId="2181DD40" w14:textId="0E11A989" w:rsidR="0055468E" w:rsidRDefault="0055468E" w:rsidP="007B4FE5">
      <w:pPr>
        <w:spacing w:after="160"/>
        <w:rPr>
          <w:rFonts w:ascii="Times New Roman" w:hAnsi="Times New Roman" w:cs="Times New Roman"/>
        </w:rPr>
      </w:pPr>
    </w:p>
    <w:p w14:paraId="56A1929B" w14:textId="77777777" w:rsidR="0055468E" w:rsidRPr="00BC7E31" w:rsidRDefault="0055468E" w:rsidP="007B4FE5">
      <w:pPr>
        <w:spacing w:after="160"/>
        <w:rPr>
          <w:rFonts w:ascii="Times New Roman" w:hAnsi="Times New Roman" w:cs="Times New Roman"/>
        </w:rPr>
      </w:pPr>
    </w:p>
    <w:p w14:paraId="07D96707" w14:textId="673888FC" w:rsidR="00D725BD" w:rsidRPr="00D13695" w:rsidRDefault="00D725BD" w:rsidP="00D725BD">
      <w:pPr>
        <w:autoSpaceDE w:val="0"/>
        <w:autoSpaceDN w:val="0"/>
        <w:adjustRightInd w:val="0"/>
        <w:spacing w:after="120"/>
        <w:ind w:left="720" w:hanging="720"/>
        <w:rPr>
          <w:rFonts w:ascii="Times New Roman" w:hAnsi="Times New Roman" w:cs="Times New Roman"/>
          <w:b/>
          <w:bCs/>
          <w:sz w:val="22"/>
          <w:szCs w:val="22"/>
        </w:rPr>
      </w:pPr>
      <w:r w:rsidRPr="00D13695">
        <w:rPr>
          <w:rFonts w:ascii="Times New Roman" w:hAnsi="Times New Roman" w:cs="Times New Roman"/>
          <w:b/>
          <w:bCs/>
          <w:sz w:val="22"/>
          <w:szCs w:val="22"/>
        </w:rPr>
        <w:t>Bibliography</w:t>
      </w:r>
    </w:p>
    <w:p w14:paraId="7BF0400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10-Year Treasury Constant Maturity Rate [DGS10], retrieved from FRED, Federal Reserve Bank of St. Louis; https://fred.stlouisfed.org/series/DGS10, September 10, 2020.</w:t>
      </w:r>
    </w:p>
    <w:p w14:paraId="50BD627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lastRenderedPageBreak/>
        <w:t xml:space="preserve">“Coding Random Forests in 100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June 5, 2019. Accessed October 9, 2020. https://www.statworx.com/blog/coding-random-forests-in-100-lines-of-code/.</w:t>
      </w:r>
    </w:p>
    <w:p w14:paraId="33C281C1"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Regression Trees in 150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November 9, 2018. Accessed October 9, 2020. https://www.statworx.com/blog/coding-regression-trees-in-150-lines-of-code.</w:t>
      </w:r>
    </w:p>
    <w:p w14:paraId="47F889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Federal Reserve Bank of St. Louis, 10-Year Breakeven Inflation Rate [T10YIE], retrieved from FRED, Federal Reserve Bank of St. Louis; https://fred.stlouisfed.org/series/T10YIE, September 10, 2020.</w:t>
      </w:r>
    </w:p>
    <w:p w14:paraId="24BC086A" w14:textId="662B792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“Package ‘</w:t>
      </w:r>
      <w:proofErr w:type="spellStart"/>
      <w:r w:rsidRPr="00D13695">
        <w:rPr>
          <w:rFonts w:ascii="Times New Roman" w:eastAsia="Times New Roman" w:hAnsi="Times New Roman" w:cs="Times New Roman"/>
          <w:sz w:val="22"/>
          <w:szCs w:val="22"/>
        </w:rPr>
        <w:t>randomForest</w:t>
      </w:r>
      <w:proofErr w:type="spellEnd"/>
      <w:r w:rsidRPr="00D13695">
        <w:rPr>
          <w:rFonts w:ascii="Times New Roman" w:eastAsia="Times New Roman" w:hAnsi="Times New Roman" w:cs="Times New Roman"/>
          <w:sz w:val="22"/>
          <w:szCs w:val="22"/>
        </w:rPr>
        <w:t>’.” CRAN. March 25, 2018. Accessed October 9, 2020. https://cran.r-project.org/web/packages/randomForest/randomForest.pdf.</w:t>
      </w:r>
    </w:p>
    <w:p w14:paraId="2E431658" w14:textId="13BF0EF0" w:rsidR="00E4500A" w:rsidRPr="00D13695" w:rsidRDefault="00E4500A" w:rsidP="00E4500A">
      <w:pPr>
        <w:spacing w:after="16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Tin Kam Ho, "Random decision forests," Proceedings of 3rd International Conference on Document Analysis and Recognition, Montreal, Quebec, Canada, 1995, pp. 278-282 vol.1, </w:t>
      </w:r>
      <w:proofErr w:type="spellStart"/>
      <w:r w:rsidRPr="00D13695">
        <w:rPr>
          <w:rFonts w:ascii="Times New Roman" w:hAnsi="Times New Roman" w:cs="Times New Roman"/>
          <w:sz w:val="22"/>
          <w:szCs w:val="22"/>
        </w:rPr>
        <w:t>doi</w:t>
      </w:r>
      <w:proofErr w:type="spellEnd"/>
      <w:r w:rsidRPr="00D13695">
        <w:rPr>
          <w:rFonts w:ascii="Times New Roman" w:hAnsi="Times New Roman" w:cs="Times New Roman"/>
          <w:sz w:val="22"/>
          <w:szCs w:val="22"/>
        </w:rPr>
        <w:t>: 10.1109/ICDAR.1995.598994.</w:t>
      </w:r>
    </w:p>
    <w:p w14:paraId="5C9B95B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D13695" w:rsidRDefault="00D725BD" w:rsidP="00D725B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 retrieved from FRED, Federal Reserve Bank of St. Louis; https://fred.stlouisfed.org/series/UNRATE, September 10, 2020.</w:t>
      </w:r>
    </w:p>
    <w:p w14:paraId="5BD6E1C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[UNRATENSA], retrieved from FRED, Federal Reserve Bank of St. Louis; https://fred.stlouisfed.org/series/UNRATENSA, September 10, 2020.</w:t>
      </w:r>
    </w:p>
    <w:p w14:paraId="5DA13D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(Short-Term) [NROUST], retrieved from FRED, Federal Reserve Bank of St. Louis; https://fred.stlouisfed.org/series/NROUST, September 10, 2020.</w:t>
      </w:r>
    </w:p>
    <w:p w14:paraId="39FD06D2" w14:textId="77777777" w:rsidR="00D725BD" w:rsidRPr="00D13695" w:rsidRDefault="00D725BD" w:rsidP="00D725BD">
      <w:pPr>
        <w:pStyle w:val="Heading1"/>
        <w:shd w:val="clear" w:color="auto" w:fill="FFFFFF"/>
        <w:spacing w:before="0" w:beforeAutospacing="0" w:after="120" w:afterAutospacing="0"/>
        <w:ind w:left="720" w:hanging="720"/>
        <w:textAlignment w:val="baseline"/>
        <w:rPr>
          <w:b w:val="0"/>
          <w:bCs w:val="0"/>
          <w:sz w:val="22"/>
          <w:szCs w:val="22"/>
        </w:rPr>
      </w:pPr>
      <w:r w:rsidRPr="00D13695">
        <w:rPr>
          <w:b w:val="0"/>
          <w:bCs w:val="0"/>
          <w:sz w:val="22"/>
          <w:szCs w:val="22"/>
        </w:rPr>
        <w:t>“</w:t>
      </w:r>
      <w:r w:rsidRPr="00D13695">
        <w:rPr>
          <w:b w:val="0"/>
          <w:bCs w:val="0"/>
          <w:sz w:val="22"/>
          <w:szCs w:val="22"/>
          <w:bdr w:val="none" w:sz="0" w:space="0" w:color="auto" w:frame="1"/>
        </w:rPr>
        <w:t>Using k-fold cross-validation for time-series model selection.</w:t>
      </w:r>
      <w:r w:rsidRPr="00D13695">
        <w:rPr>
          <w:b w:val="0"/>
          <w:bCs w:val="0"/>
          <w:sz w:val="22"/>
          <w:szCs w:val="22"/>
        </w:rPr>
        <w:t>” Stats Stack Exchange. August 10, 2011. Accessed October 9, 2020. https://stats.stackexchange.com/questions/14099/using-k-fold-cross-validation-for-time-series-model-selection</w:t>
      </w:r>
    </w:p>
    <w:p w14:paraId="22D8AB6E" w14:textId="67CC2228" w:rsidR="00D725BD" w:rsidRPr="00D13695" w:rsidRDefault="00D725BD" w:rsidP="00C733C9">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University of Michigan, University of Michigan: Inflation Expectation [MICH], retrieved from FRED, Federal Reserve Bank of St. Louis; https://fred.stlouisfed.org/series/MICH, September 10, 2020.</w:t>
      </w:r>
    </w:p>
    <w:p w14:paraId="6D356224" w14:textId="77777777" w:rsidR="00D725BD" w:rsidRPr="00D13695" w:rsidRDefault="00577FC2" w:rsidP="00D725BD">
      <w:pPr>
        <w:rPr>
          <w:rFonts w:ascii="Times New Roman" w:hAnsi="Times New Roman" w:cs="Times New Roman"/>
          <w:sz w:val="22"/>
          <w:szCs w:val="22"/>
        </w:rPr>
      </w:pPr>
      <w:hyperlink r:id="rId13" w:history="1">
        <w:r w:rsidR="00D725BD" w:rsidRPr="00D13695">
          <w:rPr>
            <w:rStyle w:val="Hyperlink"/>
            <w:rFonts w:ascii="Times New Roman" w:hAnsi="Times New Roman" w:cs="Times New Roman"/>
            <w:sz w:val="22"/>
            <w:szCs w:val="22"/>
          </w:rPr>
          <w:t>https://www.r-bloggers.com/2019/09/time-series-forecasting-with-random-forest/</w:t>
        </w:r>
      </w:hyperlink>
      <w:r w:rsidR="00D725BD" w:rsidRPr="00D13695">
        <w:rPr>
          <w:rFonts w:ascii="Times New Roman" w:hAnsi="Times New Roman" w:cs="Times New Roman"/>
          <w:sz w:val="22"/>
          <w:szCs w:val="22"/>
        </w:rPr>
        <w:t xml:space="preserve"> October 20, 2020.</w:t>
      </w:r>
    </w:p>
    <w:p w14:paraId="3402EE59" w14:textId="77777777" w:rsidR="00D725BD" w:rsidRPr="00D13695" w:rsidRDefault="00D725BD" w:rsidP="00D725BD">
      <w:pPr>
        <w:rPr>
          <w:rFonts w:ascii="Times New Roman" w:hAnsi="Times New Roman" w:cs="Times New Roman"/>
          <w:sz w:val="22"/>
          <w:szCs w:val="22"/>
        </w:rPr>
      </w:pPr>
    </w:p>
    <w:p w14:paraId="1A6EAD1A" w14:textId="4AC141A0" w:rsidR="00DD41CA" w:rsidRPr="00D13695" w:rsidRDefault="00577FC2" w:rsidP="00E4500A">
      <w:pPr>
        <w:rPr>
          <w:rFonts w:ascii="Times New Roman" w:hAnsi="Times New Roman" w:cs="Times New Roman"/>
          <w:sz w:val="22"/>
          <w:szCs w:val="22"/>
        </w:rPr>
      </w:pPr>
      <w:hyperlink r:id="rId14" w:history="1">
        <w:r w:rsidR="00D725BD" w:rsidRPr="00D13695">
          <w:rPr>
            <w:rStyle w:val="Hyperlink"/>
            <w:rFonts w:ascii="Times New Roman" w:hAnsi="Times New Roman" w:cs="Times New Roman"/>
            <w:sz w:val="22"/>
            <w:szCs w:val="22"/>
          </w:rPr>
          <w:t>https://www.r-bloggers.com/2019/11/tuning-random-forest-on-time-series-data/</w:t>
        </w:r>
      </w:hyperlink>
      <w:r w:rsidR="00D725BD" w:rsidRPr="00D13695">
        <w:rPr>
          <w:rFonts w:ascii="Times New Roman" w:hAnsi="Times New Roman" w:cs="Times New Roman"/>
          <w:sz w:val="22"/>
          <w:szCs w:val="22"/>
        </w:rPr>
        <w:t xml:space="preserve"> October 20, 2020</w:t>
      </w:r>
    </w:p>
    <w:p w14:paraId="73D8B4B3" w14:textId="764846DD" w:rsidR="00DD41CA" w:rsidRDefault="00DD41CA" w:rsidP="007B4FE5">
      <w:pPr>
        <w:spacing w:after="160"/>
        <w:rPr>
          <w:rFonts w:ascii="Times New Roman" w:hAnsi="Times New Roman" w:cs="Times New Roman"/>
        </w:rPr>
      </w:pPr>
    </w:p>
    <w:p w14:paraId="7024FB80" w14:textId="77777777" w:rsidR="00716298" w:rsidRDefault="00577FC2" w:rsidP="00716298">
      <w:hyperlink r:id="rId15" w:history="1">
        <w:r w:rsidR="00716298">
          <w:rPr>
            <w:rStyle w:val="Hyperlink"/>
          </w:rPr>
          <w:t>CPIH INDEX 00: ALL ITEMS 2015=100 - Office for National Statistics (ons.gov.uk)</w:t>
        </w:r>
      </w:hyperlink>
    </w:p>
    <w:p w14:paraId="4DD390D5" w14:textId="5F05B187" w:rsidR="008443D9" w:rsidRDefault="00716298" w:rsidP="007B4FE5">
      <w:pPr>
        <w:spacing w:after="160"/>
        <w:rPr>
          <w:rFonts w:ascii="Times New Roman" w:hAnsi="Times New Roman" w:cs="Times New Roman"/>
        </w:rPr>
      </w:pPr>
      <w:r>
        <w:rPr>
          <w:rFonts w:ascii="Times New Roman" w:hAnsi="Times New Roman" w:cs="Times New Roman"/>
        </w:rPr>
        <w:t>February 20, 2021.</w:t>
      </w:r>
    </w:p>
    <w:p w14:paraId="5DE0018C" w14:textId="75A837B1" w:rsidR="008443D9" w:rsidRDefault="008443D9" w:rsidP="007B4FE5">
      <w:pPr>
        <w:spacing w:after="160"/>
        <w:rPr>
          <w:rFonts w:ascii="Times New Roman" w:hAnsi="Times New Roman" w:cs="Times New Roman"/>
        </w:rPr>
      </w:pPr>
    </w:p>
    <w:p w14:paraId="516D675A" w14:textId="6D22D0D1" w:rsidR="008443D9" w:rsidRDefault="008443D9" w:rsidP="007B4FE5">
      <w:pPr>
        <w:spacing w:after="160"/>
        <w:rPr>
          <w:rFonts w:ascii="Times New Roman" w:hAnsi="Times New Roman" w:cs="Times New Roman"/>
        </w:rPr>
      </w:pPr>
    </w:p>
    <w:p w14:paraId="6BB1DC0E" w14:textId="2154084A" w:rsidR="008443D9" w:rsidRDefault="008443D9" w:rsidP="007B4FE5">
      <w:pPr>
        <w:spacing w:after="160"/>
        <w:rPr>
          <w:rFonts w:ascii="Times New Roman" w:hAnsi="Times New Roman" w:cs="Times New Roman"/>
        </w:rPr>
      </w:pPr>
    </w:p>
    <w:p w14:paraId="6724180B" w14:textId="1D473D76" w:rsidR="008443D9" w:rsidRDefault="008443D9" w:rsidP="00C733C9">
      <w:pPr>
        <w:spacing w:after="160"/>
        <w:rPr>
          <w:rFonts w:ascii="Times New Roman" w:hAnsi="Times New Roman" w:cs="Times New Roman"/>
        </w:rPr>
      </w:pPr>
      <w:r>
        <w:rPr>
          <w:rFonts w:ascii="Times New Roman" w:hAnsi="Times New Roman" w:cs="Times New Roman"/>
        </w:rPr>
        <w:t>APPENDIX 1</w:t>
      </w:r>
      <w:r w:rsidR="005B0DEB">
        <w:rPr>
          <w:rFonts w:ascii="Times New Roman" w:hAnsi="Times New Roman" w:cs="Times New Roman"/>
        </w:rPr>
        <w:t>: OPTIMIZING THE AR(1) OBJECTIVE FUNCTION</w:t>
      </w:r>
    </w:p>
    <w:p w14:paraId="6C69F5A1" w14:textId="456E2264" w:rsidR="008443D9" w:rsidRPr="00BC7E31" w:rsidRDefault="008443D9" w:rsidP="008443D9">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r w:rsidRPr="00BC7E31">
        <w:rPr>
          <w:rFonts w:ascii="Times New Roman" w:hAnsi="Times New Roman" w:cs="Times New Roman"/>
          <w:sz w:val="22"/>
          <w:szCs w:val="22"/>
        </w:rPr>
        <w:t xml:space="preserve">Thus in a dataset with a dependent variable and ten independent variables and for a tree which ends up having 100 total nodes (both terminal and non-terminal), the objective function will be run 1,000 times. There are fifty trees in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forest, so even in the simplest case, the objective function will be run 50,000 times to generate a single forest. Ours is not the simplest case, however; each tree is self-tuning, which means that each tree is run and re-run dozens of times before it enters the forest. Assume this occurs twenty-five times, and the objective function will be run 1,250,000 times to generate a single forest.</w:t>
      </w:r>
    </w:p>
    <w:p w14:paraId="3801176D" w14:textId="77777777"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limited computational power and time, optimizing this function is key. A difference in efficiency that is practically unnoticeable when the function is run 1,000 or 10,000 times will become unbelievably stark when the function is run 1,250,000 times. The obvious approach to choosing a split which minimizes SSE is to consider the vector of the dependent variable together with each of the vectors of dependent variables. For each vector of independent variables, the function would follow the same process: Sort the data pairs by increasing order in the independent variable. At each data pair, calculate the SSE of the dependent variable below that pair. Calculate the SSE above and including that pair. Add the SSEs together. Append that SSE to a vector; the vector will be equal in length to the two vectors considered. Identify the minimum SSE in that vector. Identify the value of the independent variable which corresponds to that SSE. </w:t>
      </w:r>
    </w:p>
    <w:p w14:paraId="1CEC86D8" w14:textId="2E82D4AA"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were to split according to that independent variable,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would occur at that observation.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calculate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and resulting SSE for each of the independent variables.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minimum SSE from that collection, along with the corresponding variable and value.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perform the split. This method is rather clunky. Instead of recalculating the SSE at every data/observation pair,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can simply update the previous SSE.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retain the previous vectors and means, one each for above and below the previous splitting point.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one observation pair that switches from the “above” vector to the “below” vector, and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update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previous vectors and means accordingly.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calculate the SSE, given the updated vectors and means. This method is more than twice as efficient.</w:t>
      </w:r>
    </w:p>
    <w:p w14:paraId="24EE7E24" w14:textId="40C5BD26" w:rsidR="008443D9" w:rsidRDefault="008443D9" w:rsidP="007B4FE5">
      <w:pPr>
        <w:spacing w:after="160"/>
        <w:rPr>
          <w:rFonts w:ascii="Times New Roman" w:hAnsi="Times New Roman" w:cs="Times New Roman"/>
        </w:rPr>
      </w:pPr>
    </w:p>
    <w:p w14:paraId="7CF63A69" w14:textId="0D2BC5A9" w:rsidR="005B0DEB" w:rsidRDefault="005B0DEB" w:rsidP="007B4FE5">
      <w:pPr>
        <w:spacing w:after="160"/>
        <w:rPr>
          <w:rFonts w:ascii="Times New Roman" w:hAnsi="Times New Roman" w:cs="Times New Roman"/>
        </w:rPr>
      </w:pPr>
    </w:p>
    <w:p w14:paraId="634A8D14" w14:textId="23A75BBA" w:rsidR="005B0DEB" w:rsidRDefault="005B0DEB" w:rsidP="007B4FE5">
      <w:pPr>
        <w:spacing w:after="160"/>
        <w:rPr>
          <w:rFonts w:ascii="Times New Roman" w:hAnsi="Times New Roman" w:cs="Times New Roman"/>
        </w:rPr>
      </w:pPr>
      <w:r>
        <w:rPr>
          <w:rFonts w:ascii="Times New Roman" w:hAnsi="Times New Roman" w:cs="Times New Roman"/>
        </w:rPr>
        <w:t>APPENDIX 2: BAYESIAN TPE OPTIMIZATION</w:t>
      </w:r>
    </w:p>
    <w:p w14:paraId="6676B586" w14:textId="0CE93641" w:rsidR="00C81A5C" w:rsidRDefault="00C81A5C" w:rsidP="007B4FE5">
      <w:pPr>
        <w:spacing w:after="160"/>
        <w:rPr>
          <w:rFonts w:ascii="Times New Roman" w:hAnsi="Times New Roman" w:cs="Times New Roman"/>
        </w:rPr>
      </w:pPr>
    </w:p>
    <w:p w14:paraId="69D307F8" w14:textId="6E71ED29" w:rsidR="00B37199" w:rsidRDefault="00B37199" w:rsidP="007B4FE5">
      <w:pPr>
        <w:spacing w:after="160"/>
        <w:rPr>
          <w:rFonts w:ascii="Times New Roman" w:hAnsi="Times New Roman" w:cs="Times New Roman"/>
        </w:rPr>
      </w:pPr>
      <w:r>
        <w:rPr>
          <w:rFonts w:ascii="Times New Roman" w:hAnsi="Times New Roman" w:cs="Times New Roman"/>
        </w:rPr>
        <w:t>APPENDIX 3: PRACTICAL STEPS IN R</w:t>
      </w:r>
    </w:p>
    <w:p w14:paraId="6A37CD25"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Once </w:t>
      </w:r>
      <w:r>
        <w:rPr>
          <w:rFonts w:ascii="Times New Roman" w:hAnsi="Times New Roman" w:cs="Times New Roman"/>
          <w:bCs/>
          <w:sz w:val="22"/>
          <w:szCs w:val="22"/>
        </w:rPr>
        <w:t>I</w:t>
      </w:r>
      <w:r w:rsidRPr="00BC7E31">
        <w:rPr>
          <w:rFonts w:ascii="Times New Roman" w:hAnsi="Times New Roman" w:cs="Times New Roman"/>
          <w:bCs/>
          <w:sz w:val="22"/>
          <w:szCs w:val="22"/>
        </w:rPr>
        <w:t xml:space="preserve">’ve established this,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take two further steps. First, as a matter of practicality,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make the data compatible with the random forest function by using the embed() function in R to 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Pr="00BC7E31">
        <w:rPr>
          <w:rFonts w:ascii="Times New Roman" w:hAnsi="Times New Roman" w:cs="Times New Roman"/>
          <w:bCs/>
          <w:i/>
          <w:iCs/>
          <w:sz w:val="22"/>
          <w:szCs w:val="22"/>
        </w:rPr>
        <w:t xml:space="preserve"> </w:t>
      </w:r>
      <w:r w:rsidRPr="00BC7E31">
        <w:rPr>
          <w:rFonts w:ascii="Times New Roman" w:hAnsi="Times New Roman" w:cs="Times New Roman"/>
          <w:bCs/>
          <w:sz w:val="22"/>
          <w:szCs w:val="22"/>
        </w:rPr>
        <w:t xml:space="preserve">values, the second column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Pr="00BC7E31">
        <w:rPr>
          <w:rFonts w:ascii="Times New Roman" w:hAnsi="Times New Roman" w:cs="Times New Roman"/>
          <w:bCs/>
          <w:sz w:val="22"/>
          <w:szCs w:val="22"/>
        </w:rPr>
        <w:t xml:space="preserve">, the third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Pr="00BC7E31">
        <w:rPr>
          <w:rFonts w:ascii="Times New Roman" w:hAnsi="Times New Roman" w:cs="Times New Roman"/>
          <w:bCs/>
          <w:i/>
          <w:iCs/>
          <w:sz w:val="22"/>
          <w:szCs w:val="22"/>
        </w:rPr>
        <w:t>,</w:t>
      </w:r>
      <w:r w:rsidRPr="00BC7E31">
        <w:rPr>
          <w:rFonts w:ascii="Times New Roman" w:hAnsi="Times New Roman" w:cs="Times New Roman"/>
          <w:bCs/>
          <w:sz w:val="22"/>
          <w:szCs w:val="22"/>
        </w:rPr>
        <w:t xml:space="preserve"> and so on, for each of more than 750 observations. Each lag on an observation then, is treated as a feature in the data which is used to train the random forest.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use 11 lags.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also append a time trend term, which contains a value of 1 for the first observation, 2 for the second, etc.</w:t>
      </w:r>
      <w:r>
        <w:rPr>
          <w:rFonts w:ascii="Times New Roman" w:hAnsi="Times New Roman" w:cs="Times New Roman"/>
          <w:bCs/>
          <w:sz w:val="22"/>
          <w:szCs w:val="22"/>
        </w:rPr>
        <w:t xml:space="preserve"> Each row now consists of one observation, containing a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term with 11 lags and a time trend.</w:t>
      </w:r>
    </w:p>
    <w:p w14:paraId="79C5E94B"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w:t>
      </w:r>
      <w:r w:rsidRPr="00BC7E31">
        <w:rPr>
          <w:rFonts w:ascii="Times New Roman" w:hAnsi="Times New Roman" w:cs="Times New Roman"/>
          <w:bCs/>
          <w:sz w:val="22"/>
          <w:szCs w:val="22"/>
        </w:rPr>
        <w:lastRenderedPageBreak/>
        <w:t>this feature would be the 100</w:t>
      </w:r>
      <w:r w:rsidRPr="00BC7E31">
        <w:rPr>
          <w:rFonts w:ascii="Times New Roman" w:hAnsi="Times New Roman" w:cs="Times New Roman"/>
          <w:bCs/>
          <w:sz w:val="22"/>
          <w:szCs w:val="22"/>
          <w:vertAlign w:val="superscript"/>
        </w:rPr>
        <w:t>th</w:t>
      </w:r>
      <w:r w:rsidRPr="00BC7E31">
        <w:rPr>
          <w:rFonts w:ascii="Times New Roman" w:hAnsi="Times New Roman" w:cs="Times New Roman"/>
          <w:bCs/>
          <w:sz w:val="22"/>
          <w:szCs w:val="22"/>
        </w:rPr>
        <w:t xml:space="preserve"> lag, at any node. </w:t>
      </w:r>
      <w:r>
        <w:rPr>
          <w:rFonts w:ascii="Times New Roman" w:hAnsi="Times New Roman" w:cs="Times New Roman"/>
          <w:bCs/>
          <w:sz w:val="22"/>
          <w:szCs w:val="22"/>
        </w:rPr>
        <w:t xml:space="preserve">Eleven lags in an ARIMA model on this data would likely lead to an overfit; the best ARIMA model by AIC is an ARIMA(4,0,1). But, since </w:t>
      </w:r>
      <w:r w:rsidRPr="00BC7E31">
        <w:rPr>
          <w:rFonts w:ascii="Times New Roman" w:hAnsi="Times New Roman" w:cs="Times New Roman"/>
          <w:bCs/>
          <w:sz w:val="22"/>
          <w:szCs w:val="22"/>
        </w:rPr>
        <w:t>the regression tree self-identifies the most important features, and allows only them to determine its fit</w:t>
      </w:r>
      <w:r>
        <w:rPr>
          <w:rFonts w:ascii="Times New Roman" w:hAnsi="Times New Roman" w:cs="Times New Roman"/>
          <w:bCs/>
          <w:sz w:val="22"/>
          <w:szCs w:val="22"/>
        </w:rPr>
        <w:t>, there should be no harm to adding more lags than are likely to be necessary</w:t>
      </w:r>
      <w:r w:rsidRPr="00BC7E31">
        <w:rPr>
          <w:rFonts w:ascii="Times New Roman" w:hAnsi="Times New Roman" w:cs="Times New Roman"/>
          <w:bCs/>
          <w:sz w:val="22"/>
          <w:szCs w:val="22"/>
        </w:rPr>
        <w:t>.</w:t>
      </w:r>
    </w:p>
    <w:p w14:paraId="3893CED1"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Secondly,</w:t>
      </w:r>
      <w:r>
        <w:rPr>
          <w:rFonts w:ascii="Times New Roman" w:hAnsi="Times New Roman" w:cs="Times New Roman"/>
          <w:bCs/>
          <w:sz w:val="22"/>
          <w:szCs w:val="22"/>
        </w:rPr>
        <w:t xml:space="preserve"> after I’ve transformed the data into this matrix form,</w:t>
      </w:r>
      <w:r w:rsidRPr="00BC7E31">
        <w:rPr>
          <w:rFonts w:ascii="Times New Roman" w:hAnsi="Times New Roman" w:cs="Times New Roman"/>
          <w:bCs/>
          <w:sz w:val="22"/>
          <w:szCs w:val="22"/>
        </w:rPr>
        <w:t xml:space="preserve">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retool the random forest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have described above to make it more effective with time-series data. </w:t>
      </w:r>
      <w:r>
        <w:rPr>
          <w:rFonts w:ascii="Times New Roman" w:hAnsi="Times New Roman" w:cs="Times New Roman"/>
          <w:bCs/>
          <w:sz w:val="22"/>
          <w:szCs w:val="22"/>
        </w:rPr>
        <w:t xml:space="preserve">This process is described below. </w:t>
      </w:r>
    </w:p>
    <w:p w14:paraId="23A41EA1" w14:textId="77777777" w:rsidR="00B37199" w:rsidRDefault="00B37199" w:rsidP="007B4FE5">
      <w:pPr>
        <w:spacing w:after="160"/>
        <w:rPr>
          <w:rFonts w:ascii="Times New Roman" w:hAnsi="Times New Roman" w:cs="Times New Roman"/>
        </w:rPr>
      </w:pPr>
    </w:p>
    <w:p w14:paraId="01142FDF" w14:textId="30A15B0B" w:rsidR="00C81A5C" w:rsidRDefault="00C81A5C" w:rsidP="007B4FE5">
      <w:pPr>
        <w:spacing w:after="160"/>
        <w:rPr>
          <w:rFonts w:ascii="Times New Roman" w:hAnsi="Times New Roman" w:cs="Times New Roman"/>
        </w:rPr>
      </w:pPr>
      <w:r>
        <w:rPr>
          <w:rFonts w:ascii="Times New Roman" w:hAnsi="Times New Roman" w:cs="Times New Roman"/>
        </w:rPr>
        <w:t xml:space="preserve">APPENDIX XYZ: </w:t>
      </w:r>
      <w:r w:rsidR="00415215">
        <w:rPr>
          <w:rFonts w:ascii="Times New Roman" w:hAnsi="Times New Roman" w:cs="Times New Roman"/>
        </w:rPr>
        <w:t>JUSTIFICATION FOR FRACTIONAL PENALTY</w:t>
      </w:r>
    </w:p>
    <w:p w14:paraId="32EDD55C"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the increased flexibility that the fractional penalty provided, this seemed like the best choice. In a regression tree, it is inevitable that some nodes will contain observations that are very similar, while others contain observations that are only somewhat similar. For example, at the very first split, when all the data is under consideration, it is possible that there really are two clearly distinct groups in the data. The first group represents about half of the data and consists of nearly identical observations. The second group, which likewise represents half of the data, is remarkable for the relative dissimilarity of its observations. Assume that the split is performed correctly, so that the two groups are situated in two different nodes. The first node may very well require no further splits. The second node, on the other hand, consists of observations which have not much in common. It was formed merely by default, the leftover result of the split which so accurately segregated the first group. Here </w:t>
      </w:r>
      <w:r>
        <w:rPr>
          <w:rFonts w:ascii="Times New Roman" w:hAnsi="Times New Roman" w:cs="Times New Roman"/>
          <w:sz w:val="22"/>
          <w:szCs w:val="22"/>
        </w:rPr>
        <w:t xml:space="preserve">I </w:t>
      </w:r>
      <w:r w:rsidRPr="00BC7E31">
        <w:rPr>
          <w:rFonts w:ascii="Times New Roman" w:hAnsi="Times New Roman" w:cs="Times New Roman"/>
          <w:sz w:val="22"/>
          <w:szCs w:val="22"/>
        </w:rPr>
        <w:t>have a case where some nodes contain observations which are very similar, while some nodes contain observations which are very different.</w:t>
      </w:r>
    </w:p>
    <w:p w14:paraId="691F0109"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a node contains observations which are very different,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would want those observations to be further split out, until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had nodes which contained relatively similar observations. In the case of a fixed penalty, this may not occur. A large node may contain relatively similar observations, but because of its sheer size, it reduces the SSE by a given amount when it is split. On the other hand, a smaller node further down on the tree may contain relatively dissimilar observations, but because of the node’s small size, a split at this node would only reduce the overall SSE by so much. </w:t>
      </w:r>
    </w:p>
    <w:p w14:paraId="6577B592"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3C7D932E"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With this in mind,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opted for the fractional penalty. However,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did not know exactly what the fraction should be. Thus, rather than stipulate a specific fractional penalty, </w:t>
      </w:r>
      <w:r>
        <w:rPr>
          <w:rFonts w:ascii="Times New Roman" w:hAnsi="Times New Roman" w:cs="Times New Roman"/>
          <w:sz w:val="22"/>
          <w:szCs w:val="22"/>
        </w:rPr>
        <w:t xml:space="preserve">I </w:t>
      </w:r>
      <w:r w:rsidRPr="00BC7E31">
        <w:rPr>
          <w:rFonts w:ascii="Times New Roman" w:hAnsi="Times New Roman" w:cs="Times New Roman"/>
          <w:sz w:val="22"/>
          <w:szCs w:val="22"/>
        </w:rPr>
        <w:t>opted to allow the tree to self-tune. Looking back, given the wide range of optimal fractional penalty values chosen by different trees in different forests, this decision seems wise.</w:t>
      </w:r>
    </w:p>
    <w:p w14:paraId="5327A4E5" w14:textId="77777777" w:rsidR="00415215" w:rsidRPr="00BC7E31" w:rsidRDefault="00415215" w:rsidP="007B4FE5">
      <w:pPr>
        <w:spacing w:after="160"/>
        <w:rPr>
          <w:rFonts w:ascii="Times New Roman" w:hAnsi="Times New Roman" w:cs="Times New Roman"/>
        </w:rPr>
      </w:pPr>
    </w:p>
    <w:sectPr w:rsidR="00415215" w:rsidRPr="00BC7E31" w:rsidSect="00E824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Drew Creal" w:date="2021-03-05T13:44:00Z" w:initials="DC">
    <w:p w14:paraId="59B6CA4E" w14:textId="4B7EBC15" w:rsidR="00CE07DE" w:rsidRDefault="00CE07DE">
      <w:pPr>
        <w:pStyle w:val="CommentText"/>
      </w:pPr>
      <w:r>
        <w:rPr>
          <w:rStyle w:val="CommentReference"/>
        </w:rPr>
        <w:annotationRef/>
      </w:r>
      <w:r>
        <w:t>I’m not sure you need to put this in quotations.</w:t>
      </w:r>
    </w:p>
  </w:comment>
  <w:comment w:id="2" w:author="Drew Creal" w:date="2021-03-05T13:44:00Z" w:initials="DC">
    <w:p w14:paraId="58025090" w14:textId="7E229B1C" w:rsidR="00CE07DE" w:rsidRDefault="00CE07DE">
      <w:pPr>
        <w:pStyle w:val="CommentText"/>
      </w:pPr>
      <w:r>
        <w:rPr>
          <w:rStyle w:val="CommentReference"/>
        </w:rPr>
        <w:annotationRef/>
      </w:r>
      <w:r>
        <w:t>Same here.</w:t>
      </w:r>
    </w:p>
  </w:comment>
  <w:comment w:id="17" w:author="Drew Creal" w:date="2021-03-05T13:50:00Z" w:initials="DC">
    <w:p w14:paraId="693C9E50" w14:textId="6707C221" w:rsidR="00CE07DE" w:rsidRDefault="00CE07DE">
      <w:pPr>
        <w:pStyle w:val="CommentText"/>
      </w:pPr>
      <w:r>
        <w:rPr>
          <w:rStyle w:val="CommentReference"/>
        </w:rPr>
        <w:annotationRef/>
      </w:r>
      <w:r>
        <w:t>You use the word ``values’’ twice in this sentence. It is a bit awkward.</w:t>
      </w:r>
    </w:p>
  </w:comment>
  <w:comment w:id="18" w:author="Drew Creal" w:date="2021-03-05T13:58:00Z" w:initials="DC">
    <w:p w14:paraId="4283CCDD" w14:textId="41BA8CCC" w:rsidR="00622B93" w:rsidRDefault="00622B93">
      <w:pPr>
        <w:pStyle w:val="CommentText"/>
      </w:pPr>
      <w:r>
        <w:rPr>
          <w:rStyle w:val="CommentReference"/>
        </w:rPr>
        <w:annotationRef/>
      </w:r>
      <w:r>
        <w:t>You might want to mention here that the traditional random forest also performs variable selection. Ultimately, it is a model of the conditional mean of a random variable. The conditional mean is a function of previously observed variables. It helps select which of these variables are important for the conditional mean.</w:t>
      </w:r>
    </w:p>
  </w:comment>
  <w:comment w:id="32" w:author="Drew Creal" w:date="2021-03-05T14:01:00Z" w:initials="DC">
    <w:p w14:paraId="7D6DB099" w14:textId="35AC10B3" w:rsidR="004207C0" w:rsidRDefault="004207C0">
      <w:pPr>
        <w:pStyle w:val="CommentText"/>
      </w:pPr>
      <w:r>
        <w:rPr>
          <w:rStyle w:val="CommentReference"/>
        </w:rPr>
        <w:annotationRef/>
      </w:r>
      <w:r>
        <w:t>In general, economists do not talk about the process that ``motivates’’ the data. We speak of it as the process that ``generates’’ the data. In economics, we use the term ``data generating process (DGP)’’ to describe this.</w:t>
      </w:r>
    </w:p>
  </w:comment>
  <w:comment w:id="33" w:author="Drew Creal" w:date="2021-03-05T14:02:00Z" w:initials="DC">
    <w:p w14:paraId="26354D0A" w14:textId="2D1A1BBE" w:rsidR="0098749B" w:rsidRDefault="0098749B">
      <w:pPr>
        <w:pStyle w:val="CommentText"/>
      </w:pPr>
      <w:r>
        <w:rPr>
          <w:rStyle w:val="CommentReference"/>
        </w:rPr>
        <w:annotationRef/>
      </w:r>
      <w:r>
        <w:t>Do you want to provide another equation for the new ``objective function’’ like you did above?</w:t>
      </w:r>
    </w:p>
  </w:comment>
  <w:comment w:id="34" w:author="Drew Creal" w:date="2021-03-05T14:04:00Z" w:initials="DC">
    <w:p w14:paraId="69A9DCDA" w14:textId="348A77B4" w:rsidR="00D318F0" w:rsidRDefault="00D318F0">
      <w:pPr>
        <w:pStyle w:val="CommentText"/>
      </w:pPr>
      <w:r>
        <w:rPr>
          <w:rStyle w:val="CommentReference"/>
        </w:rPr>
        <w:annotationRef/>
      </w:r>
    </w:p>
  </w:comment>
  <w:comment w:id="35" w:author="Drew Creal" w:date="2021-03-05T14:04:00Z" w:initials="DC">
    <w:p w14:paraId="3F1F0C6F" w14:textId="685D2A3F" w:rsidR="00D318F0" w:rsidRDefault="00D318F0">
      <w:pPr>
        <w:pStyle w:val="CommentText"/>
      </w:pPr>
      <w:r>
        <w:rPr>
          <w:rStyle w:val="CommentReference"/>
        </w:rPr>
        <w:annotationRef/>
      </w:r>
      <w:r>
        <w:t>Okay! This is good.</w:t>
      </w:r>
    </w:p>
  </w:comment>
  <w:comment w:id="36" w:author="Alex Moran" w:date="2021-01-15T11:59:00Z" w:initials="AM">
    <w:p w14:paraId="6D4E558A" w14:textId="11B77B1A" w:rsidR="00CE07DE" w:rsidRDefault="00CE07DE">
      <w:pPr>
        <w:pStyle w:val="CommentText"/>
      </w:pPr>
      <w:r>
        <w:rPr>
          <w:rStyle w:val="CommentReference"/>
        </w:rPr>
        <w:annotationRef/>
      </w:r>
      <w:r>
        <w:t>Find a paper for this.</w:t>
      </w:r>
    </w:p>
  </w:comment>
  <w:comment w:id="38" w:author="Drew Creal" w:date="2021-03-05T14:32:00Z" w:initials="DC">
    <w:p w14:paraId="6231F548" w14:textId="1BC5E15A" w:rsidR="004D4ECB" w:rsidRDefault="004D4ECB">
      <w:pPr>
        <w:pStyle w:val="CommentText"/>
      </w:pPr>
      <w:r>
        <w:rPr>
          <w:rStyle w:val="CommentReference"/>
        </w:rPr>
        <w:annotationRef/>
      </w:r>
      <w:r>
        <w:t xml:space="preserve">This is technically a block bootstrap. </w:t>
      </w:r>
    </w:p>
  </w:comment>
  <w:comment w:id="42" w:author="Drew Creal" w:date="2021-03-05T14:33:00Z" w:initials="DC">
    <w:p w14:paraId="116308F9" w14:textId="5F4B8154" w:rsidR="004D4ECB" w:rsidRDefault="004D4ECB">
      <w:pPr>
        <w:pStyle w:val="CommentText"/>
      </w:pPr>
      <w:r>
        <w:rPr>
          <w:rStyle w:val="CommentReference"/>
        </w:rPr>
        <w:annotationRef/>
      </w:r>
      <w:r>
        <w:t xml:space="preserve">You should also google the term ``bagging predictors’’. You might as well show off and use the fancy machine learning language. </w:t>
      </w:r>
    </w:p>
  </w:comment>
  <w:comment w:id="43" w:author="Alex Moran" w:date="2021-01-15T18:05:00Z" w:initials="AM">
    <w:p w14:paraId="6073BA6B" w14:textId="4D205912" w:rsidR="00CE07DE" w:rsidRDefault="00CE07DE">
      <w:pPr>
        <w:pStyle w:val="CommentText"/>
      </w:pPr>
      <w:r>
        <w:rPr>
          <w:rStyle w:val="CommentReference"/>
        </w:rPr>
        <w:annotationRef/>
      </w:r>
      <w:r>
        <w:t>Check with Creal on all this. Also, might be better in the Data section (2).</w:t>
      </w:r>
    </w:p>
  </w:comment>
  <w:comment w:id="46" w:author="Alex Moran" w:date="2021-01-15T18:05:00Z" w:initials="AM">
    <w:p w14:paraId="69ABEBD2" w14:textId="7089F370" w:rsidR="00CE07DE" w:rsidRDefault="00CE07DE">
      <w:pPr>
        <w:pStyle w:val="CommentText"/>
      </w:pPr>
      <w:r>
        <w:rPr>
          <w:rStyle w:val="CommentReference"/>
        </w:rPr>
        <w:annotationRef/>
      </w:r>
      <w:r>
        <w:t>Check back on this.</w:t>
      </w:r>
    </w:p>
  </w:comment>
  <w:comment w:id="47" w:author="Drew Creal" w:date="2021-03-05T14:39:00Z" w:initials="DC">
    <w:p w14:paraId="3AA51336" w14:textId="604A4CF1" w:rsidR="004D4ECB" w:rsidRDefault="004D4ECB">
      <w:pPr>
        <w:pStyle w:val="CommentText"/>
      </w:pPr>
      <w:r>
        <w:rPr>
          <w:rStyle w:val="CommentReference"/>
        </w:rPr>
        <w:annotationRef/>
      </w:r>
      <w:r>
        <w:t>You might want to report these as a ratio compared to a common benchmark. Therefore, numbers great than 1 perform worse than the benchmark while numbers smaller than 1 perform better.</w:t>
      </w:r>
    </w:p>
  </w:comment>
  <w:comment w:id="48" w:author="Alex Moran" w:date="2021-01-26T16:26:00Z" w:initials="AM">
    <w:p w14:paraId="51AB19BE" w14:textId="2F3A8361" w:rsidR="00CE07DE" w:rsidRDefault="00CE07DE">
      <w:pPr>
        <w:pStyle w:val="CommentText"/>
      </w:pPr>
      <w:r>
        <w:rPr>
          <w:rStyle w:val="CommentReference"/>
        </w:rPr>
        <w:annotationRef/>
      </w:r>
      <w:r>
        <w:t>Delve into this some more. What is the expected distribution of RMSEs from the model?</w:t>
      </w:r>
    </w:p>
  </w:comment>
  <w:comment w:id="49" w:author="Drew Creal" w:date="2021-03-05T14:41:00Z" w:initials="DC">
    <w:p w14:paraId="64A4F499" w14:textId="1AFC3BCC" w:rsidR="000E6FCB" w:rsidRDefault="000E6FCB">
      <w:pPr>
        <w:pStyle w:val="CommentText"/>
      </w:pPr>
      <w:r>
        <w:rPr>
          <w:rStyle w:val="CommentReference"/>
        </w:rPr>
        <w:annotationRef/>
      </w:r>
      <w:r>
        <w:t xml:space="preserve">These graphs are great!! Good idea. You might consider plotting some of the lines using ``dashes’’ or ``dots’’ to distinguish them more easily. </w:t>
      </w:r>
    </w:p>
  </w:comment>
  <w:comment w:id="59" w:author="Drew Creal" w:date="2021-03-05T14:46:00Z" w:initials="DC">
    <w:p w14:paraId="148E5E32" w14:textId="5E8955A2" w:rsidR="000E6FCB" w:rsidRDefault="000E6FCB">
      <w:pPr>
        <w:pStyle w:val="CommentText"/>
      </w:pPr>
      <w:r>
        <w:rPr>
          <w:rStyle w:val="CommentReference"/>
        </w:rPr>
        <w:annotationRef/>
      </w:r>
      <w:r>
        <w:t>This is also great!</w:t>
      </w:r>
    </w:p>
  </w:comment>
  <w:comment w:id="62" w:author="Drew Creal" w:date="2021-03-05T14:47:00Z" w:initials="DC">
    <w:p w14:paraId="55A70C08" w14:textId="17F26CB0" w:rsidR="000E6FCB" w:rsidRDefault="000E6FCB">
      <w:pPr>
        <w:pStyle w:val="CommentText"/>
      </w:pPr>
      <w:r>
        <w:rPr>
          <w:rStyle w:val="CommentReference"/>
        </w:rPr>
        <w:annotationRef/>
      </w:r>
      <w:r>
        <w:t xml:space="preserve">Again, you might consider reporting ``ratios’’ of the RMSE’s relative to a common benchmark. The RMSE numbers in the table are not that intuitive. Personally, I would find a ratio easier to interpret. It also helps make the table easier to read.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9B6CA4E" w15:done="0"/>
  <w15:commentEx w15:paraId="58025090" w15:done="0"/>
  <w15:commentEx w15:paraId="693C9E50" w15:done="0"/>
  <w15:commentEx w15:paraId="4283CCDD" w15:done="0"/>
  <w15:commentEx w15:paraId="7D6DB099" w15:done="0"/>
  <w15:commentEx w15:paraId="26354D0A" w15:done="0"/>
  <w15:commentEx w15:paraId="69A9DCDA" w15:done="0"/>
  <w15:commentEx w15:paraId="3F1F0C6F" w15:done="0"/>
  <w15:commentEx w15:paraId="6D4E558A" w15:done="0"/>
  <w15:commentEx w15:paraId="6231F548" w15:done="0"/>
  <w15:commentEx w15:paraId="116308F9" w15:done="0"/>
  <w15:commentEx w15:paraId="6073BA6B" w15:done="0"/>
  <w15:commentEx w15:paraId="69ABEBD2" w15:done="0"/>
  <w15:commentEx w15:paraId="3AA51336" w15:done="0"/>
  <w15:commentEx w15:paraId="51AB19BE" w15:done="0"/>
  <w15:commentEx w15:paraId="64A4F499" w15:done="0"/>
  <w15:commentEx w15:paraId="148E5E32" w15:done="0"/>
  <w15:commentEx w15:paraId="55A70C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C0217" w16cex:dateUtc="2021-01-15T16:59:00Z"/>
  <w16cex:commentExtensible w16cex:durableId="23AC57DB" w16cex:dateUtc="2021-01-15T23:05:00Z"/>
  <w16cex:commentExtensible w16cex:durableId="23AC57D1" w16cex:dateUtc="2021-01-15T23:05:00Z"/>
  <w16cex:commentExtensible w16cex:durableId="23BAC126" w16cex:dateUtc="2021-01-26T2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B6CA4E" w16cid:durableId="23F09D98"/>
  <w16cid:commentId w16cid:paraId="58025090" w16cid:durableId="23F09D99"/>
  <w16cid:commentId w16cid:paraId="693C9E50" w16cid:durableId="23F09D9A"/>
  <w16cid:commentId w16cid:paraId="4283CCDD" w16cid:durableId="23F09D9B"/>
  <w16cid:commentId w16cid:paraId="7D6DB099" w16cid:durableId="23F09D9C"/>
  <w16cid:commentId w16cid:paraId="26354D0A" w16cid:durableId="23F09D9D"/>
  <w16cid:commentId w16cid:paraId="69A9DCDA" w16cid:durableId="23F09D9E"/>
  <w16cid:commentId w16cid:paraId="3F1F0C6F" w16cid:durableId="23F09D9F"/>
  <w16cid:commentId w16cid:paraId="6D4E558A" w16cid:durableId="23AC0217"/>
  <w16cid:commentId w16cid:paraId="6231F548" w16cid:durableId="23F09DA1"/>
  <w16cid:commentId w16cid:paraId="116308F9" w16cid:durableId="23F09DA2"/>
  <w16cid:commentId w16cid:paraId="6073BA6B" w16cid:durableId="23AC57DB"/>
  <w16cid:commentId w16cid:paraId="69ABEBD2" w16cid:durableId="23AC57D1"/>
  <w16cid:commentId w16cid:paraId="3AA51336" w16cid:durableId="23F09DA5"/>
  <w16cid:commentId w16cid:paraId="51AB19BE" w16cid:durableId="23BAC126"/>
  <w16cid:commentId w16cid:paraId="64A4F499" w16cid:durableId="23F09DA7"/>
  <w16cid:commentId w16cid:paraId="148E5E32" w16cid:durableId="23F09DA8"/>
  <w16cid:commentId w16cid:paraId="55A70C08" w16cid:durableId="23F09D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1F4A18A3"/>
    <w:multiLevelType w:val="multilevel"/>
    <w:tmpl w:val="BB9E2D8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5"/>
  </w:num>
  <w:num w:numId="4">
    <w:abstractNumId w:val="3"/>
  </w:num>
  <w:num w:numId="5">
    <w:abstractNumId w:val="4"/>
  </w:num>
  <w:num w:numId="6">
    <w:abstractNumId w:val="6"/>
  </w:num>
  <w:num w:numId="7">
    <w:abstractNumId w:val="0"/>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rew Creal">
    <w15:presenceInfo w15:providerId="None" w15:userId="Drew Creal"/>
  </w15:person>
  <w15:person w15:author="Alex Moran">
    <w15:presenceInfo w15:providerId="Windows Live" w15:userId="19c4876e85f64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765"/>
    <w:rsid w:val="000064A6"/>
    <w:rsid w:val="00023EFD"/>
    <w:rsid w:val="00033D98"/>
    <w:rsid w:val="000351AD"/>
    <w:rsid w:val="000465B3"/>
    <w:rsid w:val="00051535"/>
    <w:rsid w:val="00054548"/>
    <w:rsid w:val="0007151D"/>
    <w:rsid w:val="000847E0"/>
    <w:rsid w:val="00087937"/>
    <w:rsid w:val="000B08B3"/>
    <w:rsid w:val="000B57D8"/>
    <w:rsid w:val="000C2384"/>
    <w:rsid w:val="000D15AC"/>
    <w:rsid w:val="000E2CBD"/>
    <w:rsid w:val="000E44A7"/>
    <w:rsid w:val="000E6990"/>
    <w:rsid w:val="000E6FCB"/>
    <w:rsid w:val="000E73DE"/>
    <w:rsid w:val="000E7E1C"/>
    <w:rsid w:val="00107AE9"/>
    <w:rsid w:val="0011585F"/>
    <w:rsid w:val="00115ED0"/>
    <w:rsid w:val="00122F51"/>
    <w:rsid w:val="00123123"/>
    <w:rsid w:val="001231A0"/>
    <w:rsid w:val="00123221"/>
    <w:rsid w:val="00123BFB"/>
    <w:rsid w:val="00124792"/>
    <w:rsid w:val="0012612A"/>
    <w:rsid w:val="0013062E"/>
    <w:rsid w:val="001307A0"/>
    <w:rsid w:val="00133298"/>
    <w:rsid w:val="0014300F"/>
    <w:rsid w:val="001446EC"/>
    <w:rsid w:val="00145A6A"/>
    <w:rsid w:val="001477F3"/>
    <w:rsid w:val="00150FEF"/>
    <w:rsid w:val="001668B0"/>
    <w:rsid w:val="00167A62"/>
    <w:rsid w:val="00167B86"/>
    <w:rsid w:val="001761F3"/>
    <w:rsid w:val="00183F3F"/>
    <w:rsid w:val="00185084"/>
    <w:rsid w:val="001927ED"/>
    <w:rsid w:val="0019446C"/>
    <w:rsid w:val="00196AE8"/>
    <w:rsid w:val="001A1000"/>
    <w:rsid w:val="001B61D8"/>
    <w:rsid w:val="001C37B1"/>
    <w:rsid w:val="001D00E0"/>
    <w:rsid w:val="001D04CB"/>
    <w:rsid w:val="001D21B3"/>
    <w:rsid w:val="001D228E"/>
    <w:rsid w:val="001E0233"/>
    <w:rsid w:val="001E0C90"/>
    <w:rsid w:val="001E52AD"/>
    <w:rsid w:val="001F6884"/>
    <w:rsid w:val="00227891"/>
    <w:rsid w:val="00235125"/>
    <w:rsid w:val="002365BC"/>
    <w:rsid w:val="00246008"/>
    <w:rsid w:val="00255124"/>
    <w:rsid w:val="00257C19"/>
    <w:rsid w:val="00260FA2"/>
    <w:rsid w:val="00264EB6"/>
    <w:rsid w:val="00264F1E"/>
    <w:rsid w:val="0026740E"/>
    <w:rsid w:val="00270641"/>
    <w:rsid w:val="002753D7"/>
    <w:rsid w:val="00285D7E"/>
    <w:rsid w:val="00295220"/>
    <w:rsid w:val="002B4F3E"/>
    <w:rsid w:val="002B5AC2"/>
    <w:rsid w:val="002B5D57"/>
    <w:rsid w:val="002C0787"/>
    <w:rsid w:val="002C57AB"/>
    <w:rsid w:val="002C779B"/>
    <w:rsid w:val="002D79CE"/>
    <w:rsid w:val="002E14C4"/>
    <w:rsid w:val="002E6D51"/>
    <w:rsid w:val="002F2057"/>
    <w:rsid w:val="002F2473"/>
    <w:rsid w:val="00303328"/>
    <w:rsid w:val="00304AE1"/>
    <w:rsid w:val="00343625"/>
    <w:rsid w:val="003475BE"/>
    <w:rsid w:val="0035293F"/>
    <w:rsid w:val="00366AE3"/>
    <w:rsid w:val="0037151A"/>
    <w:rsid w:val="00376881"/>
    <w:rsid w:val="0038422E"/>
    <w:rsid w:val="0038787C"/>
    <w:rsid w:val="00392324"/>
    <w:rsid w:val="003929F8"/>
    <w:rsid w:val="00394106"/>
    <w:rsid w:val="00394798"/>
    <w:rsid w:val="003A4A7F"/>
    <w:rsid w:val="003C1854"/>
    <w:rsid w:val="003C5D66"/>
    <w:rsid w:val="003E0D13"/>
    <w:rsid w:val="003F7879"/>
    <w:rsid w:val="004018FC"/>
    <w:rsid w:val="00405882"/>
    <w:rsid w:val="00415215"/>
    <w:rsid w:val="004207C0"/>
    <w:rsid w:val="0042198F"/>
    <w:rsid w:val="0042596F"/>
    <w:rsid w:val="0042696E"/>
    <w:rsid w:val="00426E33"/>
    <w:rsid w:val="004312AE"/>
    <w:rsid w:val="004326C0"/>
    <w:rsid w:val="00447911"/>
    <w:rsid w:val="00456159"/>
    <w:rsid w:val="004654E0"/>
    <w:rsid w:val="00473355"/>
    <w:rsid w:val="00486F3B"/>
    <w:rsid w:val="00493440"/>
    <w:rsid w:val="0049474A"/>
    <w:rsid w:val="004A4F68"/>
    <w:rsid w:val="004D03EC"/>
    <w:rsid w:val="004D2B04"/>
    <w:rsid w:val="004D4ECB"/>
    <w:rsid w:val="004E53E0"/>
    <w:rsid w:val="004F4203"/>
    <w:rsid w:val="00502991"/>
    <w:rsid w:val="00514EB4"/>
    <w:rsid w:val="0051602B"/>
    <w:rsid w:val="0051628D"/>
    <w:rsid w:val="00533F8B"/>
    <w:rsid w:val="005343DD"/>
    <w:rsid w:val="00535942"/>
    <w:rsid w:val="0054059B"/>
    <w:rsid w:val="00545583"/>
    <w:rsid w:val="0055468E"/>
    <w:rsid w:val="00563AA6"/>
    <w:rsid w:val="00570617"/>
    <w:rsid w:val="00573DC7"/>
    <w:rsid w:val="0057428C"/>
    <w:rsid w:val="00577FC2"/>
    <w:rsid w:val="0058455D"/>
    <w:rsid w:val="00585D5F"/>
    <w:rsid w:val="00586FAE"/>
    <w:rsid w:val="00590454"/>
    <w:rsid w:val="0059413A"/>
    <w:rsid w:val="005A05D9"/>
    <w:rsid w:val="005A2253"/>
    <w:rsid w:val="005B0DEB"/>
    <w:rsid w:val="005B6E6D"/>
    <w:rsid w:val="005C1569"/>
    <w:rsid w:val="005C160E"/>
    <w:rsid w:val="005D0EF1"/>
    <w:rsid w:val="005E07EF"/>
    <w:rsid w:val="005E2765"/>
    <w:rsid w:val="0060152E"/>
    <w:rsid w:val="0060209B"/>
    <w:rsid w:val="00603B67"/>
    <w:rsid w:val="00611E47"/>
    <w:rsid w:val="0061266B"/>
    <w:rsid w:val="006225F0"/>
    <w:rsid w:val="00622B93"/>
    <w:rsid w:val="006357A3"/>
    <w:rsid w:val="006411E7"/>
    <w:rsid w:val="006446B0"/>
    <w:rsid w:val="0064693E"/>
    <w:rsid w:val="0065639D"/>
    <w:rsid w:val="00665951"/>
    <w:rsid w:val="00666765"/>
    <w:rsid w:val="006673D4"/>
    <w:rsid w:val="00670AD1"/>
    <w:rsid w:val="00671CAC"/>
    <w:rsid w:val="00673C91"/>
    <w:rsid w:val="00677742"/>
    <w:rsid w:val="00682007"/>
    <w:rsid w:val="00684AF2"/>
    <w:rsid w:val="006905E5"/>
    <w:rsid w:val="00697DDC"/>
    <w:rsid w:val="006A0D7E"/>
    <w:rsid w:val="006C337C"/>
    <w:rsid w:val="006C3865"/>
    <w:rsid w:val="006C50CA"/>
    <w:rsid w:val="006C5B71"/>
    <w:rsid w:val="006C7F22"/>
    <w:rsid w:val="006D02A6"/>
    <w:rsid w:val="006D1391"/>
    <w:rsid w:val="006D59C4"/>
    <w:rsid w:val="006D5CC1"/>
    <w:rsid w:val="006E1A5E"/>
    <w:rsid w:val="006F54B7"/>
    <w:rsid w:val="00700C0A"/>
    <w:rsid w:val="00706B7A"/>
    <w:rsid w:val="007112B3"/>
    <w:rsid w:val="00715690"/>
    <w:rsid w:val="00716298"/>
    <w:rsid w:val="00720171"/>
    <w:rsid w:val="0072172B"/>
    <w:rsid w:val="0072247F"/>
    <w:rsid w:val="007350D2"/>
    <w:rsid w:val="00754689"/>
    <w:rsid w:val="00756366"/>
    <w:rsid w:val="00763454"/>
    <w:rsid w:val="00766E2D"/>
    <w:rsid w:val="00780299"/>
    <w:rsid w:val="00784A6B"/>
    <w:rsid w:val="00790533"/>
    <w:rsid w:val="00790D07"/>
    <w:rsid w:val="00794013"/>
    <w:rsid w:val="0079696A"/>
    <w:rsid w:val="007A0904"/>
    <w:rsid w:val="007A1D61"/>
    <w:rsid w:val="007B0C26"/>
    <w:rsid w:val="007B48B9"/>
    <w:rsid w:val="007B4FE5"/>
    <w:rsid w:val="007B5504"/>
    <w:rsid w:val="007C4FAF"/>
    <w:rsid w:val="007D0F45"/>
    <w:rsid w:val="007D237F"/>
    <w:rsid w:val="007E0063"/>
    <w:rsid w:val="007E415E"/>
    <w:rsid w:val="007F37B1"/>
    <w:rsid w:val="007F4C8E"/>
    <w:rsid w:val="00802FB3"/>
    <w:rsid w:val="00803DA3"/>
    <w:rsid w:val="00812EE6"/>
    <w:rsid w:val="00825112"/>
    <w:rsid w:val="00826046"/>
    <w:rsid w:val="00832FCC"/>
    <w:rsid w:val="00835032"/>
    <w:rsid w:val="008443D9"/>
    <w:rsid w:val="00874F16"/>
    <w:rsid w:val="008800BE"/>
    <w:rsid w:val="0088521E"/>
    <w:rsid w:val="00890DF5"/>
    <w:rsid w:val="0089114D"/>
    <w:rsid w:val="0089282E"/>
    <w:rsid w:val="008A32CD"/>
    <w:rsid w:val="008B0304"/>
    <w:rsid w:val="008C11E0"/>
    <w:rsid w:val="008C462A"/>
    <w:rsid w:val="008C5907"/>
    <w:rsid w:val="00901AFE"/>
    <w:rsid w:val="0090446A"/>
    <w:rsid w:val="009053FC"/>
    <w:rsid w:val="00907CBC"/>
    <w:rsid w:val="00910903"/>
    <w:rsid w:val="00916EC2"/>
    <w:rsid w:val="00940D8A"/>
    <w:rsid w:val="009418F0"/>
    <w:rsid w:val="00956988"/>
    <w:rsid w:val="00962D70"/>
    <w:rsid w:val="009827CD"/>
    <w:rsid w:val="0098749B"/>
    <w:rsid w:val="00996C28"/>
    <w:rsid w:val="009A0415"/>
    <w:rsid w:val="009A418D"/>
    <w:rsid w:val="009C24D6"/>
    <w:rsid w:val="009E265A"/>
    <w:rsid w:val="009E7126"/>
    <w:rsid w:val="009F1494"/>
    <w:rsid w:val="009F2617"/>
    <w:rsid w:val="009F5135"/>
    <w:rsid w:val="00A053A2"/>
    <w:rsid w:val="00A1636E"/>
    <w:rsid w:val="00A22BBB"/>
    <w:rsid w:val="00A2527D"/>
    <w:rsid w:val="00A2703F"/>
    <w:rsid w:val="00A30DF6"/>
    <w:rsid w:val="00A40D4C"/>
    <w:rsid w:val="00A51769"/>
    <w:rsid w:val="00A51A3B"/>
    <w:rsid w:val="00A658E8"/>
    <w:rsid w:val="00A70911"/>
    <w:rsid w:val="00A8013B"/>
    <w:rsid w:val="00A84A7B"/>
    <w:rsid w:val="00A9637F"/>
    <w:rsid w:val="00AA18FF"/>
    <w:rsid w:val="00AB6EFB"/>
    <w:rsid w:val="00AB73C6"/>
    <w:rsid w:val="00AD51A3"/>
    <w:rsid w:val="00AE233E"/>
    <w:rsid w:val="00AE593B"/>
    <w:rsid w:val="00AF16E1"/>
    <w:rsid w:val="00B04FBD"/>
    <w:rsid w:val="00B2081F"/>
    <w:rsid w:val="00B26B28"/>
    <w:rsid w:val="00B30D06"/>
    <w:rsid w:val="00B37199"/>
    <w:rsid w:val="00B466D0"/>
    <w:rsid w:val="00B523A9"/>
    <w:rsid w:val="00B53BF7"/>
    <w:rsid w:val="00B568DB"/>
    <w:rsid w:val="00B64C5E"/>
    <w:rsid w:val="00B77605"/>
    <w:rsid w:val="00B77A6A"/>
    <w:rsid w:val="00B8342C"/>
    <w:rsid w:val="00B86874"/>
    <w:rsid w:val="00B87E23"/>
    <w:rsid w:val="00B917B8"/>
    <w:rsid w:val="00B92935"/>
    <w:rsid w:val="00B9577C"/>
    <w:rsid w:val="00BA1F6A"/>
    <w:rsid w:val="00BA5BC4"/>
    <w:rsid w:val="00BB63B2"/>
    <w:rsid w:val="00BC6098"/>
    <w:rsid w:val="00BC6BB4"/>
    <w:rsid w:val="00BC7E31"/>
    <w:rsid w:val="00BD515B"/>
    <w:rsid w:val="00BF7F27"/>
    <w:rsid w:val="00C03514"/>
    <w:rsid w:val="00C133EA"/>
    <w:rsid w:val="00C4156C"/>
    <w:rsid w:val="00C56A2C"/>
    <w:rsid w:val="00C57AA8"/>
    <w:rsid w:val="00C66026"/>
    <w:rsid w:val="00C67AA0"/>
    <w:rsid w:val="00C733C9"/>
    <w:rsid w:val="00C81A5C"/>
    <w:rsid w:val="00C94D0C"/>
    <w:rsid w:val="00CA16A5"/>
    <w:rsid w:val="00CA7F90"/>
    <w:rsid w:val="00CC36A2"/>
    <w:rsid w:val="00CC4FE7"/>
    <w:rsid w:val="00CD19F0"/>
    <w:rsid w:val="00CD4B2C"/>
    <w:rsid w:val="00CE07DE"/>
    <w:rsid w:val="00CE07E6"/>
    <w:rsid w:val="00D009D8"/>
    <w:rsid w:val="00D012AB"/>
    <w:rsid w:val="00D02D22"/>
    <w:rsid w:val="00D0577F"/>
    <w:rsid w:val="00D13695"/>
    <w:rsid w:val="00D13B24"/>
    <w:rsid w:val="00D14282"/>
    <w:rsid w:val="00D26CC6"/>
    <w:rsid w:val="00D318F0"/>
    <w:rsid w:val="00D370B4"/>
    <w:rsid w:val="00D427EE"/>
    <w:rsid w:val="00D4447F"/>
    <w:rsid w:val="00D4525A"/>
    <w:rsid w:val="00D46C55"/>
    <w:rsid w:val="00D534E3"/>
    <w:rsid w:val="00D53F78"/>
    <w:rsid w:val="00D55EC0"/>
    <w:rsid w:val="00D5769A"/>
    <w:rsid w:val="00D71F35"/>
    <w:rsid w:val="00D725BD"/>
    <w:rsid w:val="00D83EBC"/>
    <w:rsid w:val="00D91ADE"/>
    <w:rsid w:val="00DA23E5"/>
    <w:rsid w:val="00DA2D5B"/>
    <w:rsid w:val="00DA78AE"/>
    <w:rsid w:val="00DA78F4"/>
    <w:rsid w:val="00DB0DF8"/>
    <w:rsid w:val="00DB4F43"/>
    <w:rsid w:val="00DB69D2"/>
    <w:rsid w:val="00DC2113"/>
    <w:rsid w:val="00DC2220"/>
    <w:rsid w:val="00DC6811"/>
    <w:rsid w:val="00DD1625"/>
    <w:rsid w:val="00DD1F0A"/>
    <w:rsid w:val="00DD41CA"/>
    <w:rsid w:val="00DE1248"/>
    <w:rsid w:val="00DE34D4"/>
    <w:rsid w:val="00DE63A3"/>
    <w:rsid w:val="00DE6E86"/>
    <w:rsid w:val="00E046F6"/>
    <w:rsid w:val="00E10DAE"/>
    <w:rsid w:val="00E13EAB"/>
    <w:rsid w:val="00E14057"/>
    <w:rsid w:val="00E177C5"/>
    <w:rsid w:val="00E229B2"/>
    <w:rsid w:val="00E26D26"/>
    <w:rsid w:val="00E27CE3"/>
    <w:rsid w:val="00E3776F"/>
    <w:rsid w:val="00E4500A"/>
    <w:rsid w:val="00E468B3"/>
    <w:rsid w:val="00E530E2"/>
    <w:rsid w:val="00E568D8"/>
    <w:rsid w:val="00E65551"/>
    <w:rsid w:val="00E8245F"/>
    <w:rsid w:val="00E85459"/>
    <w:rsid w:val="00E90264"/>
    <w:rsid w:val="00EA1953"/>
    <w:rsid w:val="00EB5266"/>
    <w:rsid w:val="00ED1685"/>
    <w:rsid w:val="00ED7D24"/>
    <w:rsid w:val="00EE2F9C"/>
    <w:rsid w:val="00EE68C0"/>
    <w:rsid w:val="00EE69DC"/>
    <w:rsid w:val="00EE7C0E"/>
    <w:rsid w:val="00F01093"/>
    <w:rsid w:val="00F142BA"/>
    <w:rsid w:val="00F14A6F"/>
    <w:rsid w:val="00F25C0A"/>
    <w:rsid w:val="00F27CC5"/>
    <w:rsid w:val="00F34774"/>
    <w:rsid w:val="00F3742F"/>
    <w:rsid w:val="00F47DDA"/>
    <w:rsid w:val="00F5094B"/>
    <w:rsid w:val="00F52B45"/>
    <w:rsid w:val="00F54C57"/>
    <w:rsid w:val="00F76C82"/>
    <w:rsid w:val="00F77E30"/>
    <w:rsid w:val="00F83561"/>
    <w:rsid w:val="00FA090E"/>
    <w:rsid w:val="00FA380C"/>
    <w:rsid w:val="00FB534B"/>
    <w:rsid w:val="00FB6AC6"/>
    <w:rsid w:val="00FB7933"/>
    <w:rsid w:val="00FD3A6A"/>
    <w:rsid w:val="00FD3F6F"/>
    <w:rsid w:val="00FD5602"/>
    <w:rsid w:val="00FE1B49"/>
    <w:rsid w:val="00FE4EFD"/>
    <w:rsid w:val="00FE72EF"/>
    <w:rsid w:val="00FF1105"/>
    <w:rsid w:val="00FF2D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customStyle="1" w:styleId="UnresolvedMention1">
    <w:name w:val="Unresolved Mention1"/>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 w:type="paragraph" w:styleId="HTMLPreformatted">
    <w:name w:val="HTML Preformatted"/>
    <w:basedOn w:val="Normal"/>
    <w:link w:val="HTMLPreformattedChar"/>
    <w:uiPriority w:val="99"/>
    <w:semiHidden/>
    <w:unhideWhenUsed/>
    <w:rsid w:val="00C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94D0C"/>
    <w:rPr>
      <w:rFonts w:ascii="Courier New" w:eastAsia="Times New Roman" w:hAnsi="Courier New" w:cs="Courier New"/>
      <w:sz w:val="20"/>
      <w:szCs w:val="20"/>
      <w:lang w:eastAsia="en-US"/>
    </w:rPr>
  </w:style>
  <w:style w:type="character" w:customStyle="1" w:styleId="gd15mcfceub">
    <w:name w:val="gd15mcfceub"/>
    <w:basedOn w:val="DefaultParagraphFont"/>
    <w:rsid w:val="00C94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28204">
      <w:bodyDiv w:val="1"/>
      <w:marLeft w:val="0"/>
      <w:marRight w:val="0"/>
      <w:marTop w:val="0"/>
      <w:marBottom w:val="0"/>
      <w:divBdr>
        <w:top w:val="none" w:sz="0" w:space="0" w:color="auto"/>
        <w:left w:val="none" w:sz="0" w:space="0" w:color="auto"/>
        <w:bottom w:val="none" w:sz="0" w:space="0" w:color="auto"/>
        <w:right w:val="none" w:sz="0" w:space="0" w:color="auto"/>
      </w:divBdr>
    </w:div>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1721275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 w:id="1278290089">
      <w:bodyDiv w:val="1"/>
      <w:marLeft w:val="0"/>
      <w:marRight w:val="0"/>
      <w:marTop w:val="0"/>
      <w:marBottom w:val="0"/>
      <w:divBdr>
        <w:top w:val="none" w:sz="0" w:space="0" w:color="auto"/>
        <w:left w:val="none" w:sz="0" w:space="0" w:color="auto"/>
        <w:bottom w:val="none" w:sz="0" w:space="0" w:color="auto"/>
        <w:right w:val="none" w:sz="0" w:space="0" w:color="auto"/>
      </w:divBdr>
    </w:div>
    <w:div w:id="1281300016">
      <w:bodyDiv w:val="1"/>
      <w:marLeft w:val="0"/>
      <w:marRight w:val="0"/>
      <w:marTop w:val="0"/>
      <w:marBottom w:val="0"/>
      <w:divBdr>
        <w:top w:val="none" w:sz="0" w:space="0" w:color="auto"/>
        <w:left w:val="none" w:sz="0" w:space="0" w:color="auto"/>
        <w:bottom w:val="none" w:sz="0" w:space="0" w:color="auto"/>
        <w:right w:val="none" w:sz="0" w:space="0" w:color="auto"/>
      </w:divBdr>
    </w:div>
    <w:div w:id="1430656760">
      <w:bodyDiv w:val="1"/>
      <w:marLeft w:val="0"/>
      <w:marRight w:val="0"/>
      <w:marTop w:val="0"/>
      <w:marBottom w:val="0"/>
      <w:divBdr>
        <w:top w:val="none" w:sz="0" w:space="0" w:color="auto"/>
        <w:left w:val="none" w:sz="0" w:space="0" w:color="auto"/>
        <w:bottom w:val="none" w:sz="0" w:space="0" w:color="auto"/>
        <w:right w:val="none" w:sz="0" w:space="0" w:color="auto"/>
      </w:divBdr>
    </w:div>
    <w:div w:id="170806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r-bloggers.com/2019/09/time-series-forecasting-with-random-forest/" TargetMode="External"/><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chart" Target="charts/chart3.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s://www.ons.gov.uk/economy/inflationandpriceindices/timeseries/l522/mm23" TargetMode="External"/><Relationship Id="rId10" Type="http://schemas.openxmlformats.org/officeDocument/2006/relationships/chart" Target="charts/chart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www.r-bloggers.com/2019/11/tuning-random-forest-on-time-series-dat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lexmoran\Desktop\thesis\data\export\custom_forest_analysis\feature_graph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pitchFamily="2" charset="0"/>
              </a:rPr>
              <a:t>12-Month Moving</a:t>
            </a:r>
            <a:r>
              <a:rPr lang="en-US" baseline="0">
                <a:solidFill>
                  <a:schemeClr val="tx1"/>
                </a:solidFill>
                <a:latin typeface="Times" pitchFamily="2" charset="0"/>
              </a:rPr>
              <a:t> Average of RMSEs</a:t>
            </a:r>
            <a:endParaRPr lang="en-US">
              <a:solidFill>
                <a:schemeClr val="tx1"/>
              </a:solidFill>
              <a:latin typeface="Times"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963878798817766E-2"/>
          <c:y val="0.13500931098696461"/>
          <c:w val="0.772421000383548"/>
          <c:h val="0.70276250384903005"/>
        </c:manualLayout>
      </c:layout>
      <c:lineChart>
        <c:grouping val="standard"/>
        <c:varyColors val="0"/>
        <c:ser>
          <c:idx val="0"/>
          <c:order val="0"/>
          <c:tx>
            <c:strRef>
              <c:f>Average!$B$1</c:f>
              <c:strCache>
                <c:ptCount val="1"/>
                <c:pt idx="0">
                  <c:v>ARIMA</c:v>
                </c:pt>
              </c:strCache>
            </c:strRef>
          </c:tx>
          <c:spPr>
            <a:ln w="22225" cap="rnd">
              <a:solidFill>
                <a:srgbClr val="C00000"/>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Average!$B$2:$B$242</c:f>
              <c:numCache>
                <c:formatCode>General</c:formatCode>
                <c:ptCount val="241"/>
                <c:pt idx="0">
                  <c:v>2.3091669866673898E-3</c:v>
                </c:pt>
                <c:pt idx="1">
                  <c:v>2.3182306279120701E-3</c:v>
                </c:pt>
                <c:pt idx="2">
                  <c:v>2.2912588561910001E-3</c:v>
                </c:pt>
                <c:pt idx="3">
                  <c:v>2.4172418656859102E-3</c:v>
                </c:pt>
                <c:pt idx="4">
                  <c:v>2.0906464662343101E-3</c:v>
                </c:pt>
                <c:pt idx="5">
                  <c:v>1.9619914297203298E-3</c:v>
                </c:pt>
                <c:pt idx="6">
                  <c:v>2.1510261684768101E-3</c:v>
                </c:pt>
                <c:pt idx="7">
                  <c:v>1.9105018112117601E-3</c:v>
                </c:pt>
                <c:pt idx="8">
                  <c:v>2.1015793448479802E-3</c:v>
                </c:pt>
                <c:pt idx="9">
                  <c:v>2.2352703483275701E-3</c:v>
                </c:pt>
                <c:pt idx="10">
                  <c:v>2.2646836151889202E-3</c:v>
                </c:pt>
                <c:pt idx="11">
                  <c:v>2.2732451350451302E-3</c:v>
                </c:pt>
                <c:pt idx="12">
                  <c:v>2.27262334235615E-3</c:v>
                </c:pt>
                <c:pt idx="13">
                  <c:v>2.45727596401288E-3</c:v>
                </c:pt>
                <c:pt idx="14">
                  <c:v>2.4588611822352201E-3</c:v>
                </c:pt>
                <c:pt idx="15">
                  <c:v>2.4111827756490901E-3</c:v>
                </c:pt>
                <c:pt idx="16">
                  <c:v>2.1194918018301099E-3</c:v>
                </c:pt>
                <c:pt idx="17">
                  <c:v>2.2316721724189798E-3</c:v>
                </c:pt>
                <c:pt idx="18">
                  <c:v>1.9797182237602999E-3</c:v>
                </c:pt>
                <c:pt idx="19">
                  <c:v>2.28547767263413E-3</c:v>
                </c:pt>
                <c:pt idx="20">
                  <c:v>2.1635665271343201E-3</c:v>
                </c:pt>
                <c:pt idx="21">
                  <c:v>2.1504242594223401E-3</c:v>
                </c:pt>
                <c:pt idx="22">
                  <c:v>2.61241047719844E-3</c:v>
                </c:pt>
                <c:pt idx="23">
                  <c:v>2.6218730920778599E-3</c:v>
                </c:pt>
                <c:pt idx="24">
                  <c:v>2.64409936053479E-3</c:v>
                </c:pt>
                <c:pt idx="25">
                  <c:v>2.5124013139124499E-3</c:v>
                </c:pt>
                <c:pt idx="26">
                  <c:v>2.4947843113244002E-3</c:v>
                </c:pt>
                <c:pt idx="27">
                  <c:v>2.48645151733794E-3</c:v>
                </c:pt>
                <c:pt idx="28">
                  <c:v>2.5869901156262802E-3</c:v>
                </c:pt>
                <c:pt idx="29">
                  <c:v>2.5038943376616499E-3</c:v>
                </c:pt>
                <c:pt idx="30">
                  <c:v>2.49909343551172E-3</c:v>
                </c:pt>
                <c:pt idx="31">
                  <c:v>2.2267586002792401E-3</c:v>
                </c:pt>
                <c:pt idx="32">
                  <c:v>2.1797897771703599E-3</c:v>
                </c:pt>
                <c:pt idx="33">
                  <c:v>1.9896160602813902E-3</c:v>
                </c:pt>
                <c:pt idx="34">
                  <c:v>1.2529312668628099E-3</c:v>
                </c:pt>
                <c:pt idx="35">
                  <c:v>1.2114660539661499E-3</c:v>
                </c:pt>
                <c:pt idx="36">
                  <c:v>1.16445817357374E-3</c:v>
                </c:pt>
                <c:pt idx="37">
                  <c:v>1.39905744746916E-3</c:v>
                </c:pt>
                <c:pt idx="38">
                  <c:v>1.58601550582483E-3</c:v>
                </c:pt>
                <c:pt idx="39">
                  <c:v>1.5616765212485299E-3</c:v>
                </c:pt>
                <c:pt idx="40">
                  <c:v>2.2437819507856401E-3</c:v>
                </c:pt>
                <c:pt idx="41">
                  <c:v>2.3017118924114799E-3</c:v>
                </c:pt>
                <c:pt idx="42">
                  <c:v>2.2954580541685002E-3</c:v>
                </c:pt>
                <c:pt idx="43">
                  <c:v>2.3464991632565599E-3</c:v>
                </c:pt>
                <c:pt idx="44">
                  <c:v>2.4563588925338698E-3</c:v>
                </c:pt>
                <c:pt idx="45">
                  <c:v>2.4832233978061501E-3</c:v>
                </c:pt>
                <c:pt idx="46">
                  <c:v>2.7464594972900799E-3</c:v>
                </c:pt>
                <c:pt idx="47">
                  <c:v>2.75046177449291E-3</c:v>
                </c:pt>
                <c:pt idx="48">
                  <c:v>2.77182974677649E-3</c:v>
                </c:pt>
                <c:pt idx="49">
                  <c:v>2.7499587214758598E-3</c:v>
                </c:pt>
                <c:pt idx="50">
                  <c:v>2.6342440852956698E-3</c:v>
                </c:pt>
                <c:pt idx="51">
                  <c:v>2.5854414472933E-3</c:v>
                </c:pt>
                <c:pt idx="52">
                  <c:v>1.90084934444051E-3</c:v>
                </c:pt>
                <c:pt idx="53">
                  <c:v>1.9018837167068801E-3</c:v>
                </c:pt>
                <c:pt idx="54">
                  <c:v>1.91685735399539E-3</c:v>
                </c:pt>
                <c:pt idx="55">
                  <c:v>1.9012532349654699E-3</c:v>
                </c:pt>
                <c:pt idx="56">
                  <c:v>1.7937731724894899E-3</c:v>
                </c:pt>
                <c:pt idx="57">
                  <c:v>1.80605315087232E-3</c:v>
                </c:pt>
                <c:pt idx="58">
                  <c:v>1.54975334465795E-3</c:v>
                </c:pt>
                <c:pt idx="59">
                  <c:v>1.5872253084498399E-3</c:v>
                </c:pt>
                <c:pt idx="60">
                  <c:v>1.81553818306425E-3</c:v>
                </c:pt>
                <c:pt idx="61">
                  <c:v>1.7008097982009801E-3</c:v>
                </c:pt>
                <c:pt idx="62">
                  <c:v>1.8938202973161E-3</c:v>
                </c:pt>
                <c:pt idx="63">
                  <c:v>1.89652676075421E-3</c:v>
                </c:pt>
                <c:pt idx="64">
                  <c:v>1.8896283911984701E-3</c:v>
                </c:pt>
                <c:pt idx="65">
                  <c:v>2.0388834599033602E-3</c:v>
                </c:pt>
                <c:pt idx="66">
                  <c:v>2.0237346237905901E-3</c:v>
                </c:pt>
                <c:pt idx="67">
                  <c:v>2.3778896365934002E-3</c:v>
                </c:pt>
                <c:pt idx="68">
                  <c:v>2.4443319747008102E-3</c:v>
                </c:pt>
                <c:pt idx="69">
                  <c:v>3.8067233335394401E-3</c:v>
                </c:pt>
                <c:pt idx="70">
                  <c:v>4.05977122251709E-3</c:v>
                </c:pt>
                <c:pt idx="71">
                  <c:v>4.7516577198449296E-3</c:v>
                </c:pt>
                <c:pt idx="72">
                  <c:v>4.6643734828634197E-3</c:v>
                </c:pt>
                <c:pt idx="73">
                  <c:v>4.7386217975326798E-3</c:v>
                </c:pt>
                <c:pt idx="74">
                  <c:v>4.8220616641047598E-3</c:v>
                </c:pt>
                <c:pt idx="75">
                  <c:v>4.8276865166609001E-3</c:v>
                </c:pt>
                <c:pt idx="76">
                  <c:v>4.8713048484824197E-3</c:v>
                </c:pt>
                <c:pt idx="77">
                  <c:v>4.7755994852799197E-3</c:v>
                </c:pt>
                <c:pt idx="78">
                  <c:v>4.79498932409837E-3</c:v>
                </c:pt>
                <c:pt idx="79">
                  <c:v>4.6461888896753897E-3</c:v>
                </c:pt>
                <c:pt idx="80">
                  <c:v>4.6348141132344003E-3</c:v>
                </c:pt>
                <c:pt idx="81">
                  <c:v>4.0968216015472804E-3</c:v>
                </c:pt>
                <c:pt idx="82">
                  <c:v>4.0830831265420498E-3</c:v>
                </c:pt>
                <c:pt idx="83">
                  <c:v>3.2282118315004001E-3</c:v>
                </c:pt>
                <c:pt idx="84">
                  <c:v>3.4271719131179798E-3</c:v>
                </c:pt>
                <c:pt idx="85">
                  <c:v>3.2756464930192102E-3</c:v>
                </c:pt>
                <c:pt idx="86">
                  <c:v>3.0998388809317101E-3</c:v>
                </c:pt>
                <c:pt idx="87">
                  <c:v>3.2141264878426902E-3</c:v>
                </c:pt>
                <c:pt idx="88">
                  <c:v>3.1460626951693902E-3</c:v>
                </c:pt>
                <c:pt idx="89">
                  <c:v>3.1943913134621902E-3</c:v>
                </c:pt>
                <c:pt idx="90">
                  <c:v>3.1644482681751798E-3</c:v>
                </c:pt>
                <c:pt idx="91">
                  <c:v>3.11506692991797E-3</c:v>
                </c:pt>
                <c:pt idx="92">
                  <c:v>3.0967753097561699E-3</c:v>
                </c:pt>
                <c:pt idx="93">
                  <c:v>2.4915968218086702E-3</c:v>
                </c:pt>
                <c:pt idx="94">
                  <c:v>1.9766278344581301E-3</c:v>
                </c:pt>
                <c:pt idx="95">
                  <c:v>2.3442788177813301E-3</c:v>
                </c:pt>
                <c:pt idx="96">
                  <c:v>2.05566494175274E-3</c:v>
                </c:pt>
                <c:pt idx="97">
                  <c:v>2.0662222603842202E-3</c:v>
                </c:pt>
                <c:pt idx="98">
                  <c:v>1.99780674097469E-3</c:v>
                </c:pt>
                <c:pt idx="99">
                  <c:v>1.8055597763618301E-3</c:v>
                </c:pt>
                <c:pt idx="100">
                  <c:v>1.8194775675357999E-3</c:v>
                </c:pt>
                <c:pt idx="101">
                  <c:v>1.9429822292347701E-3</c:v>
                </c:pt>
                <c:pt idx="102">
                  <c:v>2.63308998646804E-3</c:v>
                </c:pt>
                <c:pt idx="103">
                  <c:v>2.6638440078894398E-3</c:v>
                </c:pt>
                <c:pt idx="104">
                  <c:v>3.2863970331862302E-3</c:v>
                </c:pt>
                <c:pt idx="105">
                  <c:v>3.2364489421655E-3</c:v>
                </c:pt>
                <c:pt idx="106">
                  <c:v>4.9050685384325696E-3</c:v>
                </c:pt>
                <c:pt idx="107">
                  <c:v>6.81610229267815E-3</c:v>
                </c:pt>
                <c:pt idx="108">
                  <c:v>6.8684075999982898E-3</c:v>
                </c:pt>
                <c:pt idx="109">
                  <c:v>6.99027087690031E-3</c:v>
                </c:pt>
                <c:pt idx="110">
                  <c:v>7.0381579320381599E-3</c:v>
                </c:pt>
                <c:pt idx="111">
                  <c:v>7.0517841513288004E-3</c:v>
                </c:pt>
                <c:pt idx="112">
                  <c:v>7.0671843380912596E-3</c:v>
                </c:pt>
                <c:pt idx="113">
                  <c:v>7.0297243985624003E-3</c:v>
                </c:pt>
                <c:pt idx="114">
                  <c:v>7.2192558071963904E-3</c:v>
                </c:pt>
                <c:pt idx="115">
                  <c:v>7.2948274454342696E-3</c:v>
                </c:pt>
                <c:pt idx="116">
                  <c:v>7.0506608252396902E-3</c:v>
                </c:pt>
                <c:pt idx="117">
                  <c:v>7.0297334511345601E-3</c:v>
                </c:pt>
                <c:pt idx="118">
                  <c:v>5.9779610839406404E-3</c:v>
                </c:pt>
                <c:pt idx="119">
                  <c:v>3.4264996290507299E-3</c:v>
                </c:pt>
                <c:pt idx="120">
                  <c:v>3.3511737853617399E-3</c:v>
                </c:pt>
                <c:pt idx="121">
                  <c:v>3.08221744688237E-3</c:v>
                </c:pt>
                <c:pt idx="122">
                  <c:v>3.00345035825443E-3</c:v>
                </c:pt>
                <c:pt idx="123">
                  <c:v>2.96216762294646E-3</c:v>
                </c:pt>
                <c:pt idx="124">
                  <c:v>2.9198963834897599E-3</c:v>
                </c:pt>
                <c:pt idx="125">
                  <c:v>2.88629874870162E-3</c:v>
                </c:pt>
                <c:pt idx="126">
                  <c:v>1.5824425724674099E-3</c:v>
                </c:pt>
                <c:pt idx="127">
                  <c:v>1.1536870892050099E-3</c:v>
                </c:pt>
                <c:pt idx="128">
                  <c:v>9.3743233531736305E-4</c:v>
                </c:pt>
                <c:pt idx="129">
                  <c:v>9.4520703010346897E-4</c:v>
                </c:pt>
                <c:pt idx="130">
                  <c:v>1.0320367227611999E-3</c:v>
                </c:pt>
                <c:pt idx="131">
                  <c:v>1.0573064492130099E-3</c:v>
                </c:pt>
                <c:pt idx="132">
                  <c:v>1.04084963856989E-3</c:v>
                </c:pt>
                <c:pt idx="133">
                  <c:v>1.0982129826326899E-3</c:v>
                </c:pt>
                <c:pt idx="134">
                  <c:v>9.9350098518142908E-4</c:v>
                </c:pt>
                <c:pt idx="135">
                  <c:v>1.2444975809441201E-3</c:v>
                </c:pt>
                <c:pt idx="136">
                  <c:v>1.29826928630037E-3</c:v>
                </c:pt>
                <c:pt idx="137">
                  <c:v>1.27592243058802E-3</c:v>
                </c:pt>
                <c:pt idx="138">
                  <c:v>1.39925810786533E-3</c:v>
                </c:pt>
                <c:pt idx="139">
                  <c:v>1.38169212307293E-3</c:v>
                </c:pt>
                <c:pt idx="140">
                  <c:v>1.39906322416252E-3</c:v>
                </c:pt>
                <c:pt idx="141">
                  <c:v>1.40218369574988E-3</c:v>
                </c:pt>
                <c:pt idx="142">
                  <c:v>1.4057213800933699E-3</c:v>
                </c:pt>
                <c:pt idx="143">
                  <c:v>1.38667458165022E-3</c:v>
                </c:pt>
                <c:pt idx="144">
                  <c:v>1.3793268880916199E-3</c:v>
                </c:pt>
                <c:pt idx="145">
                  <c:v>1.4014037591927101E-3</c:v>
                </c:pt>
                <c:pt idx="146">
                  <c:v>1.37962439142832E-3</c:v>
                </c:pt>
                <c:pt idx="147">
                  <c:v>1.1585178526467301E-3</c:v>
                </c:pt>
                <c:pt idx="148">
                  <c:v>1.09193036800048E-3</c:v>
                </c:pt>
                <c:pt idx="149">
                  <c:v>1.5990039145017999E-3</c:v>
                </c:pt>
                <c:pt idx="150">
                  <c:v>1.52158433303023E-3</c:v>
                </c:pt>
                <c:pt idx="151">
                  <c:v>1.4955118184970899E-3</c:v>
                </c:pt>
                <c:pt idx="152">
                  <c:v>2.0449617496402701E-3</c:v>
                </c:pt>
                <c:pt idx="153">
                  <c:v>2.0806345709628001E-3</c:v>
                </c:pt>
                <c:pt idx="154">
                  <c:v>2.0387346478327501E-3</c:v>
                </c:pt>
                <c:pt idx="155">
                  <c:v>2.3276177328841502E-3</c:v>
                </c:pt>
                <c:pt idx="156">
                  <c:v>2.2708777967289599E-3</c:v>
                </c:pt>
                <c:pt idx="157">
                  <c:v>2.2596112024136999E-3</c:v>
                </c:pt>
                <c:pt idx="158">
                  <c:v>2.4875104343422298E-3</c:v>
                </c:pt>
                <c:pt idx="159">
                  <c:v>3.01188631180461E-3</c:v>
                </c:pt>
                <c:pt idx="160">
                  <c:v>3.0522629833878798E-3</c:v>
                </c:pt>
                <c:pt idx="161">
                  <c:v>2.8197876406574601E-3</c:v>
                </c:pt>
                <c:pt idx="162">
                  <c:v>2.81594956617721E-3</c:v>
                </c:pt>
                <c:pt idx="163">
                  <c:v>2.8179285263194602E-3</c:v>
                </c:pt>
                <c:pt idx="164">
                  <c:v>2.4774113140826198E-3</c:v>
                </c:pt>
                <c:pt idx="165">
                  <c:v>2.4671093779240301E-3</c:v>
                </c:pt>
                <c:pt idx="166">
                  <c:v>2.4693245320199799E-3</c:v>
                </c:pt>
                <c:pt idx="167">
                  <c:v>2.2040148442260699E-3</c:v>
                </c:pt>
                <c:pt idx="168">
                  <c:v>2.2143940549526099E-3</c:v>
                </c:pt>
                <c:pt idx="169">
                  <c:v>2.1958793978127901E-3</c:v>
                </c:pt>
                <c:pt idx="170">
                  <c:v>1.93506589566345E-3</c:v>
                </c:pt>
                <c:pt idx="171">
                  <c:v>9.2651009860948599E-4</c:v>
                </c:pt>
                <c:pt idx="172">
                  <c:v>7.7951955365401998E-4</c:v>
                </c:pt>
                <c:pt idx="173">
                  <c:v>7.7957384879328803E-4</c:v>
                </c:pt>
                <c:pt idx="174">
                  <c:v>7.2011835861152498E-4</c:v>
                </c:pt>
                <c:pt idx="175">
                  <c:v>7.1758836051874595E-4</c:v>
                </c:pt>
                <c:pt idx="176">
                  <c:v>6.3431506544015296E-4</c:v>
                </c:pt>
                <c:pt idx="177">
                  <c:v>5.6744359659297104E-4</c:v>
                </c:pt>
                <c:pt idx="178">
                  <c:v>6.3209397820755599E-4</c:v>
                </c:pt>
                <c:pt idx="179">
                  <c:v>1.01202099622021E-3</c:v>
                </c:pt>
                <c:pt idx="180">
                  <c:v>1.2671963567394101E-3</c:v>
                </c:pt>
                <c:pt idx="181">
                  <c:v>1.96588167531268E-3</c:v>
                </c:pt>
                <c:pt idx="182">
                  <c:v>2.5126499946929899E-3</c:v>
                </c:pt>
                <c:pt idx="183">
                  <c:v>2.5343418686914398E-3</c:v>
                </c:pt>
                <c:pt idx="184">
                  <c:v>2.53601068820773E-3</c:v>
                </c:pt>
                <c:pt idx="185">
                  <c:v>2.67151435634321E-3</c:v>
                </c:pt>
                <c:pt idx="186">
                  <c:v>2.6923808225701698E-3</c:v>
                </c:pt>
                <c:pt idx="187">
                  <c:v>2.6909263831359398E-3</c:v>
                </c:pt>
                <c:pt idx="188">
                  <c:v>2.6937663432551901E-3</c:v>
                </c:pt>
                <c:pt idx="189">
                  <c:v>2.8130514800303302E-3</c:v>
                </c:pt>
                <c:pt idx="190">
                  <c:v>2.8233738112437901E-3</c:v>
                </c:pt>
                <c:pt idx="191">
                  <c:v>2.7065690886454701E-3</c:v>
                </c:pt>
                <c:pt idx="192">
                  <c:v>2.6609706740797199E-3</c:v>
                </c:pt>
                <c:pt idx="193">
                  <c:v>2.1831697497396302E-3</c:v>
                </c:pt>
                <c:pt idx="194">
                  <c:v>1.55561871827517E-3</c:v>
                </c:pt>
                <c:pt idx="195">
                  <c:v>1.6762111068874699E-3</c:v>
                </c:pt>
                <c:pt idx="196">
                  <c:v>1.8170305868505799E-3</c:v>
                </c:pt>
                <c:pt idx="197">
                  <c:v>1.63666809708463E-3</c:v>
                </c:pt>
                <c:pt idx="198">
                  <c:v>1.6648880625772799E-3</c:v>
                </c:pt>
                <c:pt idx="199">
                  <c:v>1.7542007794283201E-3</c:v>
                </c:pt>
                <c:pt idx="200">
                  <c:v>1.76767870979555E-3</c:v>
                </c:pt>
                <c:pt idx="201">
                  <c:v>1.55745658299985E-3</c:v>
                </c:pt>
                <c:pt idx="202">
                  <c:v>1.5281122089794499E-3</c:v>
                </c:pt>
                <c:pt idx="203">
                  <c:v>1.53304102590077E-3</c:v>
                </c:pt>
                <c:pt idx="204">
                  <c:v>1.4326915385264999E-3</c:v>
                </c:pt>
                <c:pt idx="205">
                  <c:v>1.50852450301796E-3</c:v>
                </c:pt>
                <c:pt idx="206">
                  <c:v>1.50436259837788E-3</c:v>
                </c:pt>
                <c:pt idx="207">
                  <c:v>1.4945938860172999E-3</c:v>
                </c:pt>
                <c:pt idx="208">
                  <c:v>1.36629040259874E-3</c:v>
                </c:pt>
                <c:pt idx="209">
                  <c:v>1.4230700072789401E-3</c:v>
                </c:pt>
                <c:pt idx="210">
                  <c:v>1.36084329357621E-3</c:v>
                </c:pt>
                <c:pt idx="211">
                  <c:v>1.26158754520179E-3</c:v>
                </c:pt>
                <c:pt idx="212">
                  <c:v>1.4916713093490899E-3</c:v>
                </c:pt>
                <c:pt idx="213">
                  <c:v>1.5979058948399499E-3</c:v>
                </c:pt>
                <c:pt idx="214">
                  <c:v>1.6917106408007501E-3</c:v>
                </c:pt>
                <c:pt idx="215">
                  <c:v>1.78188936187707E-3</c:v>
                </c:pt>
                <c:pt idx="216">
                  <c:v>1.7529999229816599E-3</c:v>
                </c:pt>
                <c:pt idx="217">
                  <c:v>1.7949097254852499E-3</c:v>
                </c:pt>
                <c:pt idx="218">
                  <c:v>1.76863764656632E-3</c:v>
                </c:pt>
                <c:pt idx="219">
                  <c:v>1.7918698446218601E-3</c:v>
                </c:pt>
                <c:pt idx="220">
                  <c:v>1.80960091360886E-3</c:v>
                </c:pt>
                <c:pt idx="221">
                  <c:v>1.74949891088283E-3</c:v>
                </c:pt>
                <c:pt idx="222">
                  <c:v>1.7374267846737501E-3</c:v>
                </c:pt>
                <c:pt idx="223">
                  <c:v>1.7499978253609199E-3</c:v>
                </c:pt>
                <c:pt idx="224">
                  <c:v>1.51896360510221E-3</c:v>
                </c:pt>
                <c:pt idx="225">
                  <c:v>1.4075348505877001E-3</c:v>
                </c:pt>
                <c:pt idx="226">
                  <c:v>1.2685404734874099E-3</c:v>
                </c:pt>
                <c:pt idx="227">
                  <c:v>1.3012742485066901E-3</c:v>
                </c:pt>
                <c:pt idx="228">
                  <c:v>1.3190113633328099E-3</c:v>
                </c:pt>
                <c:pt idx="229">
                  <c:v>1.2015174296091599E-3</c:v>
                </c:pt>
                <c:pt idx="230">
                  <c:v>1.2923789217049401E-3</c:v>
                </c:pt>
                <c:pt idx="231">
                  <c:v>1.1172593485195201E-3</c:v>
                </c:pt>
                <c:pt idx="232">
                  <c:v>1.0846440617307E-3</c:v>
                </c:pt>
                <c:pt idx="233">
                  <c:v>1.15598713301769E-3</c:v>
                </c:pt>
                <c:pt idx="234">
                  <c:v>1.1596975563619601E-3</c:v>
                </c:pt>
                <c:pt idx="235">
                  <c:v>1.16932322276256E-3</c:v>
                </c:pt>
                <c:pt idx="236">
                  <c:v>1.1974855741557901E-3</c:v>
                </c:pt>
                <c:pt idx="237">
                  <c:v>1.1960709505055901E-3</c:v>
                </c:pt>
                <c:pt idx="238">
                  <c:v>1.2226905546905099E-3</c:v>
                </c:pt>
                <c:pt idx="239">
                  <c:v>1.04190137016911E-3</c:v>
                </c:pt>
                <c:pt idx="240">
                  <c:v>1.02128518293176E-3</c:v>
                </c:pt>
              </c:numCache>
            </c:numRef>
          </c:val>
          <c:smooth val="0"/>
          <c:extLst>
            <c:ext xmlns:c16="http://schemas.microsoft.com/office/drawing/2014/chart" uri="{C3380CC4-5D6E-409C-BE32-E72D297353CC}">
              <c16:uniqueId val="{00000000-0082-7C47-91B4-4AA5008C5B11}"/>
            </c:ext>
          </c:extLst>
        </c:ser>
        <c:ser>
          <c:idx val="1"/>
          <c:order val="1"/>
          <c:tx>
            <c:strRef>
              <c:f>Average!$C$1</c:f>
              <c:strCache>
                <c:ptCount val="1"/>
                <c:pt idx="0">
                  <c:v>Optimized forest</c:v>
                </c:pt>
              </c:strCache>
            </c:strRef>
          </c:tx>
          <c:spPr>
            <a:ln w="22225" cap="rnd">
              <a:solidFill>
                <a:schemeClr val="tx1"/>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Average!$C$2:$C$242</c:f>
              <c:numCache>
                <c:formatCode>General</c:formatCode>
                <c:ptCount val="241"/>
                <c:pt idx="0">
                  <c:v>2.0283630231713499E-3</c:v>
                </c:pt>
                <c:pt idx="1">
                  <c:v>2.0443055941663101E-3</c:v>
                </c:pt>
                <c:pt idx="2">
                  <c:v>2.0485197242907502E-3</c:v>
                </c:pt>
                <c:pt idx="3">
                  <c:v>2.29020480572922E-3</c:v>
                </c:pt>
                <c:pt idx="4">
                  <c:v>1.9974114579319299E-3</c:v>
                </c:pt>
                <c:pt idx="5">
                  <c:v>1.89562874905422E-3</c:v>
                </c:pt>
                <c:pt idx="6">
                  <c:v>2.1145187935176701E-3</c:v>
                </c:pt>
                <c:pt idx="7">
                  <c:v>2.01134499358184E-3</c:v>
                </c:pt>
                <c:pt idx="8">
                  <c:v>2.1163076168818902E-3</c:v>
                </c:pt>
                <c:pt idx="9">
                  <c:v>2.22632163295717E-3</c:v>
                </c:pt>
                <c:pt idx="10">
                  <c:v>2.2247520481411698E-3</c:v>
                </c:pt>
                <c:pt idx="11">
                  <c:v>2.2324946841788202E-3</c:v>
                </c:pt>
                <c:pt idx="12">
                  <c:v>2.2318973283911498E-3</c:v>
                </c:pt>
                <c:pt idx="13">
                  <c:v>2.4228430275744098E-3</c:v>
                </c:pt>
                <c:pt idx="14">
                  <c:v>2.3556789289349098E-3</c:v>
                </c:pt>
                <c:pt idx="15">
                  <c:v>2.1723024705596998E-3</c:v>
                </c:pt>
                <c:pt idx="16">
                  <c:v>1.9722925020515601E-3</c:v>
                </c:pt>
                <c:pt idx="17">
                  <c:v>2.1528543111683099E-3</c:v>
                </c:pt>
                <c:pt idx="18">
                  <c:v>1.8586922889818199E-3</c:v>
                </c:pt>
                <c:pt idx="19">
                  <c:v>2.13922738867182E-3</c:v>
                </c:pt>
                <c:pt idx="20">
                  <c:v>2.1208529014679501E-3</c:v>
                </c:pt>
                <c:pt idx="21">
                  <c:v>1.9874853618101298E-3</c:v>
                </c:pt>
                <c:pt idx="22">
                  <c:v>2.4451158257995601E-3</c:v>
                </c:pt>
                <c:pt idx="23">
                  <c:v>2.5606426405063599E-3</c:v>
                </c:pt>
                <c:pt idx="24">
                  <c:v>2.6561542938046399E-3</c:v>
                </c:pt>
                <c:pt idx="25">
                  <c:v>2.47023659814445E-3</c:v>
                </c:pt>
                <c:pt idx="26">
                  <c:v>2.47071519142177E-3</c:v>
                </c:pt>
                <c:pt idx="27">
                  <c:v>2.4254974550682999E-3</c:v>
                </c:pt>
                <c:pt idx="28">
                  <c:v>2.5251965786274901E-3</c:v>
                </c:pt>
                <c:pt idx="29">
                  <c:v>2.4367094925334602E-3</c:v>
                </c:pt>
                <c:pt idx="30">
                  <c:v>2.4679378497534299E-3</c:v>
                </c:pt>
                <c:pt idx="31">
                  <c:v>2.2160427381569901E-3</c:v>
                </c:pt>
                <c:pt idx="32">
                  <c:v>2.1460283975886399E-3</c:v>
                </c:pt>
                <c:pt idx="33">
                  <c:v>2.0718808802913501E-3</c:v>
                </c:pt>
                <c:pt idx="34">
                  <c:v>1.50496988549786E-3</c:v>
                </c:pt>
                <c:pt idx="35">
                  <c:v>1.2868415539157301E-3</c:v>
                </c:pt>
                <c:pt idx="36">
                  <c:v>1.07568034260098E-3</c:v>
                </c:pt>
                <c:pt idx="37">
                  <c:v>1.2859413085978301E-3</c:v>
                </c:pt>
                <c:pt idx="38">
                  <c:v>1.6112005878215099E-3</c:v>
                </c:pt>
                <c:pt idx="39">
                  <c:v>1.6020454687717799E-3</c:v>
                </c:pt>
                <c:pt idx="40">
                  <c:v>2.2077867269209499E-3</c:v>
                </c:pt>
                <c:pt idx="41">
                  <c:v>2.3342121518726902E-3</c:v>
                </c:pt>
                <c:pt idx="42">
                  <c:v>2.3028958776711399E-3</c:v>
                </c:pt>
                <c:pt idx="43">
                  <c:v>2.3380113660485501E-3</c:v>
                </c:pt>
                <c:pt idx="44">
                  <c:v>2.41606586942214E-3</c:v>
                </c:pt>
                <c:pt idx="45">
                  <c:v>2.4299850143282599E-3</c:v>
                </c:pt>
                <c:pt idx="46">
                  <c:v>2.6077191987880898E-3</c:v>
                </c:pt>
                <c:pt idx="47">
                  <c:v>2.6198577494227302E-3</c:v>
                </c:pt>
                <c:pt idx="48">
                  <c:v>2.6337306028230102E-3</c:v>
                </c:pt>
                <c:pt idx="49">
                  <c:v>2.61383504479187E-3</c:v>
                </c:pt>
                <c:pt idx="50">
                  <c:v>2.4280931411674398E-3</c:v>
                </c:pt>
                <c:pt idx="51">
                  <c:v>2.4223404738057601E-3</c:v>
                </c:pt>
                <c:pt idx="52">
                  <c:v>1.7462198282159501E-3</c:v>
                </c:pt>
                <c:pt idx="53">
                  <c:v>1.62560862175274E-3</c:v>
                </c:pt>
                <c:pt idx="54">
                  <c:v>1.66738519816259E-3</c:v>
                </c:pt>
                <c:pt idx="55">
                  <c:v>1.65362396706657E-3</c:v>
                </c:pt>
                <c:pt idx="56">
                  <c:v>1.5780778911787801E-3</c:v>
                </c:pt>
                <c:pt idx="57">
                  <c:v>1.5968551357218601E-3</c:v>
                </c:pt>
                <c:pt idx="58">
                  <c:v>1.54405871974467E-3</c:v>
                </c:pt>
                <c:pt idx="59">
                  <c:v>1.6156314880106501E-3</c:v>
                </c:pt>
                <c:pt idx="60">
                  <c:v>1.6435740942607701E-3</c:v>
                </c:pt>
                <c:pt idx="61">
                  <c:v>1.58068890687672E-3</c:v>
                </c:pt>
                <c:pt idx="62">
                  <c:v>1.7322077744245201E-3</c:v>
                </c:pt>
                <c:pt idx="63">
                  <c:v>1.7514631877686201E-3</c:v>
                </c:pt>
                <c:pt idx="64">
                  <c:v>1.77977619532018E-3</c:v>
                </c:pt>
                <c:pt idx="65">
                  <c:v>1.83131937123665E-3</c:v>
                </c:pt>
                <c:pt idx="66">
                  <c:v>1.8398394337351999E-3</c:v>
                </c:pt>
                <c:pt idx="67">
                  <c:v>2.16437959513347E-3</c:v>
                </c:pt>
                <c:pt idx="68">
                  <c:v>2.2663600607676902E-3</c:v>
                </c:pt>
                <c:pt idx="69">
                  <c:v>4.18047207160001E-3</c:v>
                </c:pt>
                <c:pt idx="70">
                  <c:v>4.3266220303517502E-3</c:v>
                </c:pt>
                <c:pt idx="71">
                  <c:v>4.7050844939033696E-3</c:v>
                </c:pt>
                <c:pt idx="72">
                  <c:v>4.69427342201581E-3</c:v>
                </c:pt>
                <c:pt idx="73">
                  <c:v>4.8411830678636303E-3</c:v>
                </c:pt>
                <c:pt idx="74">
                  <c:v>4.8593105319626904E-3</c:v>
                </c:pt>
                <c:pt idx="75">
                  <c:v>4.8526014720369102E-3</c:v>
                </c:pt>
                <c:pt idx="76">
                  <c:v>4.9209304026967002E-3</c:v>
                </c:pt>
                <c:pt idx="77">
                  <c:v>4.8533418706255098E-3</c:v>
                </c:pt>
                <c:pt idx="78">
                  <c:v>4.8350615176411104E-3</c:v>
                </c:pt>
                <c:pt idx="79">
                  <c:v>4.7652924300101498E-3</c:v>
                </c:pt>
                <c:pt idx="80">
                  <c:v>4.7133128923263802E-3</c:v>
                </c:pt>
                <c:pt idx="81">
                  <c:v>3.8336507471830299E-3</c:v>
                </c:pt>
                <c:pt idx="82">
                  <c:v>3.8732308364617298E-3</c:v>
                </c:pt>
                <c:pt idx="83">
                  <c:v>3.3595888808763898E-3</c:v>
                </c:pt>
                <c:pt idx="84">
                  <c:v>3.51922740182144E-3</c:v>
                </c:pt>
                <c:pt idx="85">
                  <c:v>3.3098435367456898E-3</c:v>
                </c:pt>
                <c:pt idx="86">
                  <c:v>3.2682312480980199E-3</c:v>
                </c:pt>
                <c:pt idx="87">
                  <c:v>3.3491303879394198E-3</c:v>
                </c:pt>
                <c:pt idx="88">
                  <c:v>3.2303720952491701E-3</c:v>
                </c:pt>
                <c:pt idx="89">
                  <c:v>3.2439670401403901E-3</c:v>
                </c:pt>
                <c:pt idx="90">
                  <c:v>3.24877272686108E-3</c:v>
                </c:pt>
                <c:pt idx="91">
                  <c:v>3.13498551098802E-3</c:v>
                </c:pt>
                <c:pt idx="92">
                  <c:v>3.1570384285635601E-3</c:v>
                </c:pt>
                <c:pt idx="93">
                  <c:v>2.3521447453643098E-3</c:v>
                </c:pt>
                <c:pt idx="94">
                  <c:v>1.80407477080801E-3</c:v>
                </c:pt>
                <c:pt idx="95">
                  <c:v>2.37152412696875E-3</c:v>
                </c:pt>
                <c:pt idx="96">
                  <c:v>2.1311050679177798E-3</c:v>
                </c:pt>
                <c:pt idx="97">
                  <c:v>2.1095616916005301E-3</c:v>
                </c:pt>
                <c:pt idx="98">
                  <c:v>2.0107113112312301E-3</c:v>
                </c:pt>
                <c:pt idx="99">
                  <c:v>1.89413530134399E-3</c:v>
                </c:pt>
                <c:pt idx="100">
                  <c:v>1.8988311291094099E-3</c:v>
                </c:pt>
                <c:pt idx="101">
                  <c:v>2.1208631693774601E-3</c:v>
                </c:pt>
                <c:pt idx="102">
                  <c:v>2.92692940600295E-3</c:v>
                </c:pt>
                <c:pt idx="103">
                  <c:v>2.9851244579566501E-3</c:v>
                </c:pt>
                <c:pt idx="104">
                  <c:v>3.3580905527086798E-3</c:v>
                </c:pt>
                <c:pt idx="105">
                  <c:v>3.2834559654740399E-3</c:v>
                </c:pt>
                <c:pt idx="106">
                  <c:v>4.5077499432131596E-3</c:v>
                </c:pt>
                <c:pt idx="107">
                  <c:v>6.4220186006660003E-3</c:v>
                </c:pt>
                <c:pt idx="108">
                  <c:v>6.4200672574900204E-3</c:v>
                </c:pt>
                <c:pt idx="109">
                  <c:v>6.6560277656432798E-3</c:v>
                </c:pt>
                <c:pt idx="110">
                  <c:v>6.6665455852175501E-3</c:v>
                </c:pt>
                <c:pt idx="111">
                  <c:v>6.7516040455743399E-3</c:v>
                </c:pt>
                <c:pt idx="112">
                  <c:v>6.7516446156984404E-3</c:v>
                </c:pt>
                <c:pt idx="113">
                  <c:v>6.6785331810975297E-3</c:v>
                </c:pt>
                <c:pt idx="114">
                  <c:v>6.6361373112315998E-3</c:v>
                </c:pt>
                <c:pt idx="115">
                  <c:v>6.7940302826249204E-3</c:v>
                </c:pt>
                <c:pt idx="116">
                  <c:v>6.6321250530849401E-3</c:v>
                </c:pt>
                <c:pt idx="117">
                  <c:v>6.6335925663405897E-3</c:v>
                </c:pt>
                <c:pt idx="118">
                  <c:v>5.8769738149829099E-3</c:v>
                </c:pt>
                <c:pt idx="119">
                  <c:v>3.3614400485236901E-3</c:v>
                </c:pt>
                <c:pt idx="120">
                  <c:v>3.4110541823387801E-3</c:v>
                </c:pt>
                <c:pt idx="121">
                  <c:v>2.91937076071133E-3</c:v>
                </c:pt>
                <c:pt idx="122">
                  <c:v>2.9739372703133401E-3</c:v>
                </c:pt>
                <c:pt idx="123">
                  <c:v>2.7604077368510601E-3</c:v>
                </c:pt>
                <c:pt idx="124">
                  <c:v>2.7716197391274098E-3</c:v>
                </c:pt>
                <c:pt idx="125">
                  <c:v>2.8134037842038502E-3</c:v>
                </c:pt>
                <c:pt idx="126">
                  <c:v>2.1198906755858001E-3</c:v>
                </c:pt>
                <c:pt idx="127">
                  <c:v>1.4468277812072E-3</c:v>
                </c:pt>
                <c:pt idx="128">
                  <c:v>1.2784137556230901E-3</c:v>
                </c:pt>
                <c:pt idx="129">
                  <c:v>1.25971515504426E-3</c:v>
                </c:pt>
                <c:pt idx="130">
                  <c:v>1.3253513084824601E-3</c:v>
                </c:pt>
                <c:pt idx="131">
                  <c:v>1.30539316676457E-3</c:v>
                </c:pt>
                <c:pt idx="132">
                  <c:v>1.25722231867309E-3</c:v>
                </c:pt>
                <c:pt idx="133">
                  <c:v>1.2433474511814801E-3</c:v>
                </c:pt>
                <c:pt idx="134">
                  <c:v>1.0537780301396299E-3</c:v>
                </c:pt>
                <c:pt idx="135">
                  <c:v>1.2889721963721501E-3</c:v>
                </c:pt>
                <c:pt idx="136">
                  <c:v>1.2967405254321401E-3</c:v>
                </c:pt>
                <c:pt idx="137">
                  <c:v>1.20449948369681E-3</c:v>
                </c:pt>
                <c:pt idx="138">
                  <c:v>1.3801304329714001E-3</c:v>
                </c:pt>
                <c:pt idx="139">
                  <c:v>1.42531063205804E-3</c:v>
                </c:pt>
                <c:pt idx="140">
                  <c:v>1.4408348098435299E-3</c:v>
                </c:pt>
                <c:pt idx="141">
                  <c:v>1.44553800604232E-3</c:v>
                </c:pt>
                <c:pt idx="142">
                  <c:v>1.4158672455919499E-3</c:v>
                </c:pt>
                <c:pt idx="143">
                  <c:v>1.42353372282372E-3</c:v>
                </c:pt>
                <c:pt idx="144">
                  <c:v>1.4083716866460699E-3</c:v>
                </c:pt>
                <c:pt idx="145">
                  <c:v>1.4857821667617799E-3</c:v>
                </c:pt>
                <c:pt idx="146">
                  <c:v>1.4757794877447599E-3</c:v>
                </c:pt>
                <c:pt idx="147">
                  <c:v>1.2727154733585999E-3</c:v>
                </c:pt>
                <c:pt idx="148">
                  <c:v>1.2368949525027699E-3</c:v>
                </c:pt>
                <c:pt idx="149">
                  <c:v>1.6592928261046499E-3</c:v>
                </c:pt>
                <c:pt idx="150">
                  <c:v>1.48950049844572E-3</c:v>
                </c:pt>
                <c:pt idx="151">
                  <c:v>1.413712917721E-3</c:v>
                </c:pt>
                <c:pt idx="152">
                  <c:v>1.9620943157545902E-3</c:v>
                </c:pt>
                <c:pt idx="153">
                  <c:v>1.97432101695968E-3</c:v>
                </c:pt>
                <c:pt idx="154">
                  <c:v>1.9425391815184401E-3</c:v>
                </c:pt>
                <c:pt idx="155">
                  <c:v>2.2499037807005998E-3</c:v>
                </c:pt>
                <c:pt idx="156">
                  <c:v>2.1984556938298102E-3</c:v>
                </c:pt>
                <c:pt idx="157">
                  <c:v>2.1742758324854801E-3</c:v>
                </c:pt>
                <c:pt idx="158">
                  <c:v>2.4029309471729301E-3</c:v>
                </c:pt>
                <c:pt idx="159">
                  <c:v>3.0424590258487602E-3</c:v>
                </c:pt>
                <c:pt idx="160">
                  <c:v>3.07087341746589E-3</c:v>
                </c:pt>
                <c:pt idx="161">
                  <c:v>2.8701966014669802E-3</c:v>
                </c:pt>
                <c:pt idx="162">
                  <c:v>2.8899487026159201E-3</c:v>
                </c:pt>
                <c:pt idx="163">
                  <c:v>2.8896331997507801E-3</c:v>
                </c:pt>
                <c:pt idx="164">
                  <c:v>2.54330041774575E-3</c:v>
                </c:pt>
                <c:pt idx="165">
                  <c:v>2.57455484831502E-3</c:v>
                </c:pt>
                <c:pt idx="166">
                  <c:v>2.5710785358574002E-3</c:v>
                </c:pt>
                <c:pt idx="167">
                  <c:v>2.3114758987957699E-3</c:v>
                </c:pt>
                <c:pt idx="168">
                  <c:v>2.3269133123211098E-3</c:v>
                </c:pt>
                <c:pt idx="169">
                  <c:v>2.3016932317365501E-3</c:v>
                </c:pt>
                <c:pt idx="170">
                  <c:v>2.0766566590372398E-3</c:v>
                </c:pt>
                <c:pt idx="171">
                  <c:v>9.3093858639001399E-4</c:v>
                </c:pt>
                <c:pt idx="172">
                  <c:v>8.2607407237905001E-4</c:v>
                </c:pt>
                <c:pt idx="173">
                  <c:v>8.0663648008283601E-4</c:v>
                </c:pt>
                <c:pt idx="174">
                  <c:v>7.2061225494731297E-4</c:v>
                </c:pt>
                <c:pt idx="175">
                  <c:v>7.2845552491668903E-4</c:v>
                </c:pt>
                <c:pt idx="176">
                  <c:v>8.3503354342556897E-4</c:v>
                </c:pt>
                <c:pt idx="177">
                  <c:v>7.1803849146920599E-4</c:v>
                </c:pt>
                <c:pt idx="178">
                  <c:v>7.6966037407215197E-4</c:v>
                </c:pt>
                <c:pt idx="179">
                  <c:v>1.06318876086884E-3</c:v>
                </c:pt>
                <c:pt idx="180">
                  <c:v>1.3571099666328599E-3</c:v>
                </c:pt>
                <c:pt idx="181">
                  <c:v>2.0999929250159399E-3</c:v>
                </c:pt>
                <c:pt idx="182">
                  <c:v>2.7638267744175601E-3</c:v>
                </c:pt>
                <c:pt idx="183">
                  <c:v>2.7668129351913302E-3</c:v>
                </c:pt>
                <c:pt idx="184">
                  <c:v>2.7781089840187602E-3</c:v>
                </c:pt>
                <c:pt idx="185">
                  <c:v>2.84263222648874E-3</c:v>
                </c:pt>
                <c:pt idx="186">
                  <c:v>2.8444145012052201E-3</c:v>
                </c:pt>
                <c:pt idx="187">
                  <c:v>2.8454183814388299E-3</c:v>
                </c:pt>
                <c:pt idx="188">
                  <c:v>2.8427348085002099E-3</c:v>
                </c:pt>
                <c:pt idx="189">
                  <c:v>2.9640647486066101E-3</c:v>
                </c:pt>
                <c:pt idx="190">
                  <c:v>2.97466178863249E-3</c:v>
                </c:pt>
                <c:pt idx="191">
                  <c:v>2.8752152073868199E-3</c:v>
                </c:pt>
                <c:pt idx="192">
                  <c:v>2.81517586235635E-3</c:v>
                </c:pt>
                <c:pt idx="193">
                  <c:v>2.31246069201164E-3</c:v>
                </c:pt>
                <c:pt idx="194">
                  <c:v>1.56275929832357E-3</c:v>
                </c:pt>
                <c:pt idx="195">
                  <c:v>1.6374034243180301E-3</c:v>
                </c:pt>
                <c:pt idx="196">
                  <c:v>1.7245011514162301E-3</c:v>
                </c:pt>
                <c:pt idx="197">
                  <c:v>1.6196808877083301E-3</c:v>
                </c:pt>
                <c:pt idx="198">
                  <c:v>1.64773056377757E-3</c:v>
                </c:pt>
                <c:pt idx="199">
                  <c:v>1.7444622268939899E-3</c:v>
                </c:pt>
                <c:pt idx="200">
                  <c:v>1.73704391093402E-3</c:v>
                </c:pt>
                <c:pt idx="201">
                  <c:v>1.5118345680380199E-3</c:v>
                </c:pt>
                <c:pt idx="202">
                  <c:v>1.47845053587081E-3</c:v>
                </c:pt>
                <c:pt idx="203">
                  <c:v>1.47954394157066E-3</c:v>
                </c:pt>
                <c:pt idx="204">
                  <c:v>1.40688178987537E-3</c:v>
                </c:pt>
                <c:pt idx="205">
                  <c:v>1.5482766463640601E-3</c:v>
                </c:pt>
                <c:pt idx="206">
                  <c:v>1.453243685959E-3</c:v>
                </c:pt>
                <c:pt idx="207">
                  <c:v>1.5331007346430601E-3</c:v>
                </c:pt>
                <c:pt idx="208">
                  <c:v>1.4448137352972099E-3</c:v>
                </c:pt>
                <c:pt idx="209">
                  <c:v>1.53317827276384E-3</c:v>
                </c:pt>
                <c:pt idx="210">
                  <c:v>1.49987961275992E-3</c:v>
                </c:pt>
                <c:pt idx="211">
                  <c:v>1.38828873784004E-3</c:v>
                </c:pt>
                <c:pt idx="212">
                  <c:v>1.5899063414207199E-3</c:v>
                </c:pt>
                <c:pt idx="213">
                  <c:v>1.7369320561760201E-3</c:v>
                </c:pt>
                <c:pt idx="214">
                  <c:v>1.81512058082705E-3</c:v>
                </c:pt>
                <c:pt idx="215">
                  <c:v>1.91138026127029E-3</c:v>
                </c:pt>
                <c:pt idx="216">
                  <c:v>1.85056872818401E-3</c:v>
                </c:pt>
                <c:pt idx="217">
                  <c:v>1.85952254530703E-3</c:v>
                </c:pt>
                <c:pt idx="218">
                  <c:v>1.8318089645695699E-3</c:v>
                </c:pt>
                <c:pt idx="219">
                  <c:v>1.78293475052427E-3</c:v>
                </c:pt>
                <c:pt idx="220">
                  <c:v>1.79950754021569E-3</c:v>
                </c:pt>
                <c:pt idx="221">
                  <c:v>1.75046392639485E-3</c:v>
                </c:pt>
                <c:pt idx="222">
                  <c:v>1.7482332719406901E-3</c:v>
                </c:pt>
                <c:pt idx="223">
                  <c:v>1.7449022008758799E-3</c:v>
                </c:pt>
                <c:pt idx="224">
                  <c:v>1.51715065119678E-3</c:v>
                </c:pt>
                <c:pt idx="225">
                  <c:v>1.34159739095587E-3</c:v>
                </c:pt>
                <c:pt idx="226">
                  <c:v>1.22031883389769E-3</c:v>
                </c:pt>
                <c:pt idx="227">
                  <c:v>1.2188360624740199E-3</c:v>
                </c:pt>
                <c:pt idx="228">
                  <c:v>1.24294513678589E-3</c:v>
                </c:pt>
                <c:pt idx="229">
                  <c:v>1.11592492542268E-3</c:v>
                </c:pt>
                <c:pt idx="230">
                  <c:v>1.2136405225723699E-3</c:v>
                </c:pt>
                <c:pt idx="231">
                  <c:v>1.1921931453492099E-3</c:v>
                </c:pt>
                <c:pt idx="232">
                  <c:v>1.1855575685276801E-3</c:v>
                </c:pt>
                <c:pt idx="233">
                  <c:v>1.18765738961961E-3</c:v>
                </c:pt>
                <c:pt idx="234">
                  <c:v>1.18740620596718E-3</c:v>
                </c:pt>
                <c:pt idx="235">
                  <c:v>1.2518341452761601E-3</c:v>
                </c:pt>
                <c:pt idx="236">
                  <c:v>1.27860240234184E-3</c:v>
                </c:pt>
                <c:pt idx="237">
                  <c:v>1.2784314507539201E-3</c:v>
                </c:pt>
                <c:pt idx="238">
                  <c:v>1.3086069624484299E-3</c:v>
                </c:pt>
                <c:pt idx="239">
                  <c:v>1.1752532395527501E-3</c:v>
                </c:pt>
                <c:pt idx="240">
                  <c:v>1.1667543052245599E-3</c:v>
                </c:pt>
              </c:numCache>
            </c:numRef>
          </c:val>
          <c:smooth val="0"/>
          <c:extLst>
            <c:ext xmlns:c16="http://schemas.microsoft.com/office/drawing/2014/chart" uri="{C3380CC4-5D6E-409C-BE32-E72D297353CC}">
              <c16:uniqueId val="{00000001-0082-7C47-91B4-4AA5008C5B11}"/>
            </c:ext>
          </c:extLst>
        </c:ser>
        <c:ser>
          <c:idx val="2"/>
          <c:order val="2"/>
          <c:tx>
            <c:strRef>
              <c:f>Average!$D$1</c:f>
              <c:strCache>
                <c:ptCount val="1"/>
                <c:pt idx="0">
                  <c:v>"Base" forest</c:v>
                </c:pt>
              </c:strCache>
            </c:strRef>
          </c:tx>
          <c:spPr>
            <a:ln w="22225" cap="rnd">
              <a:solidFill>
                <a:schemeClr val="tx1">
                  <a:lumMod val="65000"/>
                  <a:lumOff val="35000"/>
                  <a:alpha val="50000"/>
                </a:schemeClr>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Average!$D$2:$D$242</c:f>
              <c:numCache>
                <c:formatCode>General</c:formatCode>
                <c:ptCount val="241"/>
                <c:pt idx="0">
                  <c:v>2.2137207190164902E-3</c:v>
                </c:pt>
                <c:pt idx="1">
                  <c:v>2.2151582959630098E-3</c:v>
                </c:pt>
                <c:pt idx="2">
                  <c:v>2.2085046607716102E-3</c:v>
                </c:pt>
                <c:pt idx="3">
                  <c:v>2.3697882418188998E-3</c:v>
                </c:pt>
                <c:pt idx="4">
                  <c:v>2.2246713047654001E-3</c:v>
                </c:pt>
                <c:pt idx="5">
                  <c:v>2.0462135203397698E-3</c:v>
                </c:pt>
                <c:pt idx="6">
                  <c:v>2.0415291638335902E-3</c:v>
                </c:pt>
                <c:pt idx="7">
                  <c:v>1.92070178028029E-3</c:v>
                </c:pt>
                <c:pt idx="8">
                  <c:v>2.1634835102367599E-3</c:v>
                </c:pt>
                <c:pt idx="9">
                  <c:v>2.2195042339907202E-3</c:v>
                </c:pt>
                <c:pt idx="10">
                  <c:v>2.2286744702333101E-3</c:v>
                </c:pt>
                <c:pt idx="11">
                  <c:v>2.26017338683742E-3</c:v>
                </c:pt>
                <c:pt idx="12">
                  <c:v>2.2906195039588601E-3</c:v>
                </c:pt>
                <c:pt idx="13">
                  <c:v>2.4427886326537701E-3</c:v>
                </c:pt>
                <c:pt idx="14">
                  <c:v>2.3971595093789798E-3</c:v>
                </c:pt>
                <c:pt idx="15">
                  <c:v>2.3721220546001698E-3</c:v>
                </c:pt>
                <c:pt idx="16">
                  <c:v>2.1232824299131699E-3</c:v>
                </c:pt>
                <c:pt idx="17">
                  <c:v>2.2489346110247201E-3</c:v>
                </c:pt>
                <c:pt idx="18">
                  <c:v>2.0664535810016602E-3</c:v>
                </c:pt>
                <c:pt idx="19">
                  <c:v>2.4335489476178199E-3</c:v>
                </c:pt>
                <c:pt idx="20">
                  <c:v>2.3343238354125401E-3</c:v>
                </c:pt>
                <c:pt idx="21">
                  <c:v>2.25010126894087E-3</c:v>
                </c:pt>
                <c:pt idx="22">
                  <c:v>2.7608402722189901E-3</c:v>
                </c:pt>
                <c:pt idx="23">
                  <c:v>2.8646843457279399E-3</c:v>
                </c:pt>
                <c:pt idx="24">
                  <c:v>2.96824377258826E-3</c:v>
                </c:pt>
                <c:pt idx="25">
                  <c:v>2.8452020383586598E-3</c:v>
                </c:pt>
                <c:pt idx="26">
                  <c:v>2.8404830507579399E-3</c:v>
                </c:pt>
                <c:pt idx="27">
                  <c:v>2.7035440621680498E-3</c:v>
                </c:pt>
                <c:pt idx="28">
                  <c:v>2.7670740442585799E-3</c:v>
                </c:pt>
                <c:pt idx="29">
                  <c:v>2.6772070905105999E-3</c:v>
                </c:pt>
                <c:pt idx="30">
                  <c:v>2.7000366241253298E-3</c:v>
                </c:pt>
                <c:pt idx="31">
                  <c:v>2.3760092799296E-3</c:v>
                </c:pt>
                <c:pt idx="32">
                  <c:v>2.2693112031525898E-3</c:v>
                </c:pt>
                <c:pt idx="33">
                  <c:v>2.23513870762878E-3</c:v>
                </c:pt>
                <c:pt idx="34">
                  <c:v>1.5357955100412401E-3</c:v>
                </c:pt>
                <c:pt idx="35">
                  <c:v>1.2792958569552201E-3</c:v>
                </c:pt>
                <c:pt idx="36">
                  <c:v>9.5449821564054299E-4</c:v>
                </c:pt>
                <c:pt idx="37">
                  <c:v>1.12918202086316E-3</c:v>
                </c:pt>
                <c:pt idx="38">
                  <c:v>1.4026915272509299E-3</c:v>
                </c:pt>
                <c:pt idx="39">
                  <c:v>1.4160787084022599E-3</c:v>
                </c:pt>
                <c:pt idx="40">
                  <c:v>2.1889169489358101E-3</c:v>
                </c:pt>
                <c:pt idx="41">
                  <c:v>2.37094290375898E-3</c:v>
                </c:pt>
                <c:pt idx="42">
                  <c:v>2.34040697442382E-3</c:v>
                </c:pt>
                <c:pt idx="43">
                  <c:v>2.3535215031904502E-3</c:v>
                </c:pt>
                <c:pt idx="44">
                  <c:v>2.4135159184689699E-3</c:v>
                </c:pt>
                <c:pt idx="45">
                  <c:v>2.4142835033259301E-3</c:v>
                </c:pt>
                <c:pt idx="46">
                  <c:v>2.6285623818641602E-3</c:v>
                </c:pt>
                <c:pt idx="47">
                  <c:v>2.6693838550494002E-3</c:v>
                </c:pt>
                <c:pt idx="48">
                  <c:v>2.6713865353335401E-3</c:v>
                </c:pt>
                <c:pt idx="49">
                  <c:v>2.6406959846792398E-3</c:v>
                </c:pt>
                <c:pt idx="50">
                  <c:v>2.5063056242457201E-3</c:v>
                </c:pt>
                <c:pt idx="51">
                  <c:v>2.4962922773492601E-3</c:v>
                </c:pt>
                <c:pt idx="52">
                  <c:v>1.74918016366787E-3</c:v>
                </c:pt>
                <c:pt idx="53">
                  <c:v>1.57355037204097E-3</c:v>
                </c:pt>
                <c:pt idx="54">
                  <c:v>1.57312800718877E-3</c:v>
                </c:pt>
                <c:pt idx="55">
                  <c:v>1.6131591508186801E-3</c:v>
                </c:pt>
                <c:pt idx="56">
                  <c:v>1.5689279463685E-3</c:v>
                </c:pt>
                <c:pt idx="57">
                  <c:v>1.60154921807543E-3</c:v>
                </c:pt>
                <c:pt idx="58">
                  <c:v>1.5453985941901701E-3</c:v>
                </c:pt>
                <c:pt idx="59">
                  <c:v>1.5529042091358199E-3</c:v>
                </c:pt>
                <c:pt idx="60">
                  <c:v>1.7994329671076599E-3</c:v>
                </c:pt>
                <c:pt idx="61">
                  <c:v>1.88626243589992E-3</c:v>
                </c:pt>
                <c:pt idx="62">
                  <c:v>1.94807245539829E-3</c:v>
                </c:pt>
                <c:pt idx="63">
                  <c:v>1.9631965491842501E-3</c:v>
                </c:pt>
                <c:pt idx="64">
                  <c:v>1.9615091441118498E-3</c:v>
                </c:pt>
                <c:pt idx="65">
                  <c:v>2.06535617701649E-3</c:v>
                </c:pt>
                <c:pt idx="66">
                  <c:v>2.1200798788852701E-3</c:v>
                </c:pt>
                <c:pt idx="67">
                  <c:v>2.3183152061392498E-3</c:v>
                </c:pt>
                <c:pt idx="68">
                  <c:v>2.3514237364977201E-3</c:v>
                </c:pt>
                <c:pt idx="69">
                  <c:v>3.6158911036090701E-3</c:v>
                </c:pt>
                <c:pt idx="70">
                  <c:v>3.6875052049283202E-3</c:v>
                </c:pt>
                <c:pt idx="71">
                  <c:v>4.4080159631486697E-3</c:v>
                </c:pt>
                <c:pt idx="72">
                  <c:v>4.3608676877721301E-3</c:v>
                </c:pt>
                <c:pt idx="73">
                  <c:v>4.3891150957801502E-3</c:v>
                </c:pt>
                <c:pt idx="74">
                  <c:v>4.5208082555500103E-3</c:v>
                </c:pt>
                <c:pt idx="75">
                  <c:v>4.5371614509410896E-3</c:v>
                </c:pt>
                <c:pt idx="76">
                  <c:v>4.6094354734505403E-3</c:v>
                </c:pt>
                <c:pt idx="77">
                  <c:v>4.52177249436592E-3</c:v>
                </c:pt>
                <c:pt idx="78">
                  <c:v>4.4950070875061903E-3</c:v>
                </c:pt>
                <c:pt idx="79">
                  <c:v>4.4161540111387499E-3</c:v>
                </c:pt>
                <c:pt idx="80">
                  <c:v>4.4143140429136396E-3</c:v>
                </c:pt>
                <c:pt idx="81">
                  <c:v>4.0173521305567998E-3</c:v>
                </c:pt>
                <c:pt idx="82">
                  <c:v>4.3816593832187401E-3</c:v>
                </c:pt>
                <c:pt idx="83">
                  <c:v>3.6568979573649001E-3</c:v>
                </c:pt>
                <c:pt idx="84">
                  <c:v>3.6807126887633298E-3</c:v>
                </c:pt>
                <c:pt idx="85">
                  <c:v>3.6074653248165602E-3</c:v>
                </c:pt>
                <c:pt idx="86">
                  <c:v>3.4211362708996E-3</c:v>
                </c:pt>
                <c:pt idx="87">
                  <c:v>3.4768480689452998E-3</c:v>
                </c:pt>
                <c:pt idx="88">
                  <c:v>3.37890727822907E-3</c:v>
                </c:pt>
                <c:pt idx="89">
                  <c:v>3.39563513931613E-3</c:v>
                </c:pt>
                <c:pt idx="90">
                  <c:v>3.39986766600819E-3</c:v>
                </c:pt>
                <c:pt idx="91">
                  <c:v>3.3474491587567401E-3</c:v>
                </c:pt>
                <c:pt idx="92">
                  <c:v>3.3658198514650499E-3</c:v>
                </c:pt>
                <c:pt idx="93">
                  <c:v>2.6890212541426199E-3</c:v>
                </c:pt>
                <c:pt idx="94">
                  <c:v>1.6558290276141099E-3</c:v>
                </c:pt>
                <c:pt idx="95">
                  <c:v>2.0627687748480802E-3</c:v>
                </c:pt>
                <c:pt idx="96">
                  <c:v>1.9890963948860198E-3</c:v>
                </c:pt>
                <c:pt idx="97">
                  <c:v>1.92495904117355E-3</c:v>
                </c:pt>
                <c:pt idx="98">
                  <c:v>1.8976470750059001E-3</c:v>
                </c:pt>
                <c:pt idx="99">
                  <c:v>1.7464352691698799E-3</c:v>
                </c:pt>
                <c:pt idx="100">
                  <c:v>1.75066902392521E-3</c:v>
                </c:pt>
                <c:pt idx="101">
                  <c:v>1.9601517123689701E-3</c:v>
                </c:pt>
                <c:pt idx="102">
                  <c:v>2.8663131009807499E-3</c:v>
                </c:pt>
                <c:pt idx="103">
                  <c:v>2.9375076989557399E-3</c:v>
                </c:pt>
                <c:pt idx="104">
                  <c:v>3.6264477950450802E-3</c:v>
                </c:pt>
                <c:pt idx="105">
                  <c:v>3.68139235905758E-3</c:v>
                </c:pt>
                <c:pt idx="106">
                  <c:v>4.9991973324512596E-3</c:v>
                </c:pt>
                <c:pt idx="107">
                  <c:v>7.6568741814984796E-3</c:v>
                </c:pt>
                <c:pt idx="108">
                  <c:v>8.2465110155269996E-3</c:v>
                </c:pt>
                <c:pt idx="109">
                  <c:v>8.2467119910786292E-3</c:v>
                </c:pt>
                <c:pt idx="110">
                  <c:v>8.2494343705520404E-3</c:v>
                </c:pt>
                <c:pt idx="111">
                  <c:v>8.3212545926222292E-3</c:v>
                </c:pt>
                <c:pt idx="112">
                  <c:v>8.3323668230712404E-3</c:v>
                </c:pt>
                <c:pt idx="113">
                  <c:v>8.2819335575398095E-3</c:v>
                </c:pt>
                <c:pt idx="114">
                  <c:v>8.1831431042747992E-3</c:v>
                </c:pt>
                <c:pt idx="115">
                  <c:v>8.2555214915233203E-3</c:v>
                </c:pt>
                <c:pt idx="116">
                  <c:v>7.9496515829349194E-3</c:v>
                </c:pt>
                <c:pt idx="117">
                  <c:v>7.9092371262252503E-3</c:v>
                </c:pt>
                <c:pt idx="118">
                  <c:v>7.1570557322457604E-3</c:v>
                </c:pt>
                <c:pt idx="119">
                  <c:v>3.9909255223380203E-3</c:v>
                </c:pt>
                <c:pt idx="120">
                  <c:v>2.5408684843595702E-3</c:v>
                </c:pt>
                <c:pt idx="121">
                  <c:v>2.5831251857681599E-3</c:v>
                </c:pt>
                <c:pt idx="122">
                  <c:v>2.7580648426513399E-3</c:v>
                </c:pt>
                <c:pt idx="123">
                  <c:v>2.58438982180456E-3</c:v>
                </c:pt>
                <c:pt idx="124">
                  <c:v>2.6279619077552198E-3</c:v>
                </c:pt>
                <c:pt idx="125">
                  <c:v>2.7579230495184499E-3</c:v>
                </c:pt>
                <c:pt idx="126">
                  <c:v>2.30526732445822E-3</c:v>
                </c:pt>
                <c:pt idx="127">
                  <c:v>1.9211100418398701E-3</c:v>
                </c:pt>
                <c:pt idx="128">
                  <c:v>1.9307178308538499E-3</c:v>
                </c:pt>
                <c:pt idx="129">
                  <c:v>1.9370484732171599E-3</c:v>
                </c:pt>
                <c:pt idx="130">
                  <c:v>1.94217206800957E-3</c:v>
                </c:pt>
                <c:pt idx="131">
                  <c:v>1.91498206762549E-3</c:v>
                </c:pt>
                <c:pt idx="132">
                  <c:v>1.9207843532537501E-3</c:v>
                </c:pt>
                <c:pt idx="133">
                  <c:v>1.88114899797677E-3</c:v>
                </c:pt>
                <c:pt idx="134">
                  <c:v>1.6073874332454201E-3</c:v>
                </c:pt>
                <c:pt idx="135">
                  <c:v>1.7135943970923301E-3</c:v>
                </c:pt>
                <c:pt idx="136">
                  <c:v>1.6856708091586899E-3</c:v>
                </c:pt>
                <c:pt idx="137">
                  <c:v>1.46155889918692E-3</c:v>
                </c:pt>
                <c:pt idx="138">
                  <c:v>1.46539895090947E-3</c:v>
                </c:pt>
                <c:pt idx="139">
                  <c:v>1.46660062193596E-3</c:v>
                </c:pt>
                <c:pt idx="140">
                  <c:v>1.4570892136672601E-3</c:v>
                </c:pt>
                <c:pt idx="141">
                  <c:v>1.4595701244121901E-3</c:v>
                </c:pt>
                <c:pt idx="142">
                  <c:v>1.51628908569989E-3</c:v>
                </c:pt>
                <c:pt idx="143">
                  <c:v>1.5253961542054E-3</c:v>
                </c:pt>
                <c:pt idx="144">
                  <c:v>1.5583068921080901E-3</c:v>
                </c:pt>
                <c:pt idx="145">
                  <c:v>1.5360976537584501E-3</c:v>
                </c:pt>
                <c:pt idx="146">
                  <c:v>1.52973696034036E-3</c:v>
                </c:pt>
                <c:pt idx="147">
                  <c:v>1.29839230246505E-3</c:v>
                </c:pt>
                <c:pt idx="148">
                  <c:v>1.1767524569567299E-3</c:v>
                </c:pt>
                <c:pt idx="149">
                  <c:v>1.7317188710833E-3</c:v>
                </c:pt>
                <c:pt idx="150">
                  <c:v>1.7755346184145399E-3</c:v>
                </c:pt>
                <c:pt idx="151">
                  <c:v>1.87504341119481E-3</c:v>
                </c:pt>
                <c:pt idx="152">
                  <c:v>2.1396330222636299E-3</c:v>
                </c:pt>
                <c:pt idx="153">
                  <c:v>2.2279388455293701E-3</c:v>
                </c:pt>
                <c:pt idx="154">
                  <c:v>2.1608694330803599E-3</c:v>
                </c:pt>
                <c:pt idx="155">
                  <c:v>2.46978794683651E-3</c:v>
                </c:pt>
                <c:pt idx="156">
                  <c:v>2.4737160976527699E-3</c:v>
                </c:pt>
                <c:pt idx="157">
                  <c:v>2.4753958874510502E-3</c:v>
                </c:pt>
                <c:pt idx="158">
                  <c:v>2.6139733392685199E-3</c:v>
                </c:pt>
                <c:pt idx="159">
                  <c:v>3.0401079606028301E-3</c:v>
                </c:pt>
                <c:pt idx="160">
                  <c:v>3.2791459972557999E-3</c:v>
                </c:pt>
                <c:pt idx="161">
                  <c:v>3.0524045162682398E-3</c:v>
                </c:pt>
                <c:pt idx="162">
                  <c:v>2.9390101283967799E-3</c:v>
                </c:pt>
                <c:pt idx="163">
                  <c:v>2.87980973564017E-3</c:v>
                </c:pt>
                <c:pt idx="164">
                  <c:v>2.6868989910653501E-3</c:v>
                </c:pt>
                <c:pt idx="165">
                  <c:v>2.6706688297193299E-3</c:v>
                </c:pt>
                <c:pt idx="166">
                  <c:v>2.7097998572566799E-3</c:v>
                </c:pt>
                <c:pt idx="167">
                  <c:v>2.4294745629825001E-3</c:v>
                </c:pt>
                <c:pt idx="168">
                  <c:v>2.3528192239357501E-3</c:v>
                </c:pt>
                <c:pt idx="169">
                  <c:v>2.3511094577092699E-3</c:v>
                </c:pt>
                <c:pt idx="170">
                  <c:v>2.2229349705218198E-3</c:v>
                </c:pt>
                <c:pt idx="171">
                  <c:v>1.59025253058129E-3</c:v>
                </c:pt>
                <c:pt idx="172">
                  <c:v>1.00474068844664E-3</c:v>
                </c:pt>
                <c:pt idx="173">
                  <c:v>8.9556587153749698E-4</c:v>
                </c:pt>
                <c:pt idx="174">
                  <c:v>9.4233270247967495E-4</c:v>
                </c:pt>
                <c:pt idx="175">
                  <c:v>9.9537527273555609E-4</c:v>
                </c:pt>
                <c:pt idx="176">
                  <c:v>1.2233939427961299E-3</c:v>
                </c:pt>
                <c:pt idx="177">
                  <c:v>1.23372261911524E-3</c:v>
                </c:pt>
                <c:pt idx="178">
                  <c:v>1.3309125506234499E-3</c:v>
                </c:pt>
                <c:pt idx="179">
                  <c:v>1.7830318179486099E-3</c:v>
                </c:pt>
                <c:pt idx="180">
                  <c:v>2.3163555872797201E-3</c:v>
                </c:pt>
                <c:pt idx="181">
                  <c:v>3.2043230493189502E-3</c:v>
                </c:pt>
                <c:pt idx="182">
                  <c:v>3.2130785964640399E-3</c:v>
                </c:pt>
                <c:pt idx="183">
                  <c:v>3.2157395527996398E-3</c:v>
                </c:pt>
                <c:pt idx="184">
                  <c:v>3.2290349906431001E-3</c:v>
                </c:pt>
                <c:pt idx="185">
                  <c:v>3.2430975047770599E-3</c:v>
                </c:pt>
                <c:pt idx="186">
                  <c:v>3.2316645725288498E-3</c:v>
                </c:pt>
                <c:pt idx="187">
                  <c:v>3.2209126865861801E-3</c:v>
                </c:pt>
                <c:pt idx="188">
                  <c:v>3.2090138041905602E-3</c:v>
                </c:pt>
                <c:pt idx="189">
                  <c:v>3.4153109005329398E-3</c:v>
                </c:pt>
                <c:pt idx="190">
                  <c:v>3.3498273700223601E-3</c:v>
                </c:pt>
                <c:pt idx="191">
                  <c:v>3.1498637820007E-3</c:v>
                </c:pt>
                <c:pt idx="192">
                  <c:v>2.9461296488849601E-3</c:v>
                </c:pt>
                <c:pt idx="193">
                  <c:v>1.98992108282068E-3</c:v>
                </c:pt>
                <c:pt idx="194">
                  <c:v>2.1773162258399499E-3</c:v>
                </c:pt>
                <c:pt idx="195">
                  <c:v>2.1741077582377501E-3</c:v>
                </c:pt>
                <c:pt idx="196">
                  <c:v>2.1815592492106998E-3</c:v>
                </c:pt>
                <c:pt idx="197">
                  <c:v>2.15779965829992E-3</c:v>
                </c:pt>
                <c:pt idx="198">
                  <c:v>2.1610198554500699E-3</c:v>
                </c:pt>
                <c:pt idx="199">
                  <c:v>2.2743373146905999E-3</c:v>
                </c:pt>
                <c:pt idx="200">
                  <c:v>2.17775951736099E-3</c:v>
                </c:pt>
                <c:pt idx="201">
                  <c:v>1.7369168398421099E-3</c:v>
                </c:pt>
                <c:pt idx="202">
                  <c:v>1.73162048341236E-3</c:v>
                </c:pt>
                <c:pt idx="203">
                  <c:v>1.7084189911199001E-3</c:v>
                </c:pt>
                <c:pt idx="204">
                  <c:v>1.4162342911589001E-3</c:v>
                </c:pt>
                <c:pt idx="205">
                  <c:v>1.4565251383261101E-3</c:v>
                </c:pt>
                <c:pt idx="206">
                  <c:v>1.10268654406617E-3</c:v>
                </c:pt>
                <c:pt idx="207">
                  <c:v>1.4586109100883601E-3</c:v>
                </c:pt>
                <c:pt idx="208">
                  <c:v>1.4183759966198499E-3</c:v>
                </c:pt>
                <c:pt idx="209">
                  <c:v>1.6286597603899799E-3</c:v>
                </c:pt>
                <c:pt idx="210">
                  <c:v>1.6368118270623001E-3</c:v>
                </c:pt>
                <c:pt idx="211">
                  <c:v>1.5216426735912599E-3</c:v>
                </c:pt>
                <c:pt idx="212">
                  <c:v>1.62667282838941E-3</c:v>
                </c:pt>
                <c:pt idx="213">
                  <c:v>1.7606941360889599E-3</c:v>
                </c:pt>
                <c:pt idx="214">
                  <c:v>1.8364250287576801E-3</c:v>
                </c:pt>
                <c:pt idx="215">
                  <c:v>1.84539607410712E-3</c:v>
                </c:pt>
                <c:pt idx="216">
                  <c:v>1.8368109652749599E-3</c:v>
                </c:pt>
                <c:pt idx="217">
                  <c:v>1.82104723799102E-3</c:v>
                </c:pt>
                <c:pt idx="218">
                  <c:v>1.7987308509497799E-3</c:v>
                </c:pt>
                <c:pt idx="219">
                  <c:v>1.69975691814331E-3</c:v>
                </c:pt>
                <c:pt idx="220">
                  <c:v>1.6950366671198501E-3</c:v>
                </c:pt>
                <c:pt idx="221">
                  <c:v>1.4933012244336299E-3</c:v>
                </c:pt>
                <c:pt idx="222">
                  <c:v>1.47751093416299E-3</c:v>
                </c:pt>
                <c:pt idx="223">
                  <c:v>1.44533892453157E-3</c:v>
                </c:pt>
                <c:pt idx="224">
                  <c:v>1.33343882451176E-3</c:v>
                </c:pt>
                <c:pt idx="225">
                  <c:v>1.1699895865820199E-3</c:v>
                </c:pt>
                <c:pt idx="226">
                  <c:v>1.0485935556906799E-3</c:v>
                </c:pt>
                <c:pt idx="227">
                  <c:v>1.2692590605768901E-3</c:v>
                </c:pt>
                <c:pt idx="228">
                  <c:v>1.4035803547871701E-3</c:v>
                </c:pt>
                <c:pt idx="229">
                  <c:v>1.46766636412387E-3</c:v>
                </c:pt>
                <c:pt idx="230">
                  <c:v>1.4760976493371999E-3</c:v>
                </c:pt>
                <c:pt idx="231">
                  <c:v>1.32696783686642E-3</c:v>
                </c:pt>
                <c:pt idx="232">
                  <c:v>1.36157998586037E-3</c:v>
                </c:pt>
                <c:pt idx="233">
                  <c:v>1.4199434483579401E-3</c:v>
                </c:pt>
                <c:pt idx="234">
                  <c:v>1.4585847861640501E-3</c:v>
                </c:pt>
                <c:pt idx="235">
                  <c:v>1.43532709868506E-3</c:v>
                </c:pt>
                <c:pt idx="236">
                  <c:v>1.4972185439133001E-3</c:v>
                </c:pt>
                <c:pt idx="237">
                  <c:v>1.50454126270192E-3</c:v>
                </c:pt>
                <c:pt idx="238">
                  <c:v>1.5052750431714501E-3</c:v>
                </c:pt>
                <c:pt idx="239">
                  <c:v>1.2921386127616201E-3</c:v>
                </c:pt>
                <c:pt idx="240">
                  <c:v>1.1431660030978899E-3</c:v>
                </c:pt>
              </c:numCache>
            </c:numRef>
          </c:val>
          <c:smooth val="0"/>
          <c:extLst>
            <c:ext xmlns:c16="http://schemas.microsoft.com/office/drawing/2014/chart" uri="{C3380CC4-5D6E-409C-BE32-E72D297353CC}">
              <c16:uniqueId val="{00000002-0082-7C47-91B4-4AA5008C5B11}"/>
            </c:ext>
          </c:extLst>
        </c:ser>
        <c:ser>
          <c:idx val="3"/>
          <c:order val="3"/>
          <c:tx>
            <c:strRef>
              <c:f>Average!$E$1</c:f>
              <c:strCache>
                <c:ptCount val="1"/>
                <c:pt idx="0">
                  <c:v>AR(1)</c:v>
                </c:pt>
              </c:strCache>
            </c:strRef>
          </c:tx>
          <c:spPr>
            <a:ln w="22225" cap="rnd">
              <a:solidFill>
                <a:schemeClr val="accent1">
                  <a:lumMod val="60000"/>
                  <a:lumOff val="40000"/>
                  <a:alpha val="50000"/>
                </a:schemeClr>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Average!$E$2:$E$242</c:f>
              <c:numCache>
                <c:formatCode>General</c:formatCode>
                <c:ptCount val="241"/>
                <c:pt idx="0">
                  <c:v>2.57762445986549E-3</c:v>
                </c:pt>
                <c:pt idx="1">
                  <c:v>2.57307605885925E-3</c:v>
                </c:pt>
                <c:pt idx="2">
                  <c:v>2.4950237975190901E-3</c:v>
                </c:pt>
                <c:pt idx="3">
                  <c:v>2.55120402778913E-3</c:v>
                </c:pt>
                <c:pt idx="4">
                  <c:v>2.6556233324290402E-3</c:v>
                </c:pt>
                <c:pt idx="5">
                  <c:v>2.2322968369987801E-3</c:v>
                </c:pt>
                <c:pt idx="6">
                  <c:v>2.4057929468279801E-3</c:v>
                </c:pt>
                <c:pt idx="7">
                  <c:v>2.3247745047644298E-3</c:v>
                </c:pt>
                <c:pt idx="8">
                  <c:v>2.4493997334754298E-3</c:v>
                </c:pt>
                <c:pt idx="9">
                  <c:v>2.6808574642528801E-3</c:v>
                </c:pt>
                <c:pt idx="10">
                  <c:v>2.7382749015752998E-3</c:v>
                </c:pt>
                <c:pt idx="11">
                  <c:v>2.73884564091398E-3</c:v>
                </c:pt>
                <c:pt idx="12">
                  <c:v>2.7388694291519099E-3</c:v>
                </c:pt>
                <c:pt idx="13">
                  <c:v>2.8717190241121498E-3</c:v>
                </c:pt>
                <c:pt idx="14">
                  <c:v>2.9637773110994898E-3</c:v>
                </c:pt>
                <c:pt idx="15">
                  <c:v>2.97625959487762E-3</c:v>
                </c:pt>
                <c:pt idx="16">
                  <c:v>2.47823420934306E-3</c:v>
                </c:pt>
                <c:pt idx="17">
                  <c:v>2.5884338145897301E-3</c:v>
                </c:pt>
                <c:pt idx="18">
                  <c:v>2.4779773066089701E-3</c:v>
                </c:pt>
                <c:pt idx="19">
                  <c:v>2.70932744766113E-3</c:v>
                </c:pt>
                <c:pt idx="20">
                  <c:v>2.5553195687102398E-3</c:v>
                </c:pt>
                <c:pt idx="21">
                  <c:v>2.4106477141556501E-3</c:v>
                </c:pt>
                <c:pt idx="22">
                  <c:v>2.95642559073085E-3</c:v>
                </c:pt>
                <c:pt idx="23">
                  <c:v>2.9512718594241301E-3</c:v>
                </c:pt>
                <c:pt idx="24">
                  <c:v>2.9778978615220201E-3</c:v>
                </c:pt>
                <c:pt idx="25">
                  <c:v>2.8608373323574499E-3</c:v>
                </c:pt>
                <c:pt idx="26">
                  <c:v>2.75684097951463E-3</c:v>
                </c:pt>
                <c:pt idx="27">
                  <c:v>2.6909332316230202E-3</c:v>
                </c:pt>
                <c:pt idx="28">
                  <c:v>2.7222749506121001E-3</c:v>
                </c:pt>
                <c:pt idx="29">
                  <c:v>2.7451576589227898E-3</c:v>
                </c:pt>
                <c:pt idx="30">
                  <c:v>2.69114560895805E-3</c:v>
                </c:pt>
                <c:pt idx="31">
                  <c:v>2.3838467531065001E-3</c:v>
                </c:pt>
                <c:pt idx="32">
                  <c:v>2.3840444256671301E-3</c:v>
                </c:pt>
                <c:pt idx="33">
                  <c:v>2.2811709100963701E-3</c:v>
                </c:pt>
                <c:pt idx="34">
                  <c:v>1.2489468733260199E-3</c:v>
                </c:pt>
                <c:pt idx="35">
                  <c:v>1.2804439508105399E-3</c:v>
                </c:pt>
                <c:pt idx="36">
                  <c:v>1.2301461417972199E-3</c:v>
                </c:pt>
                <c:pt idx="37">
                  <c:v>1.35079809471302E-3</c:v>
                </c:pt>
                <c:pt idx="38">
                  <c:v>1.39718211503621E-3</c:v>
                </c:pt>
                <c:pt idx="39">
                  <c:v>1.66190799430727E-3</c:v>
                </c:pt>
                <c:pt idx="40">
                  <c:v>2.3794234569462199E-3</c:v>
                </c:pt>
                <c:pt idx="41">
                  <c:v>2.2144219106068602E-3</c:v>
                </c:pt>
                <c:pt idx="42">
                  <c:v>2.1990272862398002E-3</c:v>
                </c:pt>
                <c:pt idx="43">
                  <c:v>2.2264520553416998E-3</c:v>
                </c:pt>
                <c:pt idx="44">
                  <c:v>2.24537784010505E-3</c:v>
                </c:pt>
                <c:pt idx="45">
                  <c:v>2.2230066317497901E-3</c:v>
                </c:pt>
                <c:pt idx="46">
                  <c:v>2.55956078707158E-3</c:v>
                </c:pt>
                <c:pt idx="47">
                  <c:v>2.5438960884146401E-3</c:v>
                </c:pt>
                <c:pt idx="48">
                  <c:v>2.56041760387384E-3</c:v>
                </c:pt>
                <c:pt idx="49">
                  <c:v>2.51642957104604E-3</c:v>
                </c:pt>
                <c:pt idx="50">
                  <c:v>2.5422501025345102E-3</c:v>
                </c:pt>
                <c:pt idx="51">
                  <c:v>2.3765410273118501E-3</c:v>
                </c:pt>
                <c:pt idx="52">
                  <c:v>1.6298084532949399E-3</c:v>
                </c:pt>
                <c:pt idx="53">
                  <c:v>1.7310770669612401E-3</c:v>
                </c:pt>
                <c:pt idx="54">
                  <c:v>1.7075423489278901E-3</c:v>
                </c:pt>
                <c:pt idx="55">
                  <c:v>1.81684177396018E-3</c:v>
                </c:pt>
                <c:pt idx="56">
                  <c:v>1.8339244696155201E-3</c:v>
                </c:pt>
                <c:pt idx="57">
                  <c:v>1.8813287862698899E-3</c:v>
                </c:pt>
                <c:pt idx="58">
                  <c:v>1.50461635457238E-3</c:v>
                </c:pt>
                <c:pt idx="59">
                  <c:v>1.50452919744566E-3</c:v>
                </c:pt>
                <c:pt idx="60">
                  <c:v>1.91475114192776E-3</c:v>
                </c:pt>
                <c:pt idx="61">
                  <c:v>1.9366850607905101E-3</c:v>
                </c:pt>
                <c:pt idx="62">
                  <c:v>2.09682298063937E-3</c:v>
                </c:pt>
                <c:pt idx="63">
                  <c:v>2.0944681109148198E-3</c:v>
                </c:pt>
                <c:pt idx="64">
                  <c:v>2.07958665201183E-3</c:v>
                </c:pt>
                <c:pt idx="65">
                  <c:v>2.26585472547494E-3</c:v>
                </c:pt>
                <c:pt idx="66">
                  <c:v>2.2663512336720802E-3</c:v>
                </c:pt>
                <c:pt idx="67">
                  <c:v>2.5318641245995902E-3</c:v>
                </c:pt>
                <c:pt idx="68">
                  <c:v>2.5164429647701299E-3</c:v>
                </c:pt>
                <c:pt idx="69">
                  <c:v>3.4774496770513899E-3</c:v>
                </c:pt>
                <c:pt idx="70">
                  <c:v>4.24705502393854E-3</c:v>
                </c:pt>
                <c:pt idx="71">
                  <c:v>4.7319678265526103E-3</c:v>
                </c:pt>
                <c:pt idx="72">
                  <c:v>4.6063635749543398E-3</c:v>
                </c:pt>
                <c:pt idx="73">
                  <c:v>4.7871363779029199E-3</c:v>
                </c:pt>
                <c:pt idx="74">
                  <c:v>4.8717520683799597E-3</c:v>
                </c:pt>
                <c:pt idx="75">
                  <c:v>4.8711251040857804E-3</c:v>
                </c:pt>
                <c:pt idx="76">
                  <c:v>4.9360741146139602E-3</c:v>
                </c:pt>
                <c:pt idx="77">
                  <c:v>4.8351731604002702E-3</c:v>
                </c:pt>
                <c:pt idx="78">
                  <c:v>4.8380526746665499E-3</c:v>
                </c:pt>
                <c:pt idx="79">
                  <c:v>4.7073934566826698E-3</c:v>
                </c:pt>
                <c:pt idx="80">
                  <c:v>4.7005397142010899E-3</c:v>
                </c:pt>
                <c:pt idx="81">
                  <c:v>4.7762486509706596E-3</c:v>
                </c:pt>
                <c:pt idx="82">
                  <c:v>4.1339789118069901E-3</c:v>
                </c:pt>
                <c:pt idx="83">
                  <c:v>3.61967150242419E-3</c:v>
                </c:pt>
                <c:pt idx="84">
                  <c:v>3.7431518276816499E-3</c:v>
                </c:pt>
                <c:pt idx="85">
                  <c:v>3.5823176567395098E-3</c:v>
                </c:pt>
                <c:pt idx="86">
                  <c:v>3.3597529616985898E-3</c:v>
                </c:pt>
                <c:pt idx="87">
                  <c:v>3.3874991858894202E-3</c:v>
                </c:pt>
                <c:pt idx="88">
                  <c:v>3.3186836521445998E-3</c:v>
                </c:pt>
                <c:pt idx="89">
                  <c:v>3.30526576852591E-3</c:v>
                </c:pt>
                <c:pt idx="90">
                  <c:v>3.32937010860171E-3</c:v>
                </c:pt>
                <c:pt idx="91">
                  <c:v>3.2534438981101899E-3</c:v>
                </c:pt>
                <c:pt idx="92">
                  <c:v>3.3065649161919202E-3</c:v>
                </c:pt>
                <c:pt idx="93">
                  <c:v>2.2077991498419998E-3</c:v>
                </c:pt>
                <c:pt idx="94">
                  <c:v>2.0917310454975999E-3</c:v>
                </c:pt>
                <c:pt idx="95">
                  <c:v>2.40916302110597E-3</c:v>
                </c:pt>
                <c:pt idx="96">
                  <c:v>2.3332581631652998E-3</c:v>
                </c:pt>
                <c:pt idx="97">
                  <c:v>2.1674302943966101E-3</c:v>
                </c:pt>
                <c:pt idx="98">
                  <c:v>2.1386380656541401E-3</c:v>
                </c:pt>
                <c:pt idx="99">
                  <c:v>2.1069452252108498E-3</c:v>
                </c:pt>
                <c:pt idx="100">
                  <c:v>2.0889624025513102E-3</c:v>
                </c:pt>
                <c:pt idx="101">
                  <c:v>2.2650918722795501E-3</c:v>
                </c:pt>
                <c:pt idx="102">
                  <c:v>2.7258441138146498E-3</c:v>
                </c:pt>
                <c:pt idx="103">
                  <c:v>2.7197180825399101E-3</c:v>
                </c:pt>
                <c:pt idx="104">
                  <c:v>3.3732091884581899E-3</c:v>
                </c:pt>
                <c:pt idx="105">
                  <c:v>3.2789537441683301E-3</c:v>
                </c:pt>
                <c:pt idx="106">
                  <c:v>4.4490991952193101E-3</c:v>
                </c:pt>
                <c:pt idx="107">
                  <c:v>5.8049844650532104E-3</c:v>
                </c:pt>
                <c:pt idx="108">
                  <c:v>5.76487036318718E-3</c:v>
                </c:pt>
                <c:pt idx="109">
                  <c:v>6.0800519762810902E-3</c:v>
                </c:pt>
                <c:pt idx="110">
                  <c:v>6.0778164231754597E-3</c:v>
                </c:pt>
                <c:pt idx="111">
                  <c:v>6.2110357035144899E-3</c:v>
                </c:pt>
                <c:pt idx="112">
                  <c:v>6.20280079915775E-3</c:v>
                </c:pt>
                <c:pt idx="113">
                  <c:v>6.1350128944882799E-3</c:v>
                </c:pt>
                <c:pt idx="114">
                  <c:v>6.1863614205182804E-3</c:v>
                </c:pt>
                <c:pt idx="115">
                  <c:v>6.4817376178924703E-3</c:v>
                </c:pt>
                <c:pt idx="116">
                  <c:v>6.1738892560591696E-3</c:v>
                </c:pt>
                <c:pt idx="117">
                  <c:v>6.1854056600184303E-3</c:v>
                </c:pt>
                <c:pt idx="118">
                  <c:v>5.4022838007730901E-3</c:v>
                </c:pt>
                <c:pt idx="119">
                  <c:v>3.6729205718230998E-3</c:v>
                </c:pt>
                <c:pt idx="120">
                  <c:v>3.7034453232285E-3</c:v>
                </c:pt>
                <c:pt idx="121">
                  <c:v>3.1686025391301602E-3</c:v>
                </c:pt>
                <c:pt idx="122">
                  <c:v>3.2468480303543398E-3</c:v>
                </c:pt>
                <c:pt idx="123">
                  <c:v>2.9764673993803101E-3</c:v>
                </c:pt>
                <c:pt idx="124">
                  <c:v>2.99405922465953E-3</c:v>
                </c:pt>
                <c:pt idx="125">
                  <c:v>3.04105693720112E-3</c:v>
                </c:pt>
                <c:pt idx="126">
                  <c:v>2.5023955485634001E-3</c:v>
                </c:pt>
                <c:pt idx="127">
                  <c:v>1.5976352000946501E-3</c:v>
                </c:pt>
                <c:pt idx="128">
                  <c:v>1.47760689695913E-3</c:v>
                </c:pt>
                <c:pt idx="129">
                  <c:v>1.42910199586611E-3</c:v>
                </c:pt>
                <c:pt idx="130">
                  <c:v>1.46550446758171E-3</c:v>
                </c:pt>
                <c:pt idx="131">
                  <c:v>1.4849546030780299E-3</c:v>
                </c:pt>
                <c:pt idx="132">
                  <c:v>1.2926667159259999E-3</c:v>
                </c:pt>
                <c:pt idx="133">
                  <c:v>1.2734865698505299E-3</c:v>
                </c:pt>
                <c:pt idx="134">
                  <c:v>1.0312156738016599E-3</c:v>
                </c:pt>
                <c:pt idx="135">
                  <c:v>1.1696338589242E-3</c:v>
                </c:pt>
                <c:pt idx="136">
                  <c:v>1.1191877273694899E-3</c:v>
                </c:pt>
                <c:pt idx="137">
                  <c:v>1.01803731707183E-3</c:v>
                </c:pt>
                <c:pt idx="138">
                  <c:v>1.3233555953941899E-3</c:v>
                </c:pt>
                <c:pt idx="139">
                  <c:v>1.3585147918450001E-3</c:v>
                </c:pt>
                <c:pt idx="140">
                  <c:v>1.33488346739256E-3</c:v>
                </c:pt>
                <c:pt idx="141">
                  <c:v>1.35886252850222E-3</c:v>
                </c:pt>
                <c:pt idx="142">
                  <c:v>1.41965809692407E-3</c:v>
                </c:pt>
                <c:pt idx="143">
                  <c:v>1.399061679062E-3</c:v>
                </c:pt>
                <c:pt idx="144">
                  <c:v>1.48752562985156E-3</c:v>
                </c:pt>
                <c:pt idx="145">
                  <c:v>1.53255523747691E-3</c:v>
                </c:pt>
                <c:pt idx="146">
                  <c:v>1.5489079490982099E-3</c:v>
                </c:pt>
                <c:pt idx="147">
                  <c:v>1.4506460260335001E-3</c:v>
                </c:pt>
                <c:pt idx="148">
                  <c:v>1.4701292393137499E-3</c:v>
                </c:pt>
                <c:pt idx="149">
                  <c:v>1.9060700152131E-3</c:v>
                </c:pt>
                <c:pt idx="150">
                  <c:v>1.67913030047002E-3</c:v>
                </c:pt>
                <c:pt idx="151">
                  <c:v>1.63294525532607E-3</c:v>
                </c:pt>
                <c:pt idx="152">
                  <c:v>2.0708771472662002E-3</c:v>
                </c:pt>
                <c:pt idx="153">
                  <c:v>2.0500139244362899E-3</c:v>
                </c:pt>
                <c:pt idx="154">
                  <c:v>2.02183520686637E-3</c:v>
                </c:pt>
                <c:pt idx="155">
                  <c:v>2.4133708400517202E-3</c:v>
                </c:pt>
                <c:pt idx="156">
                  <c:v>2.33511651251312E-3</c:v>
                </c:pt>
                <c:pt idx="157">
                  <c:v>2.3149304968040998E-3</c:v>
                </c:pt>
                <c:pt idx="158">
                  <c:v>2.45925043350986E-3</c:v>
                </c:pt>
                <c:pt idx="159">
                  <c:v>3.2558226814030501E-3</c:v>
                </c:pt>
                <c:pt idx="160">
                  <c:v>3.2764230622123699E-3</c:v>
                </c:pt>
                <c:pt idx="161">
                  <c:v>3.03432798529482E-3</c:v>
                </c:pt>
                <c:pt idx="162">
                  <c:v>3.0389477644831801E-3</c:v>
                </c:pt>
                <c:pt idx="163">
                  <c:v>3.0441472214746399E-3</c:v>
                </c:pt>
                <c:pt idx="164">
                  <c:v>2.7636207368178598E-3</c:v>
                </c:pt>
                <c:pt idx="165">
                  <c:v>2.84265364247223E-3</c:v>
                </c:pt>
                <c:pt idx="166">
                  <c:v>2.8215945902000301E-3</c:v>
                </c:pt>
                <c:pt idx="167">
                  <c:v>2.4959124544094999E-3</c:v>
                </c:pt>
                <c:pt idx="168">
                  <c:v>2.4962670093966401E-3</c:v>
                </c:pt>
                <c:pt idx="169">
                  <c:v>2.4867555530893601E-3</c:v>
                </c:pt>
                <c:pt idx="170">
                  <c:v>2.3787039759108502E-3</c:v>
                </c:pt>
                <c:pt idx="171">
                  <c:v>1.0444392204311699E-3</c:v>
                </c:pt>
                <c:pt idx="172">
                  <c:v>9.6166645841438698E-4</c:v>
                </c:pt>
                <c:pt idx="173">
                  <c:v>9.5830292484547599E-4</c:v>
                </c:pt>
                <c:pt idx="174">
                  <c:v>9.6922338392444905E-4</c:v>
                </c:pt>
                <c:pt idx="175">
                  <c:v>9.7999586230039298E-4</c:v>
                </c:pt>
                <c:pt idx="176">
                  <c:v>1.1436888886737801E-3</c:v>
                </c:pt>
                <c:pt idx="177">
                  <c:v>9.7381794825133398E-4</c:v>
                </c:pt>
                <c:pt idx="178">
                  <c:v>1.0241674298940701E-3</c:v>
                </c:pt>
                <c:pt idx="179">
                  <c:v>1.3246202670947501E-3</c:v>
                </c:pt>
                <c:pt idx="180">
                  <c:v>1.59037564430081E-3</c:v>
                </c:pt>
                <c:pt idx="181">
                  <c:v>2.2622307723998399E-3</c:v>
                </c:pt>
                <c:pt idx="182">
                  <c:v>2.7202103695449301E-3</c:v>
                </c:pt>
                <c:pt idx="183">
                  <c:v>2.71982875531272E-3</c:v>
                </c:pt>
                <c:pt idx="184">
                  <c:v>2.76379616544034E-3</c:v>
                </c:pt>
                <c:pt idx="185">
                  <c:v>2.7939169379571E-3</c:v>
                </c:pt>
                <c:pt idx="186">
                  <c:v>2.7804763631982601E-3</c:v>
                </c:pt>
                <c:pt idx="187">
                  <c:v>2.7943260813204302E-3</c:v>
                </c:pt>
                <c:pt idx="188">
                  <c:v>2.8012450883972101E-3</c:v>
                </c:pt>
                <c:pt idx="189">
                  <c:v>2.9535560924264198E-3</c:v>
                </c:pt>
                <c:pt idx="190">
                  <c:v>2.9480510644656998E-3</c:v>
                </c:pt>
                <c:pt idx="191">
                  <c:v>2.8291071427983001E-3</c:v>
                </c:pt>
                <c:pt idx="192">
                  <c:v>2.8208347943704999E-3</c:v>
                </c:pt>
                <c:pt idx="193">
                  <c:v>2.31447618925016E-3</c:v>
                </c:pt>
                <c:pt idx="194">
                  <c:v>1.8535263653713099E-3</c:v>
                </c:pt>
                <c:pt idx="195">
                  <c:v>1.9178211024502899E-3</c:v>
                </c:pt>
                <c:pt idx="196">
                  <c:v>1.87537016515844E-3</c:v>
                </c:pt>
                <c:pt idx="197">
                  <c:v>1.8415379786355401E-3</c:v>
                </c:pt>
                <c:pt idx="198">
                  <c:v>1.8377557573116901E-3</c:v>
                </c:pt>
                <c:pt idx="199">
                  <c:v>2.0117490573265699E-3</c:v>
                </c:pt>
                <c:pt idx="200">
                  <c:v>1.9337232966751201E-3</c:v>
                </c:pt>
                <c:pt idx="201">
                  <c:v>1.67178540831239E-3</c:v>
                </c:pt>
                <c:pt idx="202">
                  <c:v>1.63116005890329E-3</c:v>
                </c:pt>
                <c:pt idx="203">
                  <c:v>1.6576792993931199E-3</c:v>
                </c:pt>
                <c:pt idx="204">
                  <c:v>1.44322566499572E-3</c:v>
                </c:pt>
                <c:pt idx="205">
                  <c:v>1.47892377865172E-3</c:v>
                </c:pt>
                <c:pt idx="206">
                  <c:v>1.4547554477694401E-3</c:v>
                </c:pt>
                <c:pt idx="207">
                  <c:v>1.6502907640659099E-3</c:v>
                </c:pt>
                <c:pt idx="208">
                  <c:v>1.64485145096604E-3</c:v>
                </c:pt>
                <c:pt idx="209">
                  <c:v>1.7844907480551099E-3</c:v>
                </c:pt>
                <c:pt idx="210">
                  <c:v>1.7850131462218699E-3</c:v>
                </c:pt>
                <c:pt idx="211">
                  <c:v>1.5773294428833001E-3</c:v>
                </c:pt>
                <c:pt idx="212">
                  <c:v>1.7097210958435601E-3</c:v>
                </c:pt>
                <c:pt idx="213">
                  <c:v>1.7296658495827601E-3</c:v>
                </c:pt>
                <c:pt idx="214">
                  <c:v>2.0088587363363501E-3</c:v>
                </c:pt>
                <c:pt idx="215">
                  <c:v>2.0364732335268099E-3</c:v>
                </c:pt>
                <c:pt idx="216">
                  <c:v>2.0393472956759702E-3</c:v>
                </c:pt>
                <c:pt idx="217">
                  <c:v>2.0572175801320202E-3</c:v>
                </c:pt>
                <c:pt idx="218">
                  <c:v>1.94968606397833E-3</c:v>
                </c:pt>
                <c:pt idx="219">
                  <c:v>1.9288588370305699E-3</c:v>
                </c:pt>
                <c:pt idx="220">
                  <c:v>1.93664900232661E-3</c:v>
                </c:pt>
                <c:pt idx="221">
                  <c:v>1.7938363307267299E-3</c:v>
                </c:pt>
                <c:pt idx="222">
                  <c:v>1.80378247172494E-3</c:v>
                </c:pt>
                <c:pt idx="223">
                  <c:v>1.8084131225477001E-3</c:v>
                </c:pt>
                <c:pt idx="224">
                  <c:v>1.6614007015475301E-3</c:v>
                </c:pt>
                <c:pt idx="225">
                  <c:v>1.65071257222105E-3</c:v>
                </c:pt>
                <c:pt idx="226">
                  <c:v>1.29659975699533E-3</c:v>
                </c:pt>
                <c:pt idx="227">
                  <c:v>1.4619337173867599E-3</c:v>
                </c:pt>
                <c:pt idx="228">
                  <c:v>1.45526732237819E-3</c:v>
                </c:pt>
                <c:pt idx="229">
                  <c:v>1.4577920466235801E-3</c:v>
                </c:pt>
                <c:pt idx="230">
                  <c:v>1.5089610639208999E-3</c:v>
                </c:pt>
                <c:pt idx="231">
                  <c:v>1.2563147526038401E-3</c:v>
                </c:pt>
                <c:pt idx="232">
                  <c:v>1.2067818185977201E-3</c:v>
                </c:pt>
                <c:pt idx="233">
                  <c:v>1.3801467876184E-3</c:v>
                </c:pt>
                <c:pt idx="234">
                  <c:v>1.3820620452567099E-3</c:v>
                </c:pt>
                <c:pt idx="235">
                  <c:v>1.3641110551848999E-3</c:v>
                </c:pt>
                <c:pt idx="236">
                  <c:v>1.4788164338331001E-3</c:v>
                </c:pt>
                <c:pt idx="237">
                  <c:v>1.4680162827556101E-3</c:v>
                </c:pt>
                <c:pt idx="238">
                  <c:v>1.4792324558060199E-3</c:v>
                </c:pt>
                <c:pt idx="239">
                  <c:v>1.2315148698307701E-3</c:v>
                </c:pt>
                <c:pt idx="240">
                  <c:v>1.20670360111961E-3</c:v>
                </c:pt>
              </c:numCache>
            </c:numRef>
          </c:val>
          <c:smooth val="0"/>
          <c:extLst>
            <c:ext xmlns:c16="http://schemas.microsoft.com/office/drawing/2014/chart" uri="{C3380CC4-5D6E-409C-BE32-E72D297353CC}">
              <c16:uniqueId val="{00000003-0082-7C47-91B4-4AA5008C5B11}"/>
            </c:ext>
          </c:extLst>
        </c:ser>
        <c:ser>
          <c:idx val="4"/>
          <c:order val="4"/>
          <c:tx>
            <c:strRef>
              <c:f>Average!$F$1</c:f>
              <c:strCache>
                <c:ptCount val="1"/>
                <c:pt idx="0">
                  <c:v>Naïve</c:v>
                </c:pt>
              </c:strCache>
            </c:strRef>
          </c:tx>
          <c:spPr>
            <a:ln w="22225" cap="rnd">
              <a:solidFill>
                <a:schemeClr val="tx1">
                  <a:lumMod val="50000"/>
                  <a:lumOff val="50000"/>
                  <a:alpha val="50000"/>
                </a:schemeClr>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Average!$F$2:$F$242</c:f>
              <c:numCache>
                <c:formatCode>General</c:formatCode>
                <c:ptCount val="241"/>
                <c:pt idx="0">
                  <c:v>2.9924375732963801E-3</c:v>
                </c:pt>
                <c:pt idx="1">
                  <c:v>2.9972024549739101E-3</c:v>
                </c:pt>
                <c:pt idx="2">
                  <c:v>2.9698489346282999E-3</c:v>
                </c:pt>
                <c:pt idx="3">
                  <c:v>3.0068758604341801E-3</c:v>
                </c:pt>
                <c:pt idx="4">
                  <c:v>3.0761171965302601E-3</c:v>
                </c:pt>
                <c:pt idx="5">
                  <c:v>2.6207151518697598E-3</c:v>
                </c:pt>
                <c:pt idx="6">
                  <c:v>2.8667872857752498E-3</c:v>
                </c:pt>
                <c:pt idx="7">
                  <c:v>2.7305132588565E-3</c:v>
                </c:pt>
                <c:pt idx="8">
                  <c:v>2.8076369604934201E-3</c:v>
                </c:pt>
                <c:pt idx="9">
                  <c:v>3.1415173531319398E-3</c:v>
                </c:pt>
                <c:pt idx="10">
                  <c:v>3.2242184839518201E-3</c:v>
                </c:pt>
                <c:pt idx="11">
                  <c:v>3.2242184673183299E-3</c:v>
                </c:pt>
                <c:pt idx="12">
                  <c:v>3.2239265520049602E-3</c:v>
                </c:pt>
                <c:pt idx="13">
                  <c:v>3.3672560968207501E-3</c:v>
                </c:pt>
                <c:pt idx="14">
                  <c:v>3.4940414560720198E-3</c:v>
                </c:pt>
                <c:pt idx="15">
                  <c:v>3.4927393380378702E-3</c:v>
                </c:pt>
                <c:pt idx="16">
                  <c:v>2.9731202717741901E-3</c:v>
                </c:pt>
                <c:pt idx="17">
                  <c:v>3.05606677651549E-3</c:v>
                </c:pt>
                <c:pt idx="18">
                  <c:v>2.93751433470529E-3</c:v>
                </c:pt>
                <c:pt idx="19">
                  <c:v>3.0351075850805001E-3</c:v>
                </c:pt>
                <c:pt idx="20">
                  <c:v>2.9579134639338301E-3</c:v>
                </c:pt>
                <c:pt idx="21">
                  <c:v>2.7910946901733599E-3</c:v>
                </c:pt>
                <c:pt idx="22">
                  <c:v>3.2530598685064898E-3</c:v>
                </c:pt>
                <c:pt idx="23">
                  <c:v>3.3171636746621501E-3</c:v>
                </c:pt>
                <c:pt idx="24">
                  <c:v>3.31308103421911E-3</c:v>
                </c:pt>
                <c:pt idx="25">
                  <c:v>3.2289830222422501E-3</c:v>
                </c:pt>
                <c:pt idx="26">
                  <c:v>3.0728893203348299E-3</c:v>
                </c:pt>
                <c:pt idx="27">
                  <c:v>3.0502375035145199E-3</c:v>
                </c:pt>
                <c:pt idx="28">
                  <c:v>3.0705478561512201E-3</c:v>
                </c:pt>
                <c:pt idx="29">
                  <c:v>3.0678022069802798E-3</c:v>
                </c:pt>
                <c:pt idx="30">
                  <c:v>2.9609658441507301E-3</c:v>
                </c:pt>
                <c:pt idx="31">
                  <c:v>2.7754951284020301E-3</c:v>
                </c:pt>
                <c:pt idx="32">
                  <c:v>2.73689552465244E-3</c:v>
                </c:pt>
                <c:pt idx="33">
                  <c:v>2.5102741116188199E-3</c:v>
                </c:pt>
                <c:pt idx="34">
                  <c:v>1.5907004359654101E-3</c:v>
                </c:pt>
                <c:pt idx="35">
                  <c:v>1.46112388436662E-3</c:v>
                </c:pt>
                <c:pt idx="36">
                  <c:v>1.4611240943475799E-3</c:v>
                </c:pt>
                <c:pt idx="37">
                  <c:v>1.52875794261429E-3</c:v>
                </c:pt>
                <c:pt idx="38">
                  <c:v>1.5596915049323E-3</c:v>
                </c:pt>
                <c:pt idx="39">
                  <c:v>1.8841740601398E-3</c:v>
                </c:pt>
                <c:pt idx="40">
                  <c:v>2.4063440423056398E-3</c:v>
                </c:pt>
                <c:pt idx="41">
                  <c:v>2.29031387243197E-3</c:v>
                </c:pt>
                <c:pt idx="42">
                  <c:v>2.4169180771381302E-3</c:v>
                </c:pt>
                <c:pt idx="43">
                  <c:v>2.4505616085387602E-3</c:v>
                </c:pt>
                <c:pt idx="44">
                  <c:v>2.46499996482727E-3</c:v>
                </c:pt>
                <c:pt idx="45">
                  <c:v>2.4644562018266798E-3</c:v>
                </c:pt>
                <c:pt idx="46">
                  <c:v>2.7584869717387898E-3</c:v>
                </c:pt>
                <c:pt idx="47">
                  <c:v>2.7933305848135701E-3</c:v>
                </c:pt>
                <c:pt idx="48">
                  <c:v>2.8619763551758501E-3</c:v>
                </c:pt>
                <c:pt idx="49">
                  <c:v>2.7892841037654901E-3</c:v>
                </c:pt>
                <c:pt idx="50">
                  <c:v>2.8412801150869099E-3</c:v>
                </c:pt>
                <c:pt idx="51">
                  <c:v>2.6174789159095599E-3</c:v>
                </c:pt>
                <c:pt idx="52">
                  <c:v>2.0984379770118502E-3</c:v>
                </c:pt>
                <c:pt idx="53">
                  <c:v>2.14427735013843E-3</c:v>
                </c:pt>
                <c:pt idx="54">
                  <c:v>2.0002491259397E-3</c:v>
                </c:pt>
                <c:pt idx="55">
                  <c:v>2.0475803145998299E-3</c:v>
                </c:pt>
                <c:pt idx="56">
                  <c:v>2.0297390266131002E-3</c:v>
                </c:pt>
                <c:pt idx="57">
                  <c:v>2.14451963991449E-3</c:v>
                </c:pt>
                <c:pt idx="58">
                  <c:v>1.8443569117847899E-3</c:v>
                </c:pt>
                <c:pt idx="59">
                  <c:v>1.79097457186805E-3</c:v>
                </c:pt>
                <c:pt idx="60">
                  <c:v>2.1598211187199602E-3</c:v>
                </c:pt>
                <c:pt idx="61">
                  <c:v>2.1149524018311801E-3</c:v>
                </c:pt>
                <c:pt idx="62">
                  <c:v>2.43239017114093E-3</c:v>
                </c:pt>
                <c:pt idx="63">
                  <c:v>2.43728828589673E-3</c:v>
                </c:pt>
                <c:pt idx="64">
                  <c:v>2.4371281513154101E-3</c:v>
                </c:pt>
                <c:pt idx="65">
                  <c:v>2.5381618554110902E-3</c:v>
                </c:pt>
                <c:pt idx="66">
                  <c:v>2.5507236974040698E-3</c:v>
                </c:pt>
                <c:pt idx="67">
                  <c:v>2.9305897266367598E-3</c:v>
                </c:pt>
                <c:pt idx="68">
                  <c:v>2.9266209074050899E-3</c:v>
                </c:pt>
                <c:pt idx="69">
                  <c:v>3.5663064345011798E-3</c:v>
                </c:pt>
                <c:pt idx="70">
                  <c:v>4.9689645021618496E-3</c:v>
                </c:pt>
                <c:pt idx="71">
                  <c:v>5.31349732954557E-3</c:v>
                </c:pt>
                <c:pt idx="72">
                  <c:v>5.3385972934169596E-3</c:v>
                </c:pt>
                <c:pt idx="73">
                  <c:v>5.61403017919736E-3</c:v>
                </c:pt>
                <c:pt idx="74">
                  <c:v>5.6781150004272304E-3</c:v>
                </c:pt>
                <c:pt idx="75">
                  <c:v>5.6833759021500396E-3</c:v>
                </c:pt>
                <c:pt idx="76">
                  <c:v>5.7700412346301097E-3</c:v>
                </c:pt>
                <c:pt idx="77">
                  <c:v>5.7042733937191503E-3</c:v>
                </c:pt>
                <c:pt idx="78">
                  <c:v>5.6983366135499001E-3</c:v>
                </c:pt>
                <c:pt idx="79">
                  <c:v>5.5253591530459601E-3</c:v>
                </c:pt>
                <c:pt idx="80">
                  <c:v>5.5330395760257098E-3</c:v>
                </c:pt>
                <c:pt idx="81">
                  <c:v>5.7583296872556599E-3</c:v>
                </c:pt>
                <c:pt idx="82">
                  <c:v>4.56522212634342E-3</c:v>
                </c:pt>
                <c:pt idx="83">
                  <c:v>4.3942609453953597E-3</c:v>
                </c:pt>
                <c:pt idx="84">
                  <c:v>4.3848287009416002E-3</c:v>
                </c:pt>
                <c:pt idx="85">
                  <c:v>4.16815666232539E-3</c:v>
                </c:pt>
                <c:pt idx="86">
                  <c:v>3.9020719318389901E-3</c:v>
                </c:pt>
                <c:pt idx="87">
                  <c:v>3.9098359025304397E-3</c:v>
                </c:pt>
                <c:pt idx="88">
                  <c:v>3.8302360448740302E-3</c:v>
                </c:pt>
                <c:pt idx="89">
                  <c:v>3.8000188823173499E-3</c:v>
                </c:pt>
                <c:pt idx="90">
                  <c:v>3.8330249843786602E-3</c:v>
                </c:pt>
                <c:pt idx="91">
                  <c:v>3.7400655189330002E-3</c:v>
                </c:pt>
                <c:pt idx="92">
                  <c:v>3.7527727238422402E-3</c:v>
                </c:pt>
                <c:pt idx="93">
                  <c:v>2.8437807389302501E-3</c:v>
                </c:pt>
                <c:pt idx="94">
                  <c:v>2.85986410542041E-3</c:v>
                </c:pt>
                <c:pt idx="95">
                  <c:v>2.8324428708167101E-3</c:v>
                </c:pt>
                <c:pt idx="96">
                  <c:v>2.8322601522468701E-3</c:v>
                </c:pt>
                <c:pt idx="97">
                  <c:v>2.61925738385079E-3</c:v>
                </c:pt>
                <c:pt idx="98">
                  <c:v>2.5573985664389199E-3</c:v>
                </c:pt>
                <c:pt idx="99">
                  <c:v>2.5509827457945501E-3</c:v>
                </c:pt>
                <c:pt idx="100">
                  <c:v>2.4979891535562302E-3</c:v>
                </c:pt>
                <c:pt idx="101">
                  <c:v>2.6845629878668102E-3</c:v>
                </c:pt>
                <c:pt idx="102">
                  <c:v>2.93922520308377E-3</c:v>
                </c:pt>
                <c:pt idx="103">
                  <c:v>3.08656793860954E-3</c:v>
                </c:pt>
                <c:pt idx="104">
                  <c:v>3.9392981606114399E-3</c:v>
                </c:pt>
                <c:pt idx="105">
                  <c:v>3.8334422720920601E-3</c:v>
                </c:pt>
                <c:pt idx="106">
                  <c:v>4.7000639795043804E-3</c:v>
                </c:pt>
                <c:pt idx="107">
                  <c:v>5.2256790259436704E-3</c:v>
                </c:pt>
                <c:pt idx="108">
                  <c:v>5.74048153693926E-3</c:v>
                </c:pt>
                <c:pt idx="109">
                  <c:v>6.5298876071212498E-3</c:v>
                </c:pt>
                <c:pt idx="110">
                  <c:v>6.5309993603744204E-3</c:v>
                </c:pt>
                <c:pt idx="111">
                  <c:v>6.6576337417771003E-3</c:v>
                </c:pt>
                <c:pt idx="112">
                  <c:v>6.6725746254924804E-3</c:v>
                </c:pt>
                <c:pt idx="113">
                  <c:v>6.5930389388549598E-3</c:v>
                </c:pt>
                <c:pt idx="114">
                  <c:v>6.7535527721412896E-3</c:v>
                </c:pt>
                <c:pt idx="115">
                  <c:v>7.1280924886137596E-3</c:v>
                </c:pt>
                <c:pt idx="116">
                  <c:v>6.7633519188634098E-3</c:v>
                </c:pt>
                <c:pt idx="117">
                  <c:v>6.7417745191414701E-3</c:v>
                </c:pt>
                <c:pt idx="118">
                  <c:v>6.1677466062170496E-3</c:v>
                </c:pt>
                <c:pt idx="119">
                  <c:v>5.5636303393058403E-3</c:v>
                </c:pt>
                <c:pt idx="120">
                  <c:v>4.8932288751346699E-3</c:v>
                </c:pt>
                <c:pt idx="121">
                  <c:v>3.7727628603547001E-3</c:v>
                </c:pt>
                <c:pt idx="122">
                  <c:v>3.78746375445339E-3</c:v>
                </c:pt>
                <c:pt idx="123">
                  <c:v>3.5637809823990301E-3</c:v>
                </c:pt>
                <c:pt idx="124">
                  <c:v>3.5170923486746801E-3</c:v>
                </c:pt>
                <c:pt idx="125">
                  <c:v>3.5212036361376401E-3</c:v>
                </c:pt>
                <c:pt idx="126">
                  <c:v>2.9244001469646099E-3</c:v>
                </c:pt>
                <c:pt idx="127">
                  <c:v>1.6961151716112001E-3</c:v>
                </c:pt>
                <c:pt idx="128">
                  <c:v>1.33639969957551E-3</c:v>
                </c:pt>
                <c:pt idx="129">
                  <c:v>1.2733240809965499E-3</c:v>
                </c:pt>
                <c:pt idx="130">
                  <c:v>1.34725789358121E-3</c:v>
                </c:pt>
                <c:pt idx="131">
                  <c:v>1.3709839565109101E-3</c:v>
                </c:pt>
                <c:pt idx="132">
                  <c:v>1.18216818325118E-3</c:v>
                </c:pt>
                <c:pt idx="133">
                  <c:v>1.20235140828711E-3</c:v>
                </c:pt>
                <c:pt idx="134">
                  <c:v>1.1100372214541401E-3</c:v>
                </c:pt>
                <c:pt idx="135">
                  <c:v>1.18830021346627E-3</c:v>
                </c:pt>
                <c:pt idx="136">
                  <c:v>1.19589740385802E-3</c:v>
                </c:pt>
                <c:pt idx="137">
                  <c:v>1.2539625108103399E-3</c:v>
                </c:pt>
                <c:pt idx="138">
                  <c:v>1.55322381617212E-3</c:v>
                </c:pt>
                <c:pt idx="139">
                  <c:v>1.59606586679738E-3</c:v>
                </c:pt>
                <c:pt idx="140">
                  <c:v>1.5991472145199599E-3</c:v>
                </c:pt>
                <c:pt idx="141">
                  <c:v>1.6233876404771401E-3</c:v>
                </c:pt>
                <c:pt idx="142">
                  <c:v>1.59140476900496E-3</c:v>
                </c:pt>
                <c:pt idx="143">
                  <c:v>1.6038788059742799E-3</c:v>
                </c:pt>
                <c:pt idx="144">
                  <c:v>1.6143139098900501E-3</c:v>
                </c:pt>
                <c:pt idx="145">
                  <c:v>1.75219940267439E-3</c:v>
                </c:pt>
                <c:pt idx="146">
                  <c:v>1.76030844686355E-3</c:v>
                </c:pt>
                <c:pt idx="147">
                  <c:v>1.6678373103907399E-3</c:v>
                </c:pt>
                <c:pt idx="148">
                  <c:v>1.6668100382456401E-3</c:v>
                </c:pt>
                <c:pt idx="149">
                  <c:v>1.93607366488802E-3</c:v>
                </c:pt>
                <c:pt idx="150">
                  <c:v>1.74250693837624E-3</c:v>
                </c:pt>
                <c:pt idx="151">
                  <c:v>1.60295546396473E-3</c:v>
                </c:pt>
                <c:pt idx="152">
                  <c:v>2.2517231653603302E-3</c:v>
                </c:pt>
                <c:pt idx="153">
                  <c:v>2.2536777796939699E-3</c:v>
                </c:pt>
                <c:pt idx="154">
                  <c:v>2.2910616949348601E-3</c:v>
                </c:pt>
                <c:pt idx="155">
                  <c:v>2.5940174863618702E-3</c:v>
                </c:pt>
                <c:pt idx="156">
                  <c:v>2.59153307323195E-3</c:v>
                </c:pt>
                <c:pt idx="157">
                  <c:v>2.5631658091879199E-3</c:v>
                </c:pt>
                <c:pt idx="158">
                  <c:v>2.7432359276365502E-3</c:v>
                </c:pt>
                <c:pt idx="159">
                  <c:v>3.6292044027272799E-3</c:v>
                </c:pt>
                <c:pt idx="160">
                  <c:v>3.6331075847434598E-3</c:v>
                </c:pt>
                <c:pt idx="161">
                  <c:v>3.5444078161895099E-3</c:v>
                </c:pt>
                <c:pt idx="162">
                  <c:v>3.5714458866618099E-3</c:v>
                </c:pt>
                <c:pt idx="163">
                  <c:v>3.5589856559706699E-3</c:v>
                </c:pt>
                <c:pt idx="164">
                  <c:v>3.1870447055851701E-3</c:v>
                </c:pt>
                <c:pt idx="165">
                  <c:v>3.2255583651020301E-3</c:v>
                </c:pt>
                <c:pt idx="166">
                  <c:v>3.1702297005577898E-3</c:v>
                </c:pt>
                <c:pt idx="167">
                  <c:v>2.9323366394709799E-3</c:v>
                </c:pt>
                <c:pt idx="168">
                  <c:v>2.90670550973884E-3</c:v>
                </c:pt>
                <c:pt idx="169">
                  <c:v>2.84349751518059E-3</c:v>
                </c:pt>
                <c:pt idx="170">
                  <c:v>2.6919952161383199E-3</c:v>
                </c:pt>
                <c:pt idx="171">
                  <c:v>1.29402415688344E-3</c:v>
                </c:pt>
                <c:pt idx="172">
                  <c:v>1.27798116334172E-3</c:v>
                </c:pt>
                <c:pt idx="173">
                  <c:v>1.0539273483078601E-3</c:v>
                </c:pt>
                <c:pt idx="174">
                  <c:v>9.04215667417189E-4</c:v>
                </c:pt>
                <c:pt idx="175">
                  <c:v>8.9774428910619798E-4</c:v>
                </c:pt>
                <c:pt idx="176">
                  <c:v>9.6342526304857095E-4</c:v>
                </c:pt>
                <c:pt idx="177">
                  <c:v>7.7252580401452697E-4</c:v>
                </c:pt>
                <c:pt idx="178">
                  <c:v>7.75089444009488E-4</c:v>
                </c:pt>
                <c:pt idx="179">
                  <c:v>8.3383469837821798E-4</c:v>
                </c:pt>
                <c:pt idx="180">
                  <c:v>8.7362378052290002E-4</c:v>
                </c:pt>
                <c:pt idx="181">
                  <c:v>1.2912901178712801E-3</c:v>
                </c:pt>
                <c:pt idx="182">
                  <c:v>2.8558179002062698E-3</c:v>
                </c:pt>
                <c:pt idx="183">
                  <c:v>2.8432723742360501E-3</c:v>
                </c:pt>
                <c:pt idx="184">
                  <c:v>2.8823610247986401E-3</c:v>
                </c:pt>
                <c:pt idx="185">
                  <c:v>2.95464023293327E-3</c:v>
                </c:pt>
                <c:pt idx="186">
                  <c:v>2.95381558162097E-3</c:v>
                </c:pt>
                <c:pt idx="187">
                  <c:v>2.97282491144311E-3</c:v>
                </c:pt>
                <c:pt idx="188">
                  <c:v>2.9850618842548501E-3</c:v>
                </c:pt>
                <c:pt idx="189">
                  <c:v>3.05392687861414E-3</c:v>
                </c:pt>
                <c:pt idx="190">
                  <c:v>3.1929195583443302E-3</c:v>
                </c:pt>
                <c:pt idx="191">
                  <c:v>3.1561385496992498E-3</c:v>
                </c:pt>
                <c:pt idx="192">
                  <c:v>3.2046282675407302E-3</c:v>
                </c:pt>
                <c:pt idx="193">
                  <c:v>3.0844971757763798E-3</c:v>
                </c:pt>
                <c:pt idx="194">
                  <c:v>1.7584912030448E-3</c:v>
                </c:pt>
                <c:pt idx="195">
                  <c:v>2.0020458553502798E-3</c:v>
                </c:pt>
                <c:pt idx="196">
                  <c:v>1.9949814550843199E-3</c:v>
                </c:pt>
                <c:pt idx="197">
                  <c:v>1.90884126151075E-3</c:v>
                </c:pt>
                <c:pt idx="198">
                  <c:v>1.9063463866736E-3</c:v>
                </c:pt>
                <c:pt idx="199">
                  <c:v>2.0749492325750599E-3</c:v>
                </c:pt>
                <c:pt idx="200">
                  <c:v>2.1167306329567901E-3</c:v>
                </c:pt>
                <c:pt idx="201">
                  <c:v>2.0150457335481801E-3</c:v>
                </c:pt>
                <c:pt idx="202">
                  <c:v>1.7888832238448899E-3</c:v>
                </c:pt>
                <c:pt idx="203">
                  <c:v>1.80745701971492E-3</c:v>
                </c:pt>
                <c:pt idx="204">
                  <c:v>1.74004772738059E-3</c:v>
                </c:pt>
                <c:pt idx="205">
                  <c:v>1.7286532510736199E-3</c:v>
                </c:pt>
                <c:pt idx="206">
                  <c:v>1.8591748517322699E-3</c:v>
                </c:pt>
                <c:pt idx="207">
                  <c:v>1.7531885090871599E-3</c:v>
                </c:pt>
                <c:pt idx="208">
                  <c:v>1.8591785736807101E-3</c:v>
                </c:pt>
                <c:pt idx="209">
                  <c:v>1.9180434497334E-3</c:v>
                </c:pt>
                <c:pt idx="210">
                  <c:v>1.9678861886643201E-3</c:v>
                </c:pt>
                <c:pt idx="211">
                  <c:v>1.7608643592572199E-3</c:v>
                </c:pt>
                <c:pt idx="212">
                  <c:v>1.91446509633408E-3</c:v>
                </c:pt>
                <c:pt idx="213">
                  <c:v>1.92369556479561E-3</c:v>
                </c:pt>
                <c:pt idx="214">
                  <c:v>2.2606220447672701E-3</c:v>
                </c:pt>
                <c:pt idx="215">
                  <c:v>2.3655720762231301E-3</c:v>
                </c:pt>
                <c:pt idx="216">
                  <c:v>2.34334591895926E-3</c:v>
                </c:pt>
                <c:pt idx="217">
                  <c:v>2.3782253489467698E-3</c:v>
                </c:pt>
                <c:pt idx="218">
                  <c:v>2.2599710520489402E-3</c:v>
                </c:pt>
                <c:pt idx="219">
                  <c:v>2.2956635579442801E-3</c:v>
                </c:pt>
                <c:pt idx="220">
                  <c:v>2.2759571427622E-3</c:v>
                </c:pt>
                <c:pt idx="221">
                  <c:v>2.2129393159229598E-3</c:v>
                </c:pt>
                <c:pt idx="222">
                  <c:v>2.1723113756505698E-3</c:v>
                </c:pt>
                <c:pt idx="223">
                  <c:v>2.1849724332140999E-3</c:v>
                </c:pt>
                <c:pt idx="224">
                  <c:v>1.9600581234472001E-3</c:v>
                </c:pt>
                <c:pt idx="225">
                  <c:v>1.9524847270747899E-3</c:v>
                </c:pt>
                <c:pt idx="226">
                  <c:v>1.5561409570560699E-3</c:v>
                </c:pt>
                <c:pt idx="227">
                  <c:v>1.5446524205847299E-3</c:v>
                </c:pt>
                <c:pt idx="228">
                  <c:v>1.52150742024007E-3</c:v>
                </c:pt>
                <c:pt idx="229">
                  <c:v>1.43131361133646E-3</c:v>
                </c:pt>
                <c:pt idx="230">
                  <c:v>1.61843949865175E-3</c:v>
                </c:pt>
                <c:pt idx="231">
                  <c:v>1.4226529206966599E-3</c:v>
                </c:pt>
                <c:pt idx="232">
                  <c:v>1.24061088353288E-3</c:v>
                </c:pt>
                <c:pt idx="233">
                  <c:v>1.41970435943821E-3</c:v>
                </c:pt>
                <c:pt idx="234">
                  <c:v>1.40941644968923E-3</c:v>
                </c:pt>
                <c:pt idx="235">
                  <c:v>1.4743270793275E-3</c:v>
                </c:pt>
                <c:pt idx="236">
                  <c:v>1.56439198199248E-3</c:v>
                </c:pt>
                <c:pt idx="237">
                  <c:v>1.5658855581752299E-3</c:v>
                </c:pt>
                <c:pt idx="238">
                  <c:v>1.60053856180926E-3</c:v>
                </c:pt>
                <c:pt idx="239">
                  <c:v>1.42961653881958E-3</c:v>
                </c:pt>
                <c:pt idx="240">
                  <c:v>1.4247244493981899E-3</c:v>
                </c:pt>
              </c:numCache>
            </c:numRef>
          </c:val>
          <c:smooth val="0"/>
          <c:extLst>
            <c:ext xmlns:c16="http://schemas.microsoft.com/office/drawing/2014/chart" uri="{C3380CC4-5D6E-409C-BE32-E72D297353CC}">
              <c16:uniqueId val="{00000004-0082-7C47-91B4-4AA5008C5B11}"/>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0"/>
        <c:majorTickMark val="in"/>
        <c:minorTickMark val="none"/>
        <c:tickLblPos val="nextTo"/>
        <c:spPr>
          <a:noFill/>
          <a:ln w="9525" cap="flat" cmpd="sng" algn="ctr">
            <a:solidFill>
              <a:schemeClr val="tx1"/>
            </a:solidFill>
            <a:round/>
          </a:ln>
          <a:effectLst/>
        </c:spPr>
        <c:txPr>
          <a:bodyPr rot="-2700000" spcFirstLastPara="1" vertOverflow="ellipsis" wrap="square" anchor="ctr" anchorCtr="0"/>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1"/>
        <c:lblOffset val="100"/>
        <c:baseTimeUnit val="months"/>
        <c:majorUnit val="12"/>
        <c:majorTimeUnit val="months"/>
      </c:dateAx>
      <c:valAx>
        <c:axId val="156586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egendEntry>
        <c:idx val="1"/>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Entry>
      <c:layout>
        <c:manualLayout>
          <c:xMode val="edge"/>
          <c:yMode val="edge"/>
          <c:x val="0.84685314622205177"/>
          <c:y val="0.13611086672825115"/>
          <c:w val="0.14136281388895156"/>
          <c:h val="0.49034809894573234"/>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New Roman" panose="02020603050405020304" pitchFamily="18" charset="0"/>
                <a:cs typeface="Times New Roman" panose="02020603050405020304" pitchFamily="18" charset="0"/>
              </a:rPr>
              <a:t>Cumulative</a:t>
            </a:r>
            <a:r>
              <a:rPr lang="en-US" baseline="0">
                <a:solidFill>
                  <a:schemeClr val="tx1"/>
                </a:solidFill>
                <a:latin typeface="Times New Roman" panose="02020603050405020304" pitchFamily="18" charset="0"/>
                <a:cs typeface="Times New Roman" panose="02020603050405020304" pitchFamily="18" charset="0"/>
              </a:rPr>
              <a:t> RMSEs</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0213842720693462E-2"/>
          <c:y val="0.17168999708369789"/>
          <c:w val="0.76025067351162601"/>
          <c:h val="0.63405074365704284"/>
        </c:manualLayout>
      </c:layout>
      <c:lineChart>
        <c:grouping val="standard"/>
        <c:varyColors val="0"/>
        <c:ser>
          <c:idx val="0"/>
          <c:order val="0"/>
          <c:tx>
            <c:strRef>
              <c:f>Cumulative!$B$1</c:f>
              <c:strCache>
                <c:ptCount val="1"/>
                <c:pt idx="0">
                  <c:v>ARIMA</c:v>
                </c:pt>
              </c:strCache>
            </c:strRef>
          </c:tx>
          <c:spPr>
            <a:ln w="22225" cap="rnd">
              <a:solidFill>
                <a:srgbClr val="C00000"/>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Cumulative!$B$2:$B$242</c:f>
              <c:numCache>
                <c:formatCode>General</c:formatCode>
                <c:ptCount val="241"/>
                <c:pt idx="0">
                  <c:v>2.3091669866673898E-3</c:v>
                </c:pt>
                <c:pt idx="1">
                  <c:v>2.22858294451494E-3</c:v>
                </c:pt>
                <c:pt idx="2">
                  <c:v>2.1763388648396598E-3</c:v>
                </c:pt>
                <c:pt idx="3">
                  <c:v>2.2152300147463499E-3</c:v>
                </c:pt>
                <c:pt idx="4">
                  <c:v>2.3649324751160499E-3</c:v>
                </c:pt>
                <c:pt idx="5">
                  <c:v>2.29672392199431E-3</c:v>
                </c:pt>
                <c:pt idx="6">
                  <c:v>2.39396322224175E-3</c:v>
                </c:pt>
                <c:pt idx="7">
                  <c:v>2.3305217196693999E-3</c:v>
                </c:pt>
                <c:pt idx="8">
                  <c:v>2.3708543033070699E-3</c:v>
                </c:pt>
                <c:pt idx="9">
                  <c:v>2.41764274041584E-3</c:v>
                </c:pt>
                <c:pt idx="10">
                  <c:v>2.3841424402521998E-3</c:v>
                </c:pt>
                <c:pt idx="11">
                  <c:v>2.34011911039084E-3</c:v>
                </c:pt>
                <c:pt idx="12">
                  <c:v>2.2909680299533402E-3</c:v>
                </c:pt>
                <c:pt idx="13">
                  <c:v>2.3411452512594102E-3</c:v>
                </c:pt>
                <c:pt idx="14">
                  <c:v>2.3110295052422001E-3</c:v>
                </c:pt>
                <c:pt idx="15">
                  <c:v>2.3043781904480299E-3</c:v>
                </c:pt>
                <c:pt idx="16">
                  <c:v>2.2630055533518598E-3</c:v>
                </c:pt>
                <c:pt idx="17">
                  <c:v>2.2700320624913801E-3</c:v>
                </c:pt>
                <c:pt idx="18">
                  <c:v>2.2374873505481801E-3</c:v>
                </c:pt>
                <c:pt idx="19">
                  <c:v>2.3131893674240601E-3</c:v>
                </c:pt>
                <c:pt idx="20">
                  <c:v>2.2953161816391498E-3</c:v>
                </c:pt>
                <c:pt idx="21">
                  <c:v>2.3240300601256999E-3</c:v>
                </c:pt>
                <c:pt idx="22">
                  <c:v>2.4671204689080501E-3</c:v>
                </c:pt>
                <c:pt idx="23">
                  <c:v>2.4403878116884899E-3</c:v>
                </c:pt>
                <c:pt idx="24">
                  <c:v>2.4144240484304E-3</c:v>
                </c:pt>
                <c:pt idx="25">
                  <c:v>2.3980281963783701E-3</c:v>
                </c:pt>
                <c:pt idx="26">
                  <c:v>2.3705966207007898E-3</c:v>
                </c:pt>
                <c:pt idx="27">
                  <c:v>2.36189614494863E-3</c:v>
                </c:pt>
                <c:pt idx="28">
                  <c:v>2.3648660113535702E-3</c:v>
                </c:pt>
                <c:pt idx="29">
                  <c:v>2.3408991582218601E-3</c:v>
                </c:pt>
                <c:pt idx="30">
                  <c:v>2.3152501937665098E-3</c:v>
                </c:pt>
                <c:pt idx="31">
                  <c:v>2.2893974169285701E-3</c:v>
                </c:pt>
                <c:pt idx="32">
                  <c:v>2.2643935854385101E-3</c:v>
                </c:pt>
                <c:pt idx="33">
                  <c:v>2.2397404789151398E-3</c:v>
                </c:pt>
                <c:pt idx="34">
                  <c:v>2.2154854065701401E-3</c:v>
                </c:pt>
                <c:pt idx="35">
                  <c:v>2.19309381923903E-3</c:v>
                </c:pt>
                <c:pt idx="36">
                  <c:v>2.17050070806944E-3</c:v>
                </c:pt>
                <c:pt idx="37">
                  <c:v>2.19581369990102E-3</c:v>
                </c:pt>
                <c:pt idx="38">
                  <c:v>2.2078723652583102E-3</c:v>
                </c:pt>
                <c:pt idx="39">
                  <c:v>2.1999535880382099E-3</c:v>
                </c:pt>
                <c:pt idx="40">
                  <c:v>2.3374803141016898E-3</c:v>
                </c:pt>
                <c:pt idx="41">
                  <c:v>2.3320842376753702E-3</c:v>
                </c:pt>
                <c:pt idx="42">
                  <c:v>2.3108665900971599E-3</c:v>
                </c:pt>
                <c:pt idx="43">
                  <c:v>2.3019767899526999E-3</c:v>
                </c:pt>
                <c:pt idx="44">
                  <c:v>2.3068741750676401E-3</c:v>
                </c:pt>
                <c:pt idx="45">
                  <c:v>2.29314946567991E-3</c:v>
                </c:pt>
                <c:pt idx="46">
                  <c:v>2.33526840454125E-3</c:v>
                </c:pt>
                <c:pt idx="47">
                  <c:v>2.31734258666619E-3</c:v>
                </c:pt>
                <c:pt idx="48">
                  <c:v>2.3033598694096801E-3</c:v>
                </c:pt>
                <c:pt idx="49">
                  <c:v>2.3153287061428302E-3</c:v>
                </c:pt>
                <c:pt idx="50">
                  <c:v>2.2965820391383199E-3</c:v>
                </c:pt>
                <c:pt idx="51">
                  <c:v>2.2784138000707102E-3</c:v>
                </c:pt>
                <c:pt idx="52">
                  <c:v>2.26204096911599E-3</c:v>
                </c:pt>
                <c:pt idx="53">
                  <c:v>2.2588378064088699E-3</c:v>
                </c:pt>
                <c:pt idx="54">
                  <c:v>2.24437931906225E-3</c:v>
                </c:pt>
                <c:pt idx="55">
                  <c:v>2.2354922298227198E-3</c:v>
                </c:pt>
                <c:pt idx="56">
                  <c:v>2.2249418368781898E-3</c:v>
                </c:pt>
                <c:pt idx="57">
                  <c:v>2.2161410536464601E-3</c:v>
                </c:pt>
                <c:pt idx="58">
                  <c:v>2.2204329673793698E-3</c:v>
                </c:pt>
                <c:pt idx="59">
                  <c:v>2.2109392986107302E-3</c:v>
                </c:pt>
                <c:pt idx="60">
                  <c:v>2.2294809685290398E-3</c:v>
                </c:pt>
                <c:pt idx="61">
                  <c:v>2.2259940543887598E-3</c:v>
                </c:pt>
                <c:pt idx="62">
                  <c:v>2.2362026986427501E-3</c:v>
                </c:pt>
                <c:pt idx="63">
                  <c:v>2.2217273761506698E-3</c:v>
                </c:pt>
                <c:pt idx="64">
                  <c:v>2.2074199741805899E-3</c:v>
                </c:pt>
                <c:pt idx="65">
                  <c:v>2.2259893013676299E-3</c:v>
                </c:pt>
                <c:pt idx="66">
                  <c:v>2.2118670752458401E-3</c:v>
                </c:pt>
                <c:pt idx="67">
                  <c:v>2.2577007981653199E-3</c:v>
                </c:pt>
                <c:pt idx="68">
                  <c:v>2.2592089481163501E-3</c:v>
                </c:pt>
                <c:pt idx="69">
                  <c:v>2.5160524420031502E-3</c:v>
                </c:pt>
                <c:pt idx="70">
                  <c:v>2.57308652071715E-3</c:v>
                </c:pt>
                <c:pt idx="71">
                  <c:v>2.72870715309627E-3</c:v>
                </c:pt>
                <c:pt idx="72">
                  <c:v>2.7145084354219498E-3</c:v>
                </c:pt>
                <c:pt idx="73">
                  <c:v>2.7249890538006399E-3</c:v>
                </c:pt>
                <c:pt idx="74">
                  <c:v>2.7472437138568E-3</c:v>
                </c:pt>
                <c:pt idx="75">
                  <c:v>2.73311772057449E-3</c:v>
                </c:pt>
                <c:pt idx="76">
                  <c:v>2.7283877081059702E-3</c:v>
                </c:pt>
                <c:pt idx="77">
                  <c:v>2.7132910275172802E-3</c:v>
                </c:pt>
                <c:pt idx="78">
                  <c:v>2.7028931745775699E-3</c:v>
                </c:pt>
                <c:pt idx="79">
                  <c:v>2.6966089266747301E-3</c:v>
                </c:pt>
                <c:pt idx="80">
                  <c:v>2.69076526222956E-3</c:v>
                </c:pt>
                <c:pt idx="81">
                  <c:v>2.7711638756340198E-3</c:v>
                </c:pt>
                <c:pt idx="82">
                  <c:v>2.8113794254720002E-3</c:v>
                </c:pt>
                <c:pt idx="83">
                  <c:v>2.7967296049780199E-3</c:v>
                </c:pt>
                <c:pt idx="84">
                  <c:v>2.8134809321351201E-3</c:v>
                </c:pt>
                <c:pt idx="85">
                  <c:v>2.7989898279946099E-3</c:v>
                </c:pt>
                <c:pt idx="86">
                  <c:v>2.7928113680188199E-3</c:v>
                </c:pt>
                <c:pt idx="87">
                  <c:v>2.79583281938543E-3</c:v>
                </c:pt>
                <c:pt idx="88">
                  <c:v>2.78182185002686E-3</c:v>
                </c:pt>
                <c:pt idx="89">
                  <c:v>2.7748214110097E-3</c:v>
                </c:pt>
                <c:pt idx="90">
                  <c:v>2.7612011280428199E-3</c:v>
                </c:pt>
                <c:pt idx="91">
                  <c:v>2.7486419890447502E-3</c:v>
                </c:pt>
                <c:pt idx="92">
                  <c:v>2.7406839332759199E-3</c:v>
                </c:pt>
                <c:pt idx="93">
                  <c:v>2.7406570895315099E-3</c:v>
                </c:pt>
                <c:pt idx="94">
                  <c:v>2.72972282943031E-3</c:v>
                </c:pt>
                <c:pt idx="95">
                  <c:v>2.74969647267195E-3</c:v>
                </c:pt>
                <c:pt idx="96">
                  <c:v>2.7396503831420699E-3</c:v>
                </c:pt>
                <c:pt idx="97">
                  <c:v>2.7279771493799502E-3</c:v>
                </c:pt>
                <c:pt idx="98">
                  <c:v>2.71740973647909E-3</c:v>
                </c:pt>
                <c:pt idx="99">
                  <c:v>2.70630226685438E-3</c:v>
                </c:pt>
                <c:pt idx="100">
                  <c:v>2.6951995419665698E-3</c:v>
                </c:pt>
                <c:pt idx="101">
                  <c:v>2.6986807322311201E-3</c:v>
                </c:pt>
                <c:pt idx="102">
                  <c:v>2.7479970134747802E-3</c:v>
                </c:pt>
                <c:pt idx="103">
                  <c:v>2.7399161452199201E-3</c:v>
                </c:pt>
                <c:pt idx="104">
                  <c:v>2.80206989596448E-3</c:v>
                </c:pt>
                <c:pt idx="105">
                  <c:v>2.7955571524178702E-3</c:v>
                </c:pt>
                <c:pt idx="106">
                  <c:v>3.0233040648745099E-3</c:v>
                </c:pt>
                <c:pt idx="107">
                  <c:v>3.3887107307610698E-3</c:v>
                </c:pt>
                <c:pt idx="108">
                  <c:v>3.3871253439512498E-3</c:v>
                </c:pt>
                <c:pt idx="109">
                  <c:v>3.3985039366409599E-3</c:v>
                </c:pt>
                <c:pt idx="110">
                  <c:v>3.3956369417069798E-3</c:v>
                </c:pt>
                <c:pt idx="111">
                  <c:v>3.3854109574086E-3</c:v>
                </c:pt>
                <c:pt idx="112">
                  <c:v>3.3755768892583999E-3</c:v>
                </c:pt>
                <c:pt idx="113">
                  <c:v>3.3656731640694698E-3</c:v>
                </c:pt>
                <c:pt idx="114">
                  <c:v>3.43451371032583E-3</c:v>
                </c:pt>
                <c:pt idx="115">
                  <c:v>3.4388874380039199E-3</c:v>
                </c:pt>
                <c:pt idx="116">
                  <c:v>3.43161646299866E-3</c:v>
                </c:pt>
                <c:pt idx="117">
                  <c:v>3.4183467426587102E-3</c:v>
                </c:pt>
                <c:pt idx="118">
                  <c:v>3.4051946583445098E-3</c:v>
                </c:pt>
                <c:pt idx="119">
                  <c:v>3.3921898240252399E-3</c:v>
                </c:pt>
                <c:pt idx="120">
                  <c:v>3.38387280407933E-3</c:v>
                </c:pt>
                <c:pt idx="121">
                  <c:v>3.3711849309802102E-3</c:v>
                </c:pt>
                <c:pt idx="122">
                  <c:v>3.36238110583784E-3</c:v>
                </c:pt>
                <c:pt idx="123">
                  <c:v>3.3499553876895401E-3</c:v>
                </c:pt>
                <c:pt idx="124">
                  <c:v>3.3378730638162699E-3</c:v>
                </c:pt>
                <c:pt idx="125">
                  <c:v>3.3264458209030399E-3</c:v>
                </c:pt>
                <c:pt idx="126">
                  <c:v>3.31480094454536E-3</c:v>
                </c:pt>
                <c:pt idx="127">
                  <c:v>3.3045283643798498E-3</c:v>
                </c:pt>
                <c:pt idx="128">
                  <c:v>3.2927108576449198E-3</c:v>
                </c:pt>
                <c:pt idx="129">
                  <c:v>3.28125795415443E-3</c:v>
                </c:pt>
                <c:pt idx="130">
                  <c:v>3.27192150066381E-3</c:v>
                </c:pt>
                <c:pt idx="131">
                  <c:v>3.2611566968713001E-3</c:v>
                </c:pt>
                <c:pt idx="132">
                  <c:v>3.25371473173581E-3</c:v>
                </c:pt>
                <c:pt idx="133">
                  <c:v>3.2440959036295E-3</c:v>
                </c:pt>
                <c:pt idx="134">
                  <c:v>3.23380668470543E-3</c:v>
                </c:pt>
                <c:pt idx="135">
                  <c:v>3.2299432812163699E-3</c:v>
                </c:pt>
                <c:pt idx="136">
                  <c:v>3.2209785045237901E-3</c:v>
                </c:pt>
                <c:pt idx="137">
                  <c:v>3.21017035562175E-3</c:v>
                </c:pt>
                <c:pt idx="138">
                  <c:v>3.2039829490801402E-3</c:v>
                </c:pt>
                <c:pt idx="139">
                  <c:v>3.1943410738442201E-3</c:v>
                </c:pt>
                <c:pt idx="140">
                  <c:v>3.18442013823164E-3</c:v>
                </c:pt>
                <c:pt idx="141">
                  <c:v>3.1743370568235699E-3</c:v>
                </c:pt>
                <c:pt idx="142">
                  <c:v>3.1662684566607299E-3</c:v>
                </c:pt>
                <c:pt idx="143">
                  <c:v>3.1560488221071201E-3</c:v>
                </c:pt>
                <c:pt idx="144">
                  <c:v>3.14938891912003E-3</c:v>
                </c:pt>
                <c:pt idx="145">
                  <c:v>3.1416354757260799E-3</c:v>
                </c:pt>
                <c:pt idx="146">
                  <c:v>3.1317445596681401E-3</c:v>
                </c:pt>
                <c:pt idx="147">
                  <c:v>3.1219333658217998E-3</c:v>
                </c:pt>
                <c:pt idx="148">
                  <c:v>3.1122376566951201E-3</c:v>
                </c:pt>
                <c:pt idx="149">
                  <c:v>3.1189220399807302E-3</c:v>
                </c:pt>
                <c:pt idx="150">
                  <c:v>3.1107228302244701E-3</c:v>
                </c:pt>
                <c:pt idx="151">
                  <c:v>3.1011720686463899E-3</c:v>
                </c:pt>
                <c:pt idx="152">
                  <c:v>3.1152097651249901E-3</c:v>
                </c:pt>
                <c:pt idx="153">
                  <c:v>3.1078006375103401E-3</c:v>
                </c:pt>
                <c:pt idx="154">
                  <c:v>3.0985487102996902E-3</c:v>
                </c:pt>
                <c:pt idx="155">
                  <c:v>3.1039027950350599E-3</c:v>
                </c:pt>
                <c:pt idx="156">
                  <c:v>3.09491914616365E-3</c:v>
                </c:pt>
                <c:pt idx="157">
                  <c:v>3.08732879602983E-3</c:v>
                </c:pt>
                <c:pt idx="158">
                  <c:v>3.0906773366512802E-3</c:v>
                </c:pt>
                <c:pt idx="159">
                  <c:v>3.1143376347242502E-3</c:v>
                </c:pt>
                <c:pt idx="160">
                  <c:v>3.1080909314064901E-3</c:v>
                </c:pt>
                <c:pt idx="161">
                  <c:v>3.0991048991051398E-3</c:v>
                </c:pt>
                <c:pt idx="162">
                  <c:v>3.0912961801754899E-3</c:v>
                </c:pt>
                <c:pt idx="163">
                  <c:v>3.0825808951478102E-3</c:v>
                </c:pt>
                <c:pt idx="164">
                  <c:v>3.0759274564658001E-3</c:v>
                </c:pt>
                <c:pt idx="165">
                  <c:v>3.0685939994345899E-3</c:v>
                </c:pt>
                <c:pt idx="166">
                  <c:v>3.06019886811538E-3</c:v>
                </c:pt>
                <c:pt idx="167">
                  <c:v>3.0518843660543101E-3</c:v>
                </c:pt>
                <c:pt idx="168">
                  <c:v>3.0441515985977002E-3</c:v>
                </c:pt>
                <c:pt idx="169">
                  <c:v>3.03633874009893E-3</c:v>
                </c:pt>
                <c:pt idx="170">
                  <c:v>3.02809413832899E-3</c:v>
                </c:pt>
                <c:pt idx="171">
                  <c:v>3.0198315047060098E-3</c:v>
                </c:pt>
                <c:pt idx="172">
                  <c:v>3.0116181171131501E-3</c:v>
                </c:pt>
                <c:pt idx="173">
                  <c:v>3.0034780541425199E-3</c:v>
                </c:pt>
                <c:pt idx="174">
                  <c:v>2.9955041098408599E-3</c:v>
                </c:pt>
                <c:pt idx="175">
                  <c:v>2.9875701207259802E-3</c:v>
                </c:pt>
                <c:pt idx="176">
                  <c:v>2.9804525373017601E-3</c:v>
                </c:pt>
                <c:pt idx="177">
                  <c:v>2.97302114475166E-3</c:v>
                </c:pt>
                <c:pt idx="178">
                  <c:v>2.9662416052865302E-3</c:v>
                </c:pt>
                <c:pt idx="179">
                  <c:v>2.9653283660694999E-3</c:v>
                </c:pt>
                <c:pt idx="180">
                  <c:v>2.9644631779549E-3</c:v>
                </c:pt>
                <c:pt idx="181">
                  <c:v>2.9810099934246001E-3</c:v>
                </c:pt>
                <c:pt idx="182">
                  <c:v>2.9987827153008999E-3</c:v>
                </c:pt>
                <c:pt idx="183">
                  <c:v>2.9922306476178298E-3</c:v>
                </c:pt>
                <c:pt idx="184">
                  <c:v>2.9846780842551698E-3</c:v>
                </c:pt>
                <c:pt idx="185">
                  <c:v>2.9843132562836598E-3</c:v>
                </c:pt>
                <c:pt idx="186">
                  <c:v>2.9780114374984702E-3</c:v>
                </c:pt>
                <c:pt idx="187">
                  <c:v>2.9705214885750201E-3</c:v>
                </c:pt>
                <c:pt idx="188">
                  <c:v>2.9640334198867101E-3</c:v>
                </c:pt>
                <c:pt idx="189">
                  <c:v>2.96371308641926E-3</c:v>
                </c:pt>
                <c:pt idx="190">
                  <c:v>2.95794720405009E-3</c:v>
                </c:pt>
                <c:pt idx="191">
                  <c:v>2.9506633700450199E-3</c:v>
                </c:pt>
                <c:pt idx="192">
                  <c:v>2.9474758479629201E-3</c:v>
                </c:pt>
                <c:pt idx="193">
                  <c:v>2.94027867767278E-3</c:v>
                </c:pt>
                <c:pt idx="194">
                  <c:v>2.9342493484720098E-3</c:v>
                </c:pt>
                <c:pt idx="195">
                  <c:v>2.9321125857112002E-3</c:v>
                </c:pt>
                <c:pt idx="196">
                  <c:v>2.9299896971651199E-3</c:v>
                </c:pt>
                <c:pt idx="197">
                  <c:v>2.92379360883083E-3</c:v>
                </c:pt>
                <c:pt idx="198">
                  <c:v>2.9189328996525399E-3</c:v>
                </c:pt>
                <c:pt idx="199">
                  <c:v>2.9149900452608798E-3</c:v>
                </c:pt>
                <c:pt idx="200">
                  <c:v>2.9094795286788099E-3</c:v>
                </c:pt>
                <c:pt idx="201">
                  <c:v>2.9026543616285602E-3</c:v>
                </c:pt>
                <c:pt idx="202">
                  <c:v>2.8965099518037702E-3</c:v>
                </c:pt>
                <c:pt idx="203">
                  <c:v>2.8899220920376801E-3</c:v>
                </c:pt>
                <c:pt idx="204">
                  <c:v>2.8842680653280899E-3</c:v>
                </c:pt>
                <c:pt idx="205">
                  <c:v>2.8797574847504101E-3</c:v>
                </c:pt>
                <c:pt idx="206">
                  <c:v>2.8741014113585202E-3</c:v>
                </c:pt>
                <c:pt idx="207">
                  <c:v>2.8720377339243202E-3</c:v>
                </c:pt>
                <c:pt idx="208">
                  <c:v>2.8667749029127601E-3</c:v>
                </c:pt>
                <c:pt idx="209">
                  <c:v>2.8625783981903901E-3</c:v>
                </c:pt>
                <c:pt idx="210">
                  <c:v>2.8565227088236502E-3</c:v>
                </c:pt>
                <c:pt idx="211">
                  <c:v>2.8505380398494199E-3</c:v>
                </c:pt>
                <c:pt idx="212">
                  <c:v>2.8514533251198099E-3</c:v>
                </c:pt>
                <c:pt idx="213">
                  <c:v>2.8481965741004802E-3</c:v>
                </c:pt>
                <c:pt idx="214">
                  <c:v>2.84539169232238E-3</c:v>
                </c:pt>
                <c:pt idx="215">
                  <c:v>2.8421824472897898E-3</c:v>
                </c:pt>
                <c:pt idx="216">
                  <c:v>2.8360002379004701E-3</c:v>
                </c:pt>
                <c:pt idx="217">
                  <c:v>2.8332416195928998E-3</c:v>
                </c:pt>
                <c:pt idx="218">
                  <c:v>2.8271332804609998E-3</c:v>
                </c:pt>
                <c:pt idx="219">
                  <c:v>2.8261098143006901E-3</c:v>
                </c:pt>
                <c:pt idx="220">
                  <c:v>2.8218234362699501E-3</c:v>
                </c:pt>
                <c:pt idx="221">
                  <c:v>2.8160190383160599E-3</c:v>
                </c:pt>
                <c:pt idx="222">
                  <c:v>2.8099959720161698E-3</c:v>
                </c:pt>
                <c:pt idx="223">
                  <c:v>2.8048221210132101E-3</c:v>
                </c:pt>
                <c:pt idx="224">
                  <c:v>2.7990487820085202E-3</c:v>
                </c:pt>
                <c:pt idx="225">
                  <c:v>2.7931684218126698E-3</c:v>
                </c:pt>
                <c:pt idx="226">
                  <c:v>2.7873240357416599E-3</c:v>
                </c:pt>
                <c:pt idx="227">
                  <c:v>2.78521651501976E-3</c:v>
                </c:pt>
                <c:pt idx="228">
                  <c:v>2.7798816576849101E-3</c:v>
                </c:pt>
                <c:pt idx="229">
                  <c:v>2.7747870680351399E-3</c:v>
                </c:pt>
                <c:pt idx="230">
                  <c:v>2.7711321149136098E-3</c:v>
                </c:pt>
                <c:pt idx="231">
                  <c:v>2.7666089203230398E-3</c:v>
                </c:pt>
                <c:pt idx="232">
                  <c:v>2.76205326790646E-3</c:v>
                </c:pt>
                <c:pt idx="233">
                  <c:v>2.75808060015224E-3</c:v>
                </c:pt>
                <c:pt idx="234">
                  <c:v>2.7525456687095499E-3</c:v>
                </c:pt>
                <c:pt idx="235">
                  <c:v>2.7479540989283902E-3</c:v>
                </c:pt>
                <c:pt idx="236">
                  <c:v>2.74316654222778E-3</c:v>
                </c:pt>
                <c:pt idx="237">
                  <c:v>2.73765298224874E-3</c:v>
                </c:pt>
                <c:pt idx="238">
                  <c:v>2.7327666442661901E-3</c:v>
                </c:pt>
                <c:pt idx="239">
                  <c:v>2.7273534879275101E-3</c:v>
                </c:pt>
                <c:pt idx="240">
                  <c:v>2.7220253667298499E-3</c:v>
                </c:pt>
              </c:numCache>
            </c:numRef>
          </c:val>
          <c:smooth val="0"/>
          <c:extLst>
            <c:ext xmlns:c16="http://schemas.microsoft.com/office/drawing/2014/chart" uri="{C3380CC4-5D6E-409C-BE32-E72D297353CC}">
              <c16:uniqueId val="{00000000-AB28-B24D-86AE-BB872E0B4CC5}"/>
            </c:ext>
          </c:extLst>
        </c:ser>
        <c:ser>
          <c:idx val="1"/>
          <c:order val="1"/>
          <c:tx>
            <c:strRef>
              <c:f>Cumulative!$C$1</c:f>
              <c:strCache>
                <c:ptCount val="1"/>
                <c:pt idx="0">
                  <c:v>Optimized forest</c:v>
                </c:pt>
              </c:strCache>
            </c:strRef>
          </c:tx>
          <c:spPr>
            <a:ln w="22225" cap="rnd">
              <a:solidFill>
                <a:schemeClr val="tx1"/>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Cumulative!$C$2:$C$242</c:f>
              <c:numCache>
                <c:formatCode>General</c:formatCode>
                <c:ptCount val="241"/>
                <c:pt idx="0">
                  <c:v>2.0283630231713499E-3</c:v>
                </c:pt>
                <c:pt idx="1">
                  <c:v>1.9641436699727099E-3</c:v>
                </c:pt>
                <c:pt idx="2">
                  <c:v>1.9644405567800002E-3</c:v>
                </c:pt>
                <c:pt idx="3">
                  <c:v>2.12033800676288E-3</c:v>
                </c:pt>
                <c:pt idx="4">
                  <c:v>2.2044735969634199E-3</c:v>
                </c:pt>
                <c:pt idx="5">
                  <c:v>2.1391260277321602E-3</c:v>
                </c:pt>
                <c:pt idx="6">
                  <c:v>2.2602151551355501E-3</c:v>
                </c:pt>
                <c:pt idx="7">
                  <c:v>2.20981245368996E-3</c:v>
                </c:pt>
                <c:pt idx="8">
                  <c:v>2.21443881309508E-3</c:v>
                </c:pt>
                <c:pt idx="9">
                  <c:v>2.27324709942734E-3</c:v>
                </c:pt>
                <c:pt idx="10">
                  <c:v>2.2216017904686698E-3</c:v>
                </c:pt>
                <c:pt idx="11">
                  <c:v>2.1774839374078801E-3</c:v>
                </c:pt>
                <c:pt idx="12">
                  <c:v>2.1325597574568E-3</c:v>
                </c:pt>
                <c:pt idx="13">
                  <c:v>2.1963078533485301E-3</c:v>
                </c:pt>
                <c:pt idx="14">
                  <c:v>2.1538610448219998E-3</c:v>
                </c:pt>
                <c:pt idx="15">
                  <c:v>2.1435888496997798E-3</c:v>
                </c:pt>
                <c:pt idx="16">
                  <c:v>2.1081009903899601E-3</c:v>
                </c:pt>
                <c:pt idx="17">
                  <c:v>2.1448173540456902E-3</c:v>
                </c:pt>
                <c:pt idx="18">
                  <c:v>2.1088002130478902E-3</c:v>
                </c:pt>
                <c:pt idx="19">
                  <c:v>2.1827599898685901E-3</c:v>
                </c:pt>
                <c:pt idx="20">
                  <c:v>2.1798149971300499E-3</c:v>
                </c:pt>
                <c:pt idx="21">
                  <c:v>2.1736847408578698E-3</c:v>
                </c:pt>
                <c:pt idx="22">
                  <c:v>2.30296749841696E-3</c:v>
                </c:pt>
                <c:pt idx="23">
                  <c:v>2.3160047103020702E-3</c:v>
                </c:pt>
                <c:pt idx="24">
                  <c:v>2.3202570167077901E-3</c:v>
                </c:pt>
                <c:pt idx="25">
                  <c:v>2.2887446746761302E-3</c:v>
                </c:pt>
                <c:pt idx="26">
                  <c:v>2.25872725629136E-3</c:v>
                </c:pt>
                <c:pt idx="27">
                  <c:v>2.2341219240054901E-3</c:v>
                </c:pt>
                <c:pt idx="28">
                  <c:v>2.2413942487192599E-3</c:v>
                </c:pt>
                <c:pt idx="29">
                  <c:v>2.2342000303283301E-3</c:v>
                </c:pt>
                <c:pt idx="30">
                  <c:v>2.21735447753287E-3</c:v>
                </c:pt>
                <c:pt idx="31">
                  <c:v>2.1920990332755402E-3</c:v>
                </c:pt>
                <c:pt idx="32">
                  <c:v>2.1706526254368602E-3</c:v>
                </c:pt>
                <c:pt idx="33">
                  <c:v>2.1470090887478698E-3</c:v>
                </c:pt>
                <c:pt idx="34">
                  <c:v>2.1238993488857201E-3</c:v>
                </c:pt>
                <c:pt idx="35">
                  <c:v>2.10170780533638E-3</c:v>
                </c:pt>
                <c:pt idx="36">
                  <c:v>2.0801361776457898E-3</c:v>
                </c:pt>
                <c:pt idx="37">
                  <c:v>2.0881725799869501E-3</c:v>
                </c:pt>
                <c:pt idx="38">
                  <c:v>2.1214234047274398E-3</c:v>
                </c:pt>
                <c:pt idx="39">
                  <c:v>2.1025629844833899E-3</c:v>
                </c:pt>
                <c:pt idx="40">
                  <c:v>2.2336835475307202E-3</c:v>
                </c:pt>
                <c:pt idx="41">
                  <c:v>2.2572323896866901E-3</c:v>
                </c:pt>
                <c:pt idx="42">
                  <c:v>2.2366464231581402E-3</c:v>
                </c:pt>
                <c:pt idx="43">
                  <c:v>2.2247508017991598E-3</c:v>
                </c:pt>
                <c:pt idx="44">
                  <c:v>2.2255205471278399E-3</c:v>
                </c:pt>
                <c:pt idx="45">
                  <c:v>2.20959664200611E-3</c:v>
                </c:pt>
                <c:pt idx="46">
                  <c:v>2.2326187710994499E-3</c:v>
                </c:pt>
                <c:pt idx="47">
                  <c:v>2.2169268444314398E-3</c:v>
                </c:pt>
                <c:pt idx="48">
                  <c:v>2.20201739132323E-3</c:v>
                </c:pt>
                <c:pt idx="49">
                  <c:v>2.2015209912256699E-3</c:v>
                </c:pt>
                <c:pt idx="50">
                  <c:v>2.1841418877920301E-3</c:v>
                </c:pt>
                <c:pt idx="51">
                  <c:v>2.1671139711979099E-3</c:v>
                </c:pt>
                <c:pt idx="52">
                  <c:v>2.1507164437401202E-3</c:v>
                </c:pt>
                <c:pt idx="53">
                  <c:v>2.1546066495519902E-3</c:v>
                </c:pt>
                <c:pt idx="54">
                  <c:v>2.14441413482772E-3</c:v>
                </c:pt>
                <c:pt idx="55">
                  <c:v>2.13372721979574E-3</c:v>
                </c:pt>
                <c:pt idx="56">
                  <c:v>2.12564417048127E-3</c:v>
                </c:pt>
                <c:pt idx="57">
                  <c:v>2.1158184189457702E-3</c:v>
                </c:pt>
                <c:pt idx="58">
                  <c:v>2.1304440497231102E-3</c:v>
                </c:pt>
                <c:pt idx="59">
                  <c:v>2.1272686138574101E-3</c:v>
                </c:pt>
                <c:pt idx="60">
                  <c:v>2.1191876887845101E-3</c:v>
                </c:pt>
                <c:pt idx="61">
                  <c:v>2.1120375937368702E-3</c:v>
                </c:pt>
                <c:pt idx="62">
                  <c:v>2.1174181882718298E-3</c:v>
                </c:pt>
                <c:pt idx="63">
                  <c:v>2.1061294873755401E-3</c:v>
                </c:pt>
                <c:pt idx="64">
                  <c:v>2.0965147702828799E-3</c:v>
                </c:pt>
                <c:pt idx="65">
                  <c:v>2.1074888288366502E-3</c:v>
                </c:pt>
                <c:pt idx="66">
                  <c:v>2.1004331070225298E-3</c:v>
                </c:pt>
                <c:pt idx="67">
                  <c:v>2.1384115784565199E-3</c:v>
                </c:pt>
                <c:pt idx="68">
                  <c:v>2.1473394834846901E-3</c:v>
                </c:pt>
                <c:pt idx="69">
                  <c:v>2.5303286373481002E-3</c:v>
                </c:pt>
                <c:pt idx="70">
                  <c:v>2.5717777085793501E-3</c:v>
                </c:pt>
                <c:pt idx="71">
                  <c:v>2.65926010132164E-3</c:v>
                </c:pt>
                <c:pt idx="72">
                  <c:v>2.6452637384691601E-3</c:v>
                </c:pt>
                <c:pt idx="73">
                  <c:v>2.6720248901754501E-3</c:v>
                </c:pt>
                <c:pt idx="74">
                  <c:v>2.6744501938136401E-3</c:v>
                </c:pt>
                <c:pt idx="75">
                  <c:v>2.6593070112698402E-3</c:v>
                </c:pt>
                <c:pt idx="76">
                  <c:v>2.6642308931372001E-3</c:v>
                </c:pt>
                <c:pt idx="77">
                  <c:v>2.64926390743612E-3</c:v>
                </c:pt>
                <c:pt idx="78">
                  <c:v>2.6345055176856301E-3</c:v>
                </c:pt>
                <c:pt idx="79">
                  <c:v>2.6389884541290799E-3</c:v>
                </c:pt>
                <c:pt idx="80">
                  <c:v>2.6281692455061099E-3</c:v>
                </c:pt>
                <c:pt idx="81">
                  <c:v>2.7336417489287499E-3</c:v>
                </c:pt>
                <c:pt idx="82">
                  <c:v>2.7721531939772499E-3</c:v>
                </c:pt>
                <c:pt idx="83">
                  <c:v>2.7575545710304501E-3</c:v>
                </c:pt>
                <c:pt idx="84">
                  <c:v>2.7696322686448301E-3</c:v>
                </c:pt>
                <c:pt idx="85">
                  <c:v>2.7589343471986802E-3</c:v>
                </c:pt>
                <c:pt idx="86">
                  <c:v>2.7540449584737099E-3</c:v>
                </c:pt>
                <c:pt idx="87">
                  <c:v>2.7521462536407699E-3</c:v>
                </c:pt>
                <c:pt idx="88">
                  <c:v>2.7383549014992101E-3</c:v>
                </c:pt>
                <c:pt idx="89">
                  <c:v>2.72672000263707E-3</c:v>
                </c:pt>
                <c:pt idx="90">
                  <c:v>2.7139979008870998E-3</c:v>
                </c:pt>
                <c:pt idx="91">
                  <c:v>2.70146539773724E-3</c:v>
                </c:pt>
                <c:pt idx="92">
                  <c:v>2.6944955809364499E-3</c:v>
                </c:pt>
                <c:pt idx="93">
                  <c:v>2.6927789849821499E-3</c:v>
                </c:pt>
                <c:pt idx="94">
                  <c:v>2.6801692470610899E-3</c:v>
                </c:pt>
                <c:pt idx="95">
                  <c:v>2.7169934341631698E-3</c:v>
                </c:pt>
                <c:pt idx="96">
                  <c:v>2.7061352524023899E-3</c:v>
                </c:pt>
                <c:pt idx="97">
                  <c:v>2.69511914152883E-3</c:v>
                </c:pt>
                <c:pt idx="98">
                  <c:v>2.6829806284466799E-3</c:v>
                </c:pt>
                <c:pt idx="99">
                  <c:v>2.6727007861081999E-3</c:v>
                </c:pt>
                <c:pt idx="100">
                  <c:v>2.6611045513815698E-3</c:v>
                </c:pt>
                <c:pt idx="101">
                  <c:v>2.6689163328191801E-3</c:v>
                </c:pt>
                <c:pt idx="102">
                  <c:v>2.7371918937190301E-3</c:v>
                </c:pt>
                <c:pt idx="103">
                  <c:v>2.7324410041868201E-3</c:v>
                </c:pt>
                <c:pt idx="104">
                  <c:v>2.7705239378040401E-3</c:v>
                </c:pt>
                <c:pt idx="105">
                  <c:v>2.75918691794168E-3</c:v>
                </c:pt>
                <c:pt idx="106">
                  <c:v>2.9187707492864001E-3</c:v>
                </c:pt>
                <c:pt idx="107">
                  <c:v>3.2858080114246901E-3</c:v>
                </c:pt>
                <c:pt idx="108">
                  <c:v>3.27300741871066E-3</c:v>
                </c:pt>
                <c:pt idx="109">
                  <c:v>3.3071075359702201E-3</c:v>
                </c:pt>
                <c:pt idx="110">
                  <c:v>3.2957204195963601E-3</c:v>
                </c:pt>
                <c:pt idx="111">
                  <c:v>3.3005536119485399E-3</c:v>
                </c:pt>
                <c:pt idx="112">
                  <c:v>3.2874908717391402E-3</c:v>
                </c:pt>
                <c:pt idx="113">
                  <c:v>3.2743189724421199E-3</c:v>
                </c:pt>
                <c:pt idx="114">
                  <c:v>3.3125217456596002E-3</c:v>
                </c:pt>
                <c:pt idx="115">
                  <c:v>3.3350005743560001E-3</c:v>
                </c:pt>
                <c:pt idx="116">
                  <c:v>3.32863303384288E-3</c:v>
                </c:pt>
                <c:pt idx="117">
                  <c:v>3.31637791637804E-3</c:v>
                </c:pt>
                <c:pt idx="118">
                  <c:v>3.3046984404689699E-3</c:v>
                </c:pt>
                <c:pt idx="119">
                  <c:v>3.2928084148595E-3</c:v>
                </c:pt>
                <c:pt idx="120">
                  <c:v>3.2857967936975102E-3</c:v>
                </c:pt>
                <c:pt idx="121">
                  <c:v>3.274008945442E-3</c:v>
                </c:pt>
                <c:pt idx="122">
                  <c:v>3.2681958495986399E-3</c:v>
                </c:pt>
                <c:pt idx="123">
                  <c:v>3.2561709737183898E-3</c:v>
                </c:pt>
                <c:pt idx="124">
                  <c:v>3.24527308340543E-3</c:v>
                </c:pt>
                <c:pt idx="125">
                  <c:v>3.2365707745720101E-3</c:v>
                </c:pt>
                <c:pt idx="126">
                  <c:v>3.2263634096617302E-3</c:v>
                </c:pt>
                <c:pt idx="127">
                  <c:v>3.2160152173493499E-3</c:v>
                </c:pt>
                <c:pt idx="128">
                  <c:v>3.2047133019056299E-3</c:v>
                </c:pt>
                <c:pt idx="129">
                  <c:v>3.1933345338200098E-3</c:v>
                </c:pt>
                <c:pt idx="130">
                  <c:v>3.18536796115324E-3</c:v>
                </c:pt>
                <c:pt idx="131">
                  <c:v>3.1742270095881401E-3</c:v>
                </c:pt>
                <c:pt idx="132">
                  <c:v>3.16677641331016E-3</c:v>
                </c:pt>
                <c:pt idx="133">
                  <c:v>3.1559422365515701E-3</c:v>
                </c:pt>
                <c:pt idx="134">
                  <c:v>3.1455484185040502E-3</c:v>
                </c:pt>
                <c:pt idx="135">
                  <c:v>3.14209413058039E-3</c:v>
                </c:pt>
                <c:pt idx="136">
                  <c:v>3.1327637357566802E-3</c:v>
                </c:pt>
                <c:pt idx="137">
                  <c:v>3.1222714906872398E-3</c:v>
                </c:pt>
                <c:pt idx="138">
                  <c:v>3.11914218721572E-3</c:v>
                </c:pt>
                <c:pt idx="139">
                  <c:v>3.1116326434201002E-3</c:v>
                </c:pt>
                <c:pt idx="140">
                  <c:v>3.1021409076175898E-3</c:v>
                </c:pt>
                <c:pt idx="141">
                  <c:v>3.0921641524082198E-3</c:v>
                </c:pt>
                <c:pt idx="142">
                  <c:v>3.0841751149322601E-3</c:v>
                </c:pt>
                <c:pt idx="143">
                  <c:v>3.07449961900042E-3</c:v>
                </c:pt>
                <c:pt idx="144">
                  <c:v>3.0675119588572199E-3</c:v>
                </c:pt>
                <c:pt idx="145">
                  <c:v>3.0606256768754801E-3</c:v>
                </c:pt>
                <c:pt idx="146">
                  <c:v>3.05096833530337E-3</c:v>
                </c:pt>
                <c:pt idx="147">
                  <c:v>3.04136339663417E-3</c:v>
                </c:pt>
                <c:pt idx="148">
                  <c:v>3.0319772692966001E-3</c:v>
                </c:pt>
                <c:pt idx="149">
                  <c:v>3.0376287562265199E-3</c:v>
                </c:pt>
                <c:pt idx="150">
                  <c:v>3.02864976070478E-3</c:v>
                </c:pt>
                <c:pt idx="151">
                  <c:v>3.0193688899048401E-3</c:v>
                </c:pt>
                <c:pt idx="152">
                  <c:v>3.03328693293829E-3</c:v>
                </c:pt>
                <c:pt idx="153">
                  <c:v>3.0248282004690201E-3</c:v>
                </c:pt>
                <c:pt idx="154">
                  <c:v>3.0161717409339299E-3</c:v>
                </c:pt>
                <c:pt idx="155">
                  <c:v>3.02275772281526E-3</c:v>
                </c:pt>
                <c:pt idx="156">
                  <c:v>3.0137588356006001E-3</c:v>
                </c:pt>
                <c:pt idx="157">
                  <c:v>3.0063208968415201E-3</c:v>
                </c:pt>
                <c:pt idx="158">
                  <c:v>3.0098049139049999E-3</c:v>
                </c:pt>
                <c:pt idx="159">
                  <c:v>3.04144029577153E-3</c:v>
                </c:pt>
                <c:pt idx="160">
                  <c:v>3.0347071315710299E-3</c:v>
                </c:pt>
                <c:pt idx="161">
                  <c:v>3.02631396441339E-3</c:v>
                </c:pt>
                <c:pt idx="162">
                  <c:v>3.0192887383424499E-3</c:v>
                </c:pt>
                <c:pt idx="163">
                  <c:v>3.01065126771243E-3</c:v>
                </c:pt>
                <c:pt idx="164">
                  <c:v>3.0024200290751E-3</c:v>
                </c:pt>
                <c:pt idx="165">
                  <c:v>2.9964400940520799E-3</c:v>
                </c:pt>
                <c:pt idx="166">
                  <c:v>2.9882502162775601E-3</c:v>
                </c:pt>
                <c:pt idx="167">
                  <c:v>2.9803872680185702E-3</c:v>
                </c:pt>
                <c:pt idx="168">
                  <c:v>2.9729101122335398E-3</c:v>
                </c:pt>
                <c:pt idx="169">
                  <c:v>2.9647930828595498E-3</c:v>
                </c:pt>
                <c:pt idx="170">
                  <c:v>2.9573594083000098E-3</c:v>
                </c:pt>
                <c:pt idx="171">
                  <c:v>2.9496792094347202E-3</c:v>
                </c:pt>
                <c:pt idx="172">
                  <c:v>2.94165522844122E-3</c:v>
                </c:pt>
                <c:pt idx="173">
                  <c:v>2.9337197433073601E-3</c:v>
                </c:pt>
                <c:pt idx="174">
                  <c:v>2.9259991076825199E-3</c:v>
                </c:pt>
                <c:pt idx="175">
                  <c:v>2.9182914331295001E-3</c:v>
                </c:pt>
                <c:pt idx="176">
                  <c:v>2.9126685447334899E-3</c:v>
                </c:pt>
                <c:pt idx="177">
                  <c:v>2.9053941570652202E-3</c:v>
                </c:pt>
                <c:pt idx="178">
                  <c:v>2.8988058614955298E-3</c:v>
                </c:pt>
                <c:pt idx="179">
                  <c:v>2.8975248725751301E-3</c:v>
                </c:pt>
                <c:pt idx="180">
                  <c:v>2.89843347229198E-3</c:v>
                </c:pt>
                <c:pt idx="181">
                  <c:v>2.9185038449942302E-3</c:v>
                </c:pt>
                <c:pt idx="182">
                  <c:v>2.9457572593201702E-3</c:v>
                </c:pt>
                <c:pt idx="183">
                  <c:v>2.9387544955335899E-3</c:v>
                </c:pt>
                <c:pt idx="184">
                  <c:v>2.9319043779823602E-3</c:v>
                </c:pt>
                <c:pt idx="185">
                  <c:v>2.9282523063076998E-3</c:v>
                </c:pt>
                <c:pt idx="186">
                  <c:v>2.9211194503822998E-3</c:v>
                </c:pt>
                <c:pt idx="187">
                  <c:v>2.9139487130611301E-3</c:v>
                </c:pt>
                <c:pt idx="188">
                  <c:v>2.90851993974231E-3</c:v>
                </c:pt>
                <c:pt idx="189">
                  <c:v>2.9089300937044601E-3</c:v>
                </c:pt>
                <c:pt idx="190">
                  <c:v>2.90336752531321E-3</c:v>
                </c:pt>
                <c:pt idx="191">
                  <c:v>2.8962108537627898E-3</c:v>
                </c:pt>
                <c:pt idx="192">
                  <c:v>2.8936022799682299E-3</c:v>
                </c:pt>
                <c:pt idx="193">
                  <c:v>2.8865364334387401E-3</c:v>
                </c:pt>
                <c:pt idx="194">
                  <c:v>2.8834469416688701E-3</c:v>
                </c:pt>
                <c:pt idx="195">
                  <c:v>2.8794182909961498E-3</c:v>
                </c:pt>
                <c:pt idx="196">
                  <c:v>2.8760577099955198E-3</c:v>
                </c:pt>
                <c:pt idx="197">
                  <c:v>2.8693135762058002E-3</c:v>
                </c:pt>
                <c:pt idx="198">
                  <c:v>2.86364908990446E-3</c:v>
                </c:pt>
                <c:pt idx="199">
                  <c:v>2.8602903979606398E-3</c:v>
                </c:pt>
                <c:pt idx="200">
                  <c:v>2.8550728657372802E-3</c:v>
                </c:pt>
                <c:pt idx="201">
                  <c:v>2.84849392496129E-3</c:v>
                </c:pt>
                <c:pt idx="202">
                  <c:v>2.8424333684946E-3</c:v>
                </c:pt>
                <c:pt idx="203">
                  <c:v>2.83585037254075E-3</c:v>
                </c:pt>
                <c:pt idx="204">
                  <c:v>2.8315602000734299E-3</c:v>
                </c:pt>
                <c:pt idx="205">
                  <c:v>2.82911533460982E-3</c:v>
                </c:pt>
                <c:pt idx="206">
                  <c:v>2.8236240110875001E-3</c:v>
                </c:pt>
                <c:pt idx="207">
                  <c:v>2.8223278558042598E-3</c:v>
                </c:pt>
                <c:pt idx="208">
                  <c:v>2.8168043584329999E-3</c:v>
                </c:pt>
                <c:pt idx="209">
                  <c:v>2.8131047168500701E-3</c:v>
                </c:pt>
                <c:pt idx="210">
                  <c:v>2.8069233496472701E-3</c:v>
                </c:pt>
                <c:pt idx="211">
                  <c:v>2.80084408508399E-3</c:v>
                </c:pt>
                <c:pt idx="212">
                  <c:v>2.8018163214847298E-3</c:v>
                </c:pt>
                <c:pt idx="213">
                  <c:v>2.8003711286173601E-3</c:v>
                </c:pt>
                <c:pt idx="214">
                  <c:v>2.79738612815786E-3</c:v>
                </c:pt>
                <c:pt idx="215">
                  <c:v>2.79464613314544E-3</c:v>
                </c:pt>
                <c:pt idx="216">
                  <c:v>2.7885461371120702E-3</c:v>
                </c:pt>
                <c:pt idx="217">
                  <c:v>2.7866954614809902E-3</c:v>
                </c:pt>
                <c:pt idx="218">
                  <c:v>2.78063813930006E-3</c:v>
                </c:pt>
                <c:pt idx="219">
                  <c:v>2.77792655010952E-3</c:v>
                </c:pt>
                <c:pt idx="220">
                  <c:v>2.77335212275771E-3</c:v>
                </c:pt>
                <c:pt idx="221">
                  <c:v>2.7683572530744199E-3</c:v>
                </c:pt>
                <c:pt idx="222">
                  <c:v>2.7625189671267101E-3</c:v>
                </c:pt>
                <c:pt idx="223">
                  <c:v>2.7567406414739999E-3</c:v>
                </c:pt>
                <c:pt idx="224">
                  <c:v>2.75100912596747E-3</c:v>
                </c:pt>
                <c:pt idx="225">
                  <c:v>2.7452039157553599E-3</c:v>
                </c:pt>
                <c:pt idx="226">
                  <c:v>2.7396892762067701E-3</c:v>
                </c:pt>
                <c:pt idx="227">
                  <c:v>2.7372430678026401E-3</c:v>
                </c:pt>
                <c:pt idx="228">
                  <c:v>2.73211195076547E-3</c:v>
                </c:pt>
                <c:pt idx="229">
                  <c:v>2.7278205978095598E-3</c:v>
                </c:pt>
                <c:pt idx="230">
                  <c:v>2.7242583538591501E-3</c:v>
                </c:pt>
                <c:pt idx="231">
                  <c:v>2.7213938505033001E-3</c:v>
                </c:pt>
                <c:pt idx="232">
                  <c:v>2.7170457560226199E-3</c:v>
                </c:pt>
                <c:pt idx="233">
                  <c:v>2.7124747335174602E-3</c:v>
                </c:pt>
                <c:pt idx="234">
                  <c:v>2.7070314841420901E-3</c:v>
                </c:pt>
                <c:pt idx="235">
                  <c:v>2.7030613334273201E-3</c:v>
                </c:pt>
                <c:pt idx="236">
                  <c:v>2.6983253282182101E-3</c:v>
                </c:pt>
                <c:pt idx="237">
                  <c:v>2.6929022425187998E-3</c:v>
                </c:pt>
                <c:pt idx="238">
                  <c:v>2.6884590313149101E-3</c:v>
                </c:pt>
                <c:pt idx="239">
                  <c:v>2.6833424847071199E-3</c:v>
                </c:pt>
                <c:pt idx="240">
                  <c:v>2.6783970849591399E-3</c:v>
                </c:pt>
              </c:numCache>
            </c:numRef>
          </c:val>
          <c:smooth val="0"/>
          <c:extLst>
            <c:ext xmlns:c16="http://schemas.microsoft.com/office/drawing/2014/chart" uri="{C3380CC4-5D6E-409C-BE32-E72D297353CC}">
              <c16:uniqueId val="{00000001-AB28-B24D-86AE-BB872E0B4CC5}"/>
            </c:ext>
          </c:extLst>
        </c:ser>
        <c:ser>
          <c:idx val="2"/>
          <c:order val="2"/>
          <c:tx>
            <c:strRef>
              <c:f>Cumulative!$D$1</c:f>
              <c:strCache>
                <c:ptCount val="1"/>
                <c:pt idx="0">
                  <c:v>"Base" forest</c:v>
                </c:pt>
              </c:strCache>
            </c:strRef>
          </c:tx>
          <c:spPr>
            <a:ln w="22225" cap="rnd">
              <a:solidFill>
                <a:schemeClr val="tx1">
                  <a:lumMod val="65000"/>
                  <a:lumOff val="35000"/>
                  <a:alpha val="50000"/>
                </a:schemeClr>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Cumulative!$D$2:$D$242</c:f>
              <c:numCache>
                <c:formatCode>General</c:formatCode>
                <c:ptCount val="241"/>
                <c:pt idx="0">
                  <c:v>2.2137207190164902E-3</c:v>
                </c:pt>
                <c:pt idx="1">
                  <c:v>2.12951446634922E-3</c:v>
                </c:pt>
                <c:pt idx="2">
                  <c:v>2.1099557222011901E-3</c:v>
                </c:pt>
                <c:pt idx="3">
                  <c:v>2.20667659250406E-3</c:v>
                </c:pt>
                <c:pt idx="4">
                  <c:v>2.33361586023271E-3</c:v>
                </c:pt>
                <c:pt idx="5">
                  <c:v>2.2757196604036699E-3</c:v>
                </c:pt>
                <c:pt idx="6">
                  <c:v>2.3370689870557001E-3</c:v>
                </c:pt>
                <c:pt idx="7">
                  <c:v>2.27504052600016E-3</c:v>
                </c:pt>
                <c:pt idx="8">
                  <c:v>2.3488385274986201E-3</c:v>
                </c:pt>
                <c:pt idx="9">
                  <c:v>2.3629519741465098E-3</c:v>
                </c:pt>
                <c:pt idx="10">
                  <c:v>2.31832308259742E-3</c:v>
                </c:pt>
                <c:pt idx="11">
                  <c:v>2.2844736307448001E-3</c:v>
                </c:pt>
                <c:pt idx="12">
                  <c:v>2.2524982945298401E-3</c:v>
                </c:pt>
                <c:pt idx="13">
                  <c:v>2.2852519323431101E-3</c:v>
                </c:pt>
                <c:pt idx="14">
                  <c:v>2.2470773210479301E-3</c:v>
                </c:pt>
                <c:pt idx="15">
                  <c:v>2.28168943468574E-3</c:v>
                </c:pt>
                <c:pt idx="16">
                  <c:v>2.2458862954316001E-3</c:v>
                </c:pt>
                <c:pt idx="17">
                  <c:v>2.2646746143129498E-3</c:v>
                </c:pt>
                <c:pt idx="18">
                  <c:v>2.23276219762167E-3</c:v>
                </c:pt>
                <c:pt idx="19">
                  <c:v>2.3376739491553001E-3</c:v>
                </c:pt>
                <c:pt idx="20">
                  <c:v>2.3434060533504102E-3</c:v>
                </c:pt>
                <c:pt idx="21">
                  <c:v>2.3225498743410398E-3</c:v>
                </c:pt>
                <c:pt idx="22">
                  <c:v>2.48352542497652E-3</c:v>
                </c:pt>
                <c:pt idx="23">
                  <c:v>2.49862734606696E-3</c:v>
                </c:pt>
                <c:pt idx="24">
                  <c:v>2.51382631508415E-3</c:v>
                </c:pt>
                <c:pt idx="25">
                  <c:v>2.4807447962141402E-3</c:v>
                </c:pt>
                <c:pt idx="26">
                  <c:v>2.4500450919356502E-3</c:v>
                </c:pt>
                <c:pt idx="27">
                  <c:v>2.4193381496654298E-3</c:v>
                </c:pt>
                <c:pt idx="28">
                  <c:v>2.41408643306906E-3</c:v>
                </c:pt>
                <c:pt idx="29">
                  <c:v>2.3927891461662698E-3</c:v>
                </c:pt>
                <c:pt idx="30">
                  <c:v>2.3756662433599002E-3</c:v>
                </c:pt>
                <c:pt idx="31">
                  <c:v>2.3484351318661602E-3</c:v>
                </c:pt>
                <c:pt idx="32">
                  <c:v>2.32343271626853E-3</c:v>
                </c:pt>
                <c:pt idx="33">
                  <c:v>2.2995651368056401E-3</c:v>
                </c:pt>
                <c:pt idx="34">
                  <c:v>2.2746837545370401E-3</c:v>
                </c:pt>
                <c:pt idx="35">
                  <c:v>2.2509999016203201E-3</c:v>
                </c:pt>
                <c:pt idx="36">
                  <c:v>2.2287347908000201E-3</c:v>
                </c:pt>
                <c:pt idx="37">
                  <c:v>2.2269322266420901E-3</c:v>
                </c:pt>
                <c:pt idx="38">
                  <c:v>2.2437197616598302E-3</c:v>
                </c:pt>
                <c:pt idx="39">
                  <c:v>2.2243661054081399E-3</c:v>
                </c:pt>
                <c:pt idx="40">
                  <c:v>2.36402859040528E-3</c:v>
                </c:pt>
                <c:pt idx="41">
                  <c:v>2.3878603308175299E-3</c:v>
                </c:pt>
                <c:pt idx="42">
                  <c:v>2.36787622402536E-3</c:v>
                </c:pt>
                <c:pt idx="43">
                  <c:v>2.3495458247415999E-3</c:v>
                </c:pt>
                <c:pt idx="44">
                  <c:v>2.3430278445300801E-3</c:v>
                </c:pt>
                <c:pt idx="45">
                  <c:v>2.3241869728880299E-3</c:v>
                </c:pt>
                <c:pt idx="46">
                  <c:v>2.3522720006386401E-3</c:v>
                </c:pt>
                <c:pt idx="47">
                  <c:v>2.3421572996815102E-3</c:v>
                </c:pt>
                <c:pt idx="48">
                  <c:v>2.3240198403650099E-3</c:v>
                </c:pt>
                <c:pt idx="49">
                  <c:v>2.3141809207183001E-3</c:v>
                </c:pt>
                <c:pt idx="50">
                  <c:v>2.2968868588586601E-3</c:v>
                </c:pt>
                <c:pt idx="51">
                  <c:v>2.2786647953500399E-3</c:v>
                </c:pt>
                <c:pt idx="52">
                  <c:v>2.2615135836730501E-3</c:v>
                </c:pt>
                <c:pt idx="53">
                  <c:v>2.25972158983997E-3</c:v>
                </c:pt>
                <c:pt idx="54">
                  <c:v>2.24440726665486E-3</c:v>
                </c:pt>
                <c:pt idx="55">
                  <c:v>2.2355589517468501E-3</c:v>
                </c:pt>
                <c:pt idx="56">
                  <c:v>2.2260690416079898E-3</c:v>
                </c:pt>
                <c:pt idx="57">
                  <c:v>2.21550755992134E-3</c:v>
                </c:pt>
                <c:pt idx="58">
                  <c:v>2.2347378515113602E-3</c:v>
                </c:pt>
                <c:pt idx="59">
                  <c:v>2.22847919456629E-3</c:v>
                </c:pt>
                <c:pt idx="60">
                  <c:v>2.2451169269908401E-3</c:v>
                </c:pt>
                <c:pt idx="61">
                  <c:v>2.2494360483130199E-3</c:v>
                </c:pt>
                <c:pt idx="62">
                  <c:v>2.24400874560621E-3</c:v>
                </c:pt>
                <c:pt idx="63">
                  <c:v>2.23118928828404E-3</c:v>
                </c:pt>
                <c:pt idx="64">
                  <c:v>2.21684523821231E-3</c:v>
                </c:pt>
                <c:pt idx="65">
                  <c:v>2.2305452183894398E-3</c:v>
                </c:pt>
                <c:pt idx="66">
                  <c:v>2.2257320515775198E-3</c:v>
                </c:pt>
                <c:pt idx="67">
                  <c:v>2.24832573750278E-3</c:v>
                </c:pt>
                <c:pt idx="68">
                  <c:v>2.2453184428025898E-3</c:v>
                </c:pt>
                <c:pt idx="69">
                  <c:v>2.4735157921484899E-3</c:v>
                </c:pt>
                <c:pt idx="70">
                  <c:v>2.5006244688002199E-3</c:v>
                </c:pt>
                <c:pt idx="71">
                  <c:v>2.6565711724814401E-3</c:v>
                </c:pt>
                <c:pt idx="72">
                  <c:v>2.6527739412983199E-3</c:v>
                </c:pt>
                <c:pt idx="73">
                  <c:v>2.6580604184163999E-3</c:v>
                </c:pt>
                <c:pt idx="74">
                  <c:v>2.68043092667001E-3</c:v>
                </c:pt>
                <c:pt idx="75">
                  <c:v>2.6703898535701399E-3</c:v>
                </c:pt>
                <c:pt idx="76">
                  <c:v>2.6723699011212999E-3</c:v>
                </c:pt>
                <c:pt idx="77">
                  <c:v>2.6573148559354801E-3</c:v>
                </c:pt>
                <c:pt idx="78">
                  <c:v>2.6433647570715002E-3</c:v>
                </c:pt>
                <c:pt idx="79">
                  <c:v>2.6382051760445199E-3</c:v>
                </c:pt>
                <c:pt idx="80">
                  <c:v>2.63164358958743E-3</c:v>
                </c:pt>
                <c:pt idx="81">
                  <c:v>2.7223687661238798E-3</c:v>
                </c:pt>
                <c:pt idx="82">
                  <c:v>2.8117219142927102E-3</c:v>
                </c:pt>
                <c:pt idx="83">
                  <c:v>2.8026990276988498E-3</c:v>
                </c:pt>
                <c:pt idx="84">
                  <c:v>2.8019661173594502E-3</c:v>
                </c:pt>
                <c:pt idx="85">
                  <c:v>2.7930600921720599E-3</c:v>
                </c:pt>
                <c:pt idx="86">
                  <c:v>2.78174650860364E-3</c:v>
                </c:pt>
                <c:pt idx="87">
                  <c:v>2.7806276112437899E-3</c:v>
                </c:pt>
                <c:pt idx="88">
                  <c:v>2.7666975456657901E-3</c:v>
                </c:pt>
                <c:pt idx="89">
                  <c:v>2.7554118408287601E-3</c:v>
                </c:pt>
                <c:pt idx="90">
                  <c:v>2.7432147186729999E-3</c:v>
                </c:pt>
                <c:pt idx="91">
                  <c:v>2.7303339291809398E-3</c:v>
                </c:pt>
                <c:pt idx="92">
                  <c:v>2.7264645564549399E-3</c:v>
                </c:pt>
                <c:pt idx="93">
                  <c:v>2.7185783253263398E-3</c:v>
                </c:pt>
                <c:pt idx="94">
                  <c:v>2.70576702203041E-3</c:v>
                </c:pt>
                <c:pt idx="95">
                  <c:v>2.7297200483089299E-3</c:v>
                </c:pt>
                <c:pt idx="96">
                  <c:v>2.7236539478916501E-3</c:v>
                </c:pt>
                <c:pt idx="97">
                  <c:v>2.7111399842290398E-3</c:v>
                </c:pt>
                <c:pt idx="98">
                  <c:v>2.69940719012685E-3</c:v>
                </c:pt>
                <c:pt idx="99">
                  <c:v>2.68807432182472E-3</c:v>
                </c:pt>
                <c:pt idx="100">
                  <c:v>2.67635085266582E-3</c:v>
                </c:pt>
                <c:pt idx="101">
                  <c:v>2.68217332380059E-3</c:v>
                </c:pt>
                <c:pt idx="102">
                  <c:v>2.7564313357211E-3</c:v>
                </c:pt>
                <c:pt idx="103">
                  <c:v>2.7526807871841399E-3</c:v>
                </c:pt>
                <c:pt idx="104">
                  <c:v>2.8328565104081501E-3</c:v>
                </c:pt>
                <c:pt idx="105">
                  <c:v>2.83243115057884E-3</c:v>
                </c:pt>
                <c:pt idx="106">
                  <c:v>3.0196366607691798E-3</c:v>
                </c:pt>
                <c:pt idx="107">
                  <c:v>3.5513394582564299E-3</c:v>
                </c:pt>
                <c:pt idx="108">
                  <c:v>3.6710974024125298E-3</c:v>
                </c:pt>
                <c:pt idx="109">
                  <c:v>3.65594684291079E-3</c:v>
                </c:pt>
                <c:pt idx="110">
                  <c:v>3.6419526365071399E-3</c:v>
                </c:pt>
                <c:pt idx="111">
                  <c:v>3.6436567791300698E-3</c:v>
                </c:pt>
                <c:pt idx="112">
                  <c:v>3.6316037488409998E-3</c:v>
                </c:pt>
                <c:pt idx="113">
                  <c:v>3.6177486412569898E-3</c:v>
                </c:pt>
                <c:pt idx="114">
                  <c:v>3.6403036411321501E-3</c:v>
                </c:pt>
                <c:pt idx="115">
                  <c:v>3.6470541941994198E-3</c:v>
                </c:pt>
                <c:pt idx="116">
                  <c:v>3.63282812144371E-3</c:v>
                </c:pt>
                <c:pt idx="117">
                  <c:v>3.6187756838898799E-3</c:v>
                </c:pt>
                <c:pt idx="118">
                  <c:v>3.6062228455128998E-3</c:v>
                </c:pt>
                <c:pt idx="119">
                  <c:v>3.5938446742473599E-3</c:v>
                </c:pt>
                <c:pt idx="120">
                  <c:v>3.5831115735655301E-3</c:v>
                </c:pt>
                <c:pt idx="121">
                  <c:v>3.5723984216132999E-3</c:v>
                </c:pt>
                <c:pt idx="122">
                  <c:v>3.5717266393073999E-3</c:v>
                </c:pt>
                <c:pt idx="123">
                  <c:v>3.5622773823381598E-3</c:v>
                </c:pt>
                <c:pt idx="124">
                  <c:v>3.5544647599566898E-3</c:v>
                </c:pt>
                <c:pt idx="125">
                  <c:v>3.5507651365014299E-3</c:v>
                </c:pt>
                <c:pt idx="126">
                  <c:v>3.5442331449152798E-3</c:v>
                </c:pt>
                <c:pt idx="127">
                  <c:v>3.5314776810497499E-3</c:v>
                </c:pt>
                <c:pt idx="128">
                  <c:v>3.5193388143050898E-3</c:v>
                </c:pt>
                <c:pt idx="129">
                  <c:v>3.5071863533772001E-3</c:v>
                </c:pt>
                <c:pt idx="130">
                  <c:v>3.4963703569860899E-3</c:v>
                </c:pt>
                <c:pt idx="131">
                  <c:v>3.4841952205735302E-3</c:v>
                </c:pt>
                <c:pt idx="132">
                  <c:v>3.4750897658251899E-3</c:v>
                </c:pt>
                <c:pt idx="133">
                  <c:v>3.4639171695482101E-3</c:v>
                </c:pt>
                <c:pt idx="134">
                  <c:v>3.4526873702961499E-3</c:v>
                </c:pt>
                <c:pt idx="135">
                  <c:v>3.4487132463539901E-3</c:v>
                </c:pt>
                <c:pt idx="136">
                  <c:v>3.4409612462879902E-3</c:v>
                </c:pt>
                <c:pt idx="137">
                  <c:v>3.4299516515551602E-3</c:v>
                </c:pt>
                <c:pt idx="138">
                  <c:v>3.4246829087524102E-3</c:v>
                </c:pt>
                <c:pt idx="139">
                  <c:v>3.4133808759454201E-3</c:v>
                </c:pt>
                <c:pt idx="140">
                  <c:v>3.4022841633671499E-3</c:v>
                </c:pt>
                <c:pt idx="141">
                  <c:v>3.39156426777866E-3</c:v>
                </c:pt>
                <c:pt idx="142">
                  <c:v>3.3839610202125101E-3</c:v>
                </c:pt>
                <c:pt idx="143">
                  <c:v>3.3734132585814302E-3</c:v>
                </c:pt>
                <c:pt idx="144">
                  <c:v>3.3666155904079E-3</c:v>
                </c:pt>
                <c:pt idx="145">
                  <c:v>3.3558864196395E-3</c:v>
                </c:pt>
                <c:pt idx="146">
                  <c:v>3.3456512991563402E-3</c:v>
                </c:pt>
                <c:pt idx="147">
                  <c:v>3.3351496246815E-3</c:v>
                </c:pt>
                <c:pt idx="148">
                  <c:v>3.3250645410191799E-3</c:v>
                </c:pt>
                <c:pt idx="149">
                  <c:v>3.33335009934234E-3</c:v>
                </c:pt>
                <c:pt idx="150">
                  <c:v>3.33064542738479E-3</c:v>
                </c:pt>
                <c:pt idx="151">
                  <c:v>3.3244917256896201E-3</c:v>
                </c:pt>
                <c:pt idx="152">
                  <c:v>3.3261877192278999E-3</c:v>
                </c:pt>
                <c:pt idx="153">
                  <c:v>3.3207144995229202E-3</c:v>
                </c:pt>
                <c:pt idx="154">
                  <c:v>3.3107308889616998E-3</c:v>
                </c:pt>
                <c:pt idx="155">
                  <c:v>3.3167018527536E-3</c:v>
                </c:pt>
                <c:pt idx="156">
                  <c:v>3.3108326344666798E-3</c:v>
                </c:pt>
                <c:pt idx="157">
                  <c:v>3.3011212748588802E-3</c:v>
                </c:pt>
                <c:pt idx="158">
                  <c:v>3.2993303533375199E-3</c:v>
                </c:pt>
                <c:pt idx="159">
                  <c:v>3.31530170005523E-3</c:v>
                </c:pt>
                <c:pt idx="160">
                  <c:v>3.3218815188666702E-3</c:v>
                </c:pt>
                <c:pt idx="161">
                  <c:v>3.3146312224991E-3</c:v>
                </c:pt>
                <c:pt idx="162">
                  <c:v>3.30512628518465E-3</c:v>
                </c:pt>
                <c:pt idx="163">
                  <c:v>3.2959157604812201E-3</c:v>
                </c:pt>
                <c:pt idx="164">
                  <c:v>3.2865524664560499E-3</c:v>
                </c:pt>
                <c:pt idx="165">
                  <c:v>3.2807162593719301E-3</c:v>
                </c:pt>
                <c:pt idx="166">
                  <c:v>3.2736881413828198E-3</c:v>
                </c:pt>
                <c:pt idx="167">
                  <c:v>3.26477178178332E-3</c:v>
                </c:pt>
                <c:pt idx="168">
                  <c:v>3.2557470885478399E-3</c:v>
                </c:pt>
                <c:pt idx="169">
                  <c:v>3.24675228347872E-3</c:v>
                </c:pt>
                <c:pt idx="170">
                  <c:v>3.2393918260394698E-3</c:v>
                </c:pt>
                <c:pt idx="171">
                  <c:v>3.23052921132903E-3</c:v>
                </c:pt>
                <c:pt idx="172">
                  <c:v>3.2219663016237001E-3</c:v>
                </c:pt>
                <c:pt idx="173">
                  <c:v>3.2134324690946299E-3</c:v>
                </c:pt>
                <c:pt idx="174">
                  <c:v>3.2056800139845599E-3</c:v>
                </c:pt>
                <c:pt idx="175">
                  <c:v>3.19836596459932E-3</c:v>
                </c:pt>
                <c:pt idx="176">
                  <c:v>3.1949190755496499E-3</c:v>
                </c:pt>
                <c:pt idx="177">
                  <c:v>3.1900418898070698E-3</c:v>
                </c:pt>
                <c:pt idx="178">
                  <c:v>3.1862269379151899E-3</c:v>
                </c:pt>
                <c:pt idx="179">
                  <c:v>3.1919925635844099E-3</c:v>
                </c:pt>
                <c:pt idx="180">
                  <c:v>3.2051115403322699E-3</c:v>
                </c:pt>
                <c:pt idx="181">
                  <c:v>3.24413037525783E-3</c:v>
                </c:pt>
                <c:pt idx="182">
                  <c:v>3.23777040830674E-3</c:v>
                </c:pt>
                <c:pt idx="183">
                  <c:v>3.2296210341772802E-3</c:v>
                </c:pt>
                <c:pt idx="184">
                  <c:v>3.2223995241128498E-3</c:v>
                </c:pt>
                <c:pt idx="185">
                  <c:v>3.21524730462561E-3</c:v>
                </c:pt>
                <c:pt idx="186">
                  <c:v>3.2072608285261301E-3</c:v>
                </c:pt>
                <c:pt idx="187">
                  <c:v>3.1997300672513599E-3</c:v>
                </c:pt>
                <c:pt idx="188">
                  <c:v>3.1957665122911401E-3</c:v>
                </c:pt>
                <c:pt idx="189">
                  <c:v>3.2039353867578798E-3</c:v>
                </c:pt>
                <c:pt idx="190">
                  <c:v>3.1961797430587698E-3</c:v>
                </c:pt>
                <c:pt idx="191">
                  <c:v>3.1895176671068899E-3</c:v>
                </c:pt>
                <c:pt idx="192">
                  <c:v>3.19045930386554E-3</c:v>
                </c:pt>
                <c:pt idx="193">
                  <c:v>3.1843543865185198E-3</c:v>
                </c:pt>
                <c:pt idx="194">
                  <c:v>3.18569387927717E-3</c:v>
                </c:pt>
                <c:pt idx="195">
                  <c:v>3.1780186147057901E-3</c:v>
                </c:pt>
                <c:pt idx="196">
                  <c:v>3.1716492865293301E-3</c:v>
                </c:pt>
                <c:pt idx="197">
                  <c:v>3.16411003434615E-3</c:v>
                </c:pt>
                <c:pt idx="198">
                  <c:v>3.15683041928286E-3</c:v>
                </c:pt>
                <c:pt idx="199">
                  <c:v>3.1543902684816401E-3</c:v>
                </c:pt>
                <c:pt idx="200">
                  <c:v>3.1469484758162702E-3</c:v>
                </c:pt>
                <c:pt idx="201">
                  <c:v>3.1395614027648899E-3</c:v>
                </c:pt>
                <c:pt idx="202">
                  <c:v>3.1322308745895199E-3</c:v>
                </c:pt>
                <c:pt idx="203">
                  <c:v>3.1254008144775101E-3</c:v>
                </c:pt>
                <c:pt idx="204">
                  <c:v>3.11848644957268E-3</c:v>
                </c:pt>
                <c:pt idx="205">
                  <c:v>3.1139501206722698E-3</c:v>
                </c:pt>
                <c:pt idx="206">
                  <c:v>3.1075610534653298E-3</c:v>
                </c:pt>
                <c:pt idx="207">
                  <c:v>3.1085312192832E-3</c:v>
                </c:pt>
                <c:pt idx="208">
                  <c:v>3.1016771112473002E-3</c:v>
                </c:pt>
                <c:pt idx="209">
                  <c:v>3.1003234279218901E-3</c:v>
                </c:pt>
                <c:pt idx="210">
                  <c:v>3.09381923631294E-3</c:v>
                </c:pt>
                <c:pt idx="211">
                  <c:v>3.0885818272567101E-3</c:v>
                </c:pt>
                <c:pt idx="212">
                  <c:v>3.08455913460296E-3</c:v>
                </c:pt>
                <c:pt idx="213">
                  <c:v>3.0816364208784402E-3</c:v>
                </c:pt>
                <c:pt idx="214">
                  <c:v>3.07717526234003E-3</c:v>
                </c:pt>
                <c:pt idx="215">
                  <c:v>3.0711201618671699E-3</c:v>
                </c:pt>
                <c:pt idx="216">
                  <c:v>3.0644233060379699E-3</c:v>
                </c:pt>
                <c:pt idx="217">
                  <c:v>3.0597936956609601E-3</c:v>
                </c:pt>
                <c:pt idx="218">
                  <c:v>3.05317879602275E-3</c:v>
                </c:pt>
                <c:pt idx="219">
                  <c:v>3.0514063975569401E-3</c:v>
                </c:pt>
                <c:pt idx="220">
                  <c:v>3.0448982134128298E-3</c:v>
                </c:pt>
                <c:pt idx="221">
                  <c:v>3.0383899668476001E-3</c:v>
                </c:pt>
                <c:pt idx="222">
                  <c:v>3.0319648507848699E-3</c:v>
                </c:pt>
                <c:pt idx="223">
                  <c:v>3.0263666602945499E-3</c:v>
                </c:pt>
                <c:pt idx="224">
                  <c:v>3.0201202702744901E-3</c:v>
                </c:pt>
                <c:pt idx="225">
                  <c:v>3.0141265078428201E-3</c:v>
                </c:pt>
                <c:pt idx="226">
                  <c:v>3.00782613496467E-3</c:v>
                </c:pt>
                <c:pt idx="227">
                  <c:v>3.0065104160766701E-3</c:v>
                </c:pt>
                <c:pt idx="228">
                  <c:v>3.0032744761803701E-3</c:v>
                </c:pt>
                <c:pt idx="229">
                  <c:v>3.00056966446012E-3</c:v>
                </c:pt>
                <c:pt idx="230">
                  <c:v>2.9946119287728801E-3</c:v>
                </c:pt>
                <c:pt idx="231">
                  <c:v>2.98968723702836E-3</c:v>
                </c:pt>
                <c:pt idx="232">
                  <c:v>2.9843943771940499E-3</c:v>
                </c:pt>
                <c:pt idx="233">
                  <c:v>2.9796640266555601E-3</c:v>
                </c:pt>
                <c:pt idx="234">
                  <c:v>2.9745856959159499E-3</c:v>
                </c:pt>
                <c:pt idx="235">
                  <c:v>2.9688411088155402E-3</c:v>
                </c:pt>
                <c:pt idx="236">
                  <c:v>2.96449813647775E-3</c:v>
                </c:pt>
                <c:pt idx="237">
                  <c:v>2.9590911732878E-3</c:v>
                </c:pt>
                <c:pt idx="238">
                  <c:v>2.9532223304811699E-3</c:v>
                </c:pt>
                <c:pt idx="239">
                  <c:v>2.9473342220462501E-3</c:v>
                </c:pt>
                <c:pt idx="240">
                  <c:v>2.9414928190596499E-3</c:v>
                </c:pt>
              </c:numCache>
            </c:numRef>
          </c:val>
          <c:smooth val="0"/>
          <c:extLst>
            <c:ext xmlns:c16="http://schemas.microsoft.com/office/drawing/2014/chart" uri="{C3380CC4-5D6E-409C-BE32-E72D297353CC}">
              <c16:uniqueId val="{00000002-AB28-B24D-86AE-BB872E0B4CC5}"/>
            </c:ext>
          </c:extLst>
        </c:ser>
        <c:ser>
          <c:idx val="3"/>
          <c:order val="3"/>
          <c:tx>
            <c:strRef>
              <c:f>Cumulative!$E$1</c:f>
              <c:strCache>
                <c:ptCount val="1"/>
                <c:pt idx="0">
                  <c:v>AR(1)</c:v>
                </c:pt>
              </c:strCache>
            </c:strRef>
          </c:tx>
          <c:spPr>
            <a:ln w="22225" cap="rnd">
              <a:solidFill>
                <a:schemeClr val="accent1">
                  <a:lumMod val="60000"/>
                  <a:lumOff val="40000"/>
                  <a:alpha val="50000"/>
                </a:schemeClr>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Cumulative!$E$2:$E$242</c:f>
              <c:numCache>
                <c:formatCode>General</c:formatCode>
                <c:ptCount val="241"/>
                <c:pt idx="0">
                  <c:v>2.57762445986549E-3</c:v>
                </c:pt>
                <c:pt idx="1">
                  <c:v>2.4771041535318799E-3</c:v>
                </c:pt>
                <c:pt idx="2">
                  <c:v>2.4010357814448799E-3</c:v>
                </c:pt>
                <c:pt idx="3">
                  <c:v>2.3718678931754899E-3</c:v>
                </c:pt>
                <c:pt idx="4">
                  <c:v>2.70419530678521E-3</c:v>
                </c:pt>
                <c:pt idx="5">
                  <c:v>2.63430594840941E-3</c:v>
                </c:pt>
                <c:pt idx="6">
                  <c:v>2.6881216766462199E-3</c:v>
                </c:pt>
                <c:pt idx="7">
                  <c:v>2.6640084348810902E-3</c:v>
                </c:pt>
                <c:pt idx="8">
                  <c:v>2.68863590372817E-3</c:v>
                </c:pt>
                <c:pt idx="9">
                  <c:v>2.7670468224250799E-3</c:v>
                </c:pt>
                <c:pt idx="10">
                  <c:v>2.7746211722600501E-3</c:v>
                </c:pt>
                <c:pt idx="11">
                  <c:v>2.71665537395651E-3</c:v>
                </c:pt>
                <c:pt idx="12">
                  <c:v>2.6594692709298001E-3</c:v>
                </c:pt>
                <c:pt idx="13">
                  <c:v>2.6737974992744299E-3</c:v>
                </c:pt>
                <c:pt idx="14">
                  <c:v>2.6755109571700202E-3</c:v>
                </c:pt>
                <c:pt idx="15">
                  <c:v>2.6575107654801902E-3</c:v>
                </c:pt>
                <c:pt idx="16">
                  <c:v>2.6097515869203101E-3</c:v>
                </c:pt>
                <c:pt idx="17">
                  <c:v>2.6154219574983199E-3</c:v>
                </c:pt>
                <c:pt idx="18">
                  <c:v>2.60609813742706E-3</c:v>
                </c:pt>
                <c:pt idx="19">
                  <c:v>2.6816421335480998E-3</c:v>
                </c:pt>
                <c:pt idx="20">
                  <c:v>2.63943150623343E-3</c:v>
                </c:pt>
                <c:pt idx="21">
                  <c:v>2.6430135422468798E-3</c:v>
                </c:pt>
                <c:pt idx="22">
                  <c:v>2.8401166378933902E-3</c:v>
                </c:pt>
                <c:pt idx="23">
                  <c:v>2.7993113680649701E-3</c:v>
                </c:pt>
                <c:pt idx="24">
                  <c:v>2.7696828506586098E-3</c:v>
                </c:pt>
                <c:pt idx="25">
                  <c:v>2.7358605029273201E-3</c:v>
                </c:pt>
                <c:pt idx="26">
                  <c:v>2.7014586565035901E-3</c:v>
                </c:pt>
                <c:pt idx="27">
                  <c:v>2.6678391983314701E-3</c:v>
                </c:pt>
                <c:pt idx="28">
                  <c:v>2.6440114624982601E-3</c:v>
                </c:pt>
                <c:pt idx="29">
                  <c:v>2.65404989809764E-3</c:v>
                </c:pt>
                <c:pt idx="30">
                  <c:v>2.63067799209721E-3</c:v>
                </c:pt>
                <c:pt idx="31">
                  <c:v>2.60196725491341E-3</c:v>
                </c:pt>
                <c:pt idx="32">
                  <c:v>2.5722963366583401E-3</c:v>
                </c:pt>
                <c:pt idx="33">
                  <c:v>2.55154449061458E-3</c:v>
                </c:pt>
                <c:pt idx="34">
                  <c:v>2.5236763430309698E-3</c:v>
                </c:pt>
                <c:pt idx="35">
                  <c:v>2.5008061903187902E-3</c:v>
                </c:pt>
                <c:pt idx="36">
                  <c:v>2.47622135570893E-3</c:v>
                </c:pt>
                <c:pt idx="37">
                  <c:v>2.4695631915539998E-3</c:v>
                </c:pt>
                <c:pt idx="38">
                  <c:v>2.4525285381306202E-3</c:v>
                </c:pt>
                <c:pt idx="39">
                  <c:v>2.46831105118901E-3</c:v>
                </c:pt>
                <c:pt idx="40">
                  <c:v>2.5853572004451899E-3</c:v>
                </c:pt>
                <c:pt idx="41">
                  <c:v>2.5611288346373798E-3</c:v>
                </c:pt>
                <c:pt idx="42">
                  <c:v>2.5411001313513999E-3</c:v>
                </c:pt>
                <c:pt idx="43">
                  <c:v>2.52480461771316E-3</c:v>
                </c:pt>
                <c:pt idx="44">
                  <c:v>2.5058354440036499E-3</c:v>
                </c:pt>
                <c:pt idx="45">
                  <c:v>2.48598940647485E-3</c:v>
                </c:pt>
                <c:pt idx="46">
                  <c:v>2.5311424507719299E-3</c:v>
                </c:pt>
                <c:pt idx="47">
                  <c:v>2.5096301739028098E-3</c:v>
                </c:pt>
                <c:pt idx="48">
                  <c:v>2.4932880746557501E-3</c:v>
                </c:pt>
                <c:pt idx="49">
                  <c:v>2.4788528181242E-3</c:v>
                </c:pt>
                <c:pt idx="50">
                  <c:v>2.4701483517003599E-3</c:v>
                </c:pt>
                <c:pt idx="51">
                  <c:v>2.4510959608010198E-3</c:v>
                </c:pt>
                <c:pt idx="52">
                  <c:v>2.4349250615254398E-3</c:v>
                </c:pt>
                <c:pt idx="53">
                  <c:v>2.4293295113118501E-3</c:v>
                </c:pt>
                <c:pt idx="54">
                  <c:v>2.4110750270131499E-3</c:v>
                </c:pt>
                <c:pt idx="55">
                  <c:v>2.4133214804271199E-3</c:v>
                </c:pt>
                <c:pt idx="56">
                  <c:v>2.4009654270817698E-3</c:v>
                </c:pt>
                <c:pt idx="57">
                  <c:v>2.3918367988275502E-3</c:v>
                </c:pt>
                <c:pt idx="58">
                  <c:v>2.3867311975262202E-3</c:v>
                </c:pt>
                <c:pt idx="59">
                  <c:v>2.3698804576960399E-3</c:v>
                </c:pt>
                <c:pt idx="60">
                  <c:v>2.4065431311190099E-3</c:v>
                </c:pt>
                <c:pt idx="61">
                  <c:v>2.3981624735752898E-3</c:v>
                </c:pt>
                <c:pt idx="62">
                  <c:v>2.4135351381518902E-3</c:v>
                </c:pt>
                <c:pt idx="63">
                  <c:v>2.3976028550259298E-3</c:v>
                </c:pt>
                <c:pt idx="64">
                  <c:v>2.38234518261657E-3</c:v>
                </c:pt>
                <c:pt idx="65">
                  <c:v>2.4045840785368701E-3</c:v>
                </c:pt>
                <c:pt idx="66">
                  <c:v>2.38938045515963E-3</c:v>
                </c:pt>
                <c:pt idx="67">
                  <c:v>2.43170021624686E-3</c:v>
                </c:pt>
                <c:pt idx="68">
                  <c:v>2.4186385662138201E-3</c:v>
                </c:pt>
                <c:pt idx="69">
                  <c:v>2.5816370078411699E-3</c:v>
                </c:pt>
                <c:pt idx="70">
                  <c:v>2.73906634253772E-3</c:v>
                </c:pt>
                <c:pt idx="71">
                  <c:v>2.8357823433095802E-3</c:v>
                </c:pt>
                <c:pt idx="72">
                  <c:v>2.8276008112957502E-3</c:v>
                </c:pt>
                <c:pt idx="73">
                  <c:v>2.8591164279591998E-3</c:v>
                </c:pt>
                <c:pt idx="74">
                  <c:v>2.88514409873116E-3</c:v>
                </c:pt>
                <c:pt idx="75">
                  <c:v>2.8685207372401802E-3</c:v>
                </c:pt>
                <c:pt idx="76">
                  <c:v>2.8677698478757601E-3</c:v>
                </c:pt>
                <c:pt idx="77">
                  <c:v>2.8556324933123201E-3</c:v>
                </c:pt>
                <c:pt idx="78">
                  <c:v>2.8405670072385401E-3</c:v>
                </c:pt>
                <c:pt idx="79">
                  <c:v>2.8382294962272202E-3</c:v>
                </c:pt>
                <c:pt idx="80">
                  <c:v>2.8228991503022999E-3</c:v>
                </c:pt>
                <c:pt idx="81">
                  <c:v>2.9577734923335701E-3</c:v>
                </c:pt>
                <c:pt idx="82">
                  <c:v>2.9540471748971302E-3</c:v>
                </c:pt>
                <c:pt idx="83">
                  <c:v>2.9463307525258099E-3</c:v>
                </c:pt>
                <c:pt idx="84">
                  <c:v>2.9575849531619401E-3</c:v>
                </c:pt>
                <c:pt idx="85">
                  <c:v>2.9581836011530302E-3</c:v>
                </c:pt>
                <c:pt idx="86">
                  <c:v>2.9473684838877199E-3</c:v>
                </c:pt>
                <c:pt idx="87">
                  <c:v>2.9363166388425401E-3</c:v>
                </c:pt>
                <c:pt idx="88">
                  <c:v>2.9255513624444401E-3</c:v>
                </c:pt>
                <c:pt idx="89">
                  <c:v>2.9126900039798701E-3</c:v>
                </c:pt>
                <c:pt idx="90">
                  <c:v>2.9023491953454701E-3</c:v>
                </c:pt>
                <c:pt idx="91">
                  <c:v>2.8896761562163401E-3</c:v>
                </c:pt>
                <c:pt idx="92">
                  <c:v>2.8828510576061001E-3</c:v>
                </c:pt>
                <c:pt idx="93">
                  <c:v>2.8819569409624501E-3</c:v>
                </c:pt>
                <c:pt idx="94">
                  <c:v>2.8694637722762898E-3</c:v>
                </c:pt>
                <c:pt idx="95">
                  <c:v>2.8910609302499699E-3</c:v>
                </c:pt>
                <c:pt idx="96">
                  <c:v>2.8948721656162301E-3</c:v>
                </c:pt>
                <c:pt idx="97">
                  <c:v>2.88177684760141E-3</c:v>
                </c:pt>
                <c:pt idx="98">
                  <c:v>2.87023820571839E-3</c:v>
                </c:pt>
                <c:pt idx="99">
                  <c:v>2.8582805313358099E-3</c:v>
                </c:pt>
                <c:pt idx="100">
                  <c:v>2.8476968207115099E-3</c:v>
                </c:pt>
                <c:pt idx="101">
                  <c:v>2.8509085079916302E-3</c:v>
                </c:pt>
                <c:pt idx="102">
                  <c:v>2.8842784078419101E-3</c:v>
                </c:pt>
                <c:pt idx="103">
                  <c:v>2.8724113654556701E-3</c:v>
                </c:pt>
                <c:pt idx="104">
                  <c:v>2.9373763006450902E-3</c:v>
                </c:pt>
                <c:pt idx="105">
                  <c:v>2.92515528389142E-3</c:v>
                </c:pt>
                <c:pt idx="106">
                  <c:v>3.0674880297168901E-3</c:v>
                </c:pt>
                <c:pt idx="107">
                  <c:v>3.3035569053925101E-3</c:v>
                </c:pt>
                <c:pt idx="108">
                  <c:v>3.2963054167004999E-3</c:v>
                </c:pt>
                <c:pt idx="109">
                  <c:v>3.3387406748267498E-3</c:v>
                </c:pt>
                <c:pt idx="110">
                  <c:v>3.32586441249669E-3</c:v>
                </c:pt>
                <c:pt idx="111">
                  <c:v>3.3371130326004402E-3</c:v>
                </c:pt>
                <c:pt idx="112">
                  <c:v>3.3238472383351199E-3</c:v>
                </c:pt>
                <c:pt idx="113">
                  <c:v>3.3106958324226202E-3</c:v>
                </c:pt>
                <c:pt idx="114">
                  <c:v>3.34239942325065E-3</c:v>
                </c:pt>
                <c:pt idx="115">
                  <c:v>3.3824360852506199E-3</c:v>
                </c:pt>
                <c:pt idx="116">
                  <c:v>3.3753144855998198E-3</c:v>
                </c:pt>
                <c:pt idx="117">
                  <c:v>3.3644577871882798E-3</c:v>
                </c:pt>
                <c:pt idx="118">
                  <c:v>3.35184795763013E-3</c:v>
                </c:pt>
                <c:pt idx="119">
                  <c:v>3.3390921257267798E-3</c:v>
                </c:pt>
                <c:pt idx="120">
                  <c:v>3.3353724238535999E-3</c:v>
                </c:pt>
                <c:pt idx="121">
                  <c:v>3.32374732936085E-3</c:v>
                </c:pt>
                <c:pt idx="122">
                  <c:v>3.3188650107734401E-3</c:v>
                </c:pt>
                <c:pt idx="123">
                  <c:v>3.3066488299408501E-3</c:v>
                </c:pt>
                <c:pt idx="124">
                  <c:v>3.29607585890241E-3</c:v>
                </c:pt>
                <c:pt idx="125">
                  <c:v>3.2879615513986102E-3</c:v>
                </c:pt>
                <c:pt idx="126">
                  <c:v>3.2779121069364502E-3</c:v>
                </c:pt>
                <c:pt idx="127">
                  <c:v>3.2670364107601001E-3</c:v>
                </c:pt>
                <c:pt idx="128">
                  <c:v>3.2562813957037499E-3</c:v>
                </c:pt>
                <c:pt idx="129">
                  <c:v>3.2449997762008399E-3</c:v>
                </c:pt>
                <c:pt idx="130">
                  <c:v>3.2352672083877702E-3</c:v>
                </c:pt>
                <c:pt idx="131">
                  <c:v>3.2247408172908099E-3</c:v>
                </c:pt>
                <c:pt idx="132">
                  <c:v>3.2151048259517201E-3</c:v>
                </c:pt>
                <c:pt idx="133">
                  <c:v>3.2042553878991599E-3</c:v>
                </c:pt>
                <c:pt idx="134">
                  <c:v>3.19326428702945E-3</c:v>
                </c:pt>
                <c:pt idx="135">
                  <c:v>3.1863832265658898E-3</c:v>
                </c:pt>
                <c:pt idx="136">
                  <c:v>3.1756577944131001E-3</c:v>
                </c:pt>
                <c:pt idx="137">
                  <c:v>3.16599114451352E-3</c:v>
                </c:pt>
                <c:pt idx="138">
                  <c:v>3.1662647963942299E-3</c:v>
                </c:pt>
                <c:pt idx="139">
                  <c:v>3.1578421143140202E-3</c:v>
                </c:pt>
                <c:pt idx="140">
                  <c:v>3.1475288556629599E-3</c:v>
                </c:pt>
                <c:pt idx="141">
                  <c:v>3.13830582564772E-3</c:v>
                </c:pt>
                <c:pt idx="142">
                  <c:v>3.13183548990643E-3</c:v>
                </c:pt>
                <c:pt idx="143">
                  <c:v>3.1217641935457098E-3</c:v>
                </c:pt>
                <c:pt idx="144">
                  <c:v>3.1164022773033798E-3</c:v>
                </c:pt>
                <c:pt idx="145">
                  <c:v>3.1083781712855302E-3</c:v>
                </c:pt>
                <c:pt idx="146">
                  <c:v>3.09914459800138E-3</c:v>
                </c:pt>
                <c:pt idx="147">
                  <c:v>3.08959410178891E-3</c:v>
                </c:pt>
                <c:pt idx="148">
                  <c:v>3.0806717195600102E-3</c:v>
                </c:pt>
                <c:pt idx="149">
                  <c:v>3.0898538870541199E-3</c:v>
                </c:pt>
                <c:pt idx="150">
                  <c:v>3.08082345987086E-3</c:v>
                </c:pt>
                <c:pt idx="151">
                  <c:v>3.07150480909305E-3</c:v>
                </c:pt>
                <c:pt idx="152">
                  <c:v>3.0815312814153201E-3</c:v>
                </c:pt>
                <c:pt idx="153">
                  <c:v>3.0721841936421201E-3</c:v>
                </c:pt>
                <c:pt idx="154">
                  <c:v>3.0651032488787601E-3</c:v>
                </c:pt>
                <c:pt idx="155">
                  <c:v>3.0763061255630201E-3</c:v>
                </c:pt>
                <c:pt idx="156">
                  <c:v>3.0672031248676801E-3</c:v>
                </c:pt>
                <c:pt idx="157">
                  <c:v>3.0588344947587798E-3</c:v>
                </c:pt>
                <c:pt idx="158">
                  <c:v>3.05837049668549E-3</c:v>
                </c:pt>
                <c:pt idx="159">
                  <c:v>3.1015499412300699E-3</c:v>
                </c:pt>
                <c:pt idx="160">
                  <c:v>3.0947306077884901E-3</c:v>
                </c:pt>
                <c:pt idx="161">
                  <c:v>3.0860346255502202E-3</c:v>
                </c:pt>
                <c:pt idx="162">
                  <c:v>3.07795377160823E-3</c:v>
                </c:pt>
                <c:pt idx="163">
                  <c:v>3.0696366465421702E-3</c:v>
                </c:pt>
                <c:pt idx="164">
                  <c:v>3.0609046319633802E-3</c:v>
                </c:pt>
                <c:pt idx="165">
                  <c:v>3.0571674147473501E-3</c:v>
                </c:pt>
                <c:pt idx="166">
                  <c:v>3.0492982874320501E-3</c:v>
                </c:pt>
                <c:pt idx="167">
                  <c:v>3.0408632851685498E-3</c:v>
                </c:pt>
                <c:pt idx="168">
                  <c:v>3.03248675854185E-3</c:v>
                </c:pt>
                <c:pt idx="169">
                  <c:v>3.02425791909517E-3</c:v>
                </c:pt>
                <c:pt idx="170">
                  <c:v>3.0182739294569E-3</c:v>
                </c:pt>
                <c:pt idx="171">
                  <c:v>3.01004138989985E-3</c:v>
                </c:pt>
                <c:pt idx="172">
                  <c:v>3.0021759540857901E-3</c:v>
                </c:pt>
                <c:pt idx="173">
                  <c:v>2.9942328474654801E-3</c:v>
                </c:pt>
                <c:pt idx="174">
                  <c:v>2.9871713403802E-3</c:v>
                </c:pt>
                <c:pt idx="175">
                  <c:v>2.97987169312086E-3</c:v>
                </c:pt>
                <c:pt idx="176">
                  <c:v>2.97566766377151E-3</c:v>
                </c:pt>
                <c:pt idx="177">
                  <c:v>2.96868141615986E-3</c:v>
                </c:pt>
                <c:pt idx="178">
                  <c:v>2.96263591314655E-3</c:v>
                </c:pt>
                <c:pt idx="179">
                  <c:v>2.9624539585000002E-3</c:v>
                </c:pt>
                <c:pt idx="180">
                  <c:v>2.9629897675422399E-3</c:v>
                </c:pt>
                <c:pt idx="181">
                  <c:v>2.9825597256462602E-3</c:v>
                </c:pt>
                <c:pt idx="182">
                  <c:v>3.0006961742617801E-3</c:v>
                </c:pt>
                <c:pt idx="183">
                  <c:v>2.9929948293060402E-3</c:v>
                </c:pt>
                <c:pt idx="184">
                  <c:v>2.9881278312535501E-3</c:v>
                </c:pt>
                <c:pt idx="185">
                  <c:v>2.98241570406068E-3</c:v>
                </c:pt>
                <c:pt idx="186">
                  <c:v>2.9750531888958699E-3</c:v>
                </c:pt>
                <c:pt idx="187">
                  <c:v>2.96901156206592E-3</c:v>
                </c:pt>
                <c:pt idx="188">
                  <c:v>2.9654916295984799E-3</c:v>
                </c:pt>
                <c:pt idx="189">
                  <c:v>2.9677805754659498E-3</c:v>
                </c:pt>
                <c:pt idx="190">
                  <c:v>2.9617714930634102E-3</c:v>
                </c:pt>
                <c:pt idx="191">
                  <c:v>2.9547387478768301E-3</c:v>
                </c:pt>
                <c:pt idx="192">
                  <c:v>2.9548170316410398E-3</c:v>
                </c:pt>
                <c:pt idx="193">
                  <c:v>2.9476277904463299E-3</c:v>
                </c:pt>
                <c:pt idx="194">
                  <c:v>2.94614867959538E-3</c:v>
                </c:pt>
                <c:pt idx="195">
                  <c:v>2.94141670554489E-3</c:v>
                </c:pt>
                <c:pt idx="196">
                  <c:v>2.93541875085333E-3</c:v>
                </c:pt>
                <c:pt idx="197">
                  <c:v>2.92896067396316E-3</c:v>
                </c:pt>
                <c:pt idx="198">
                  <c:v>2.9220137927714299E-3</c:v>
                </c:pt>
                <c:pt idx="199">
                  <c:v>2.9229898611718998E-3</c:v>
                </c:pt>
                <c:pt idx="200">
                  <c:v>2.9168504842802799E-3</c:v>
                </c:pt>
                <c:pt idx="201">
                  <c:v>2.9101493337157299E-3</c:v>
                </c:pt>
                <c:pt idx="202">
                  <c:v>2.90334197849215E-3</c:v>
                </c:pt>
                <c:pt idx="203">
                  <c:v>2.8976834891927899E-3</c:v>
                </c:pt>
                <c:pt idx="204">
                  <c:v>2.8916445057574798E-3</c:v>
                </c:pt>
                <c:pt idx="205">
                  <c:v>2.8859991382791401E-3</c:v>
                </c:pt>
                <c:pt idx="206">
                  <c:v>2.88418093063864E-3</c:v>
                </c:pt>
                <c:pt idx="207">
                  <c:v>2.8856687994869902E-3</c:v>
                </c:pt>
                <c:pt idx="208">
                  <c:v>2.8799751814461701E-3</c:v>
                </c:pt>
                <c:pt idx="209">
                  <c:v>2.8785242482454502E-3</c:v>
                </c:pt>
                <c:pt idx="210">
                  <c:v>2.8720851500801201E-3</c:v>
                </c:pt>
                <c:pt idx="211">
                  <c:v>2.8667039641051698E-3</c:v>
                </c:pt>
                <c:pt idx="212">
                  <c:v>2.8651051037251901E-3</c:v>
                </c:pt>
                <c:pt idx="213">
                  <c:v>2.8595192721066602E-3</c:v>
                </c:pt>
                <c:pt idx="214">
                  <c:v>2.8628816280774501E-3</c:v>
                </c:pt>
                <c:pt idx="215">
                  <c:v>2.8586595727723299E-3</c:v>
                </c:pt>
                <c:pt idx="216">
                  <c:v>2.85314120936146E-3</c:v>
                </c:pt>
                <c:pt idx="217">
                  <c:v>2.8485626366514102E-3</c:v>
                </c:pt>
                <c:pt idx="218">
                  <c:v>2.8430297912772099E-3</c:v>
                </c:pt>
                <c:pt idx="219">
                  <c:v>2.84390245037245E-3</c:v>
                </c:pt>
                <c:pt idx="220">
                  <c:v>2.8388801993120302E-3</c:v>
                </c:pt>
                <c:pt idx="221">
                  <c:v>2.8328230158575301E-3</c:v>
                </c:pt>
                <c:pt idx="222">
                  <c:v>2.8271375732042301E-3</c:v>
                </c:pt>
                <c:pt idx="223">
                  <c:v>2.82229454487299E-3</c:v>
                </c:pt>
                <c:pt idx="224">
                  <c:v>2.8163417886981098E-3</c:v>
                </c:pt>
                <c:pt idx="225">
                  <c:v>2.8108361588738001E-3</c:v>
                </c:pt>
                <c:pt idx="226">
                  <c:v>2.8049256390484398E-3</c:v>
                </c:pt>
                <c:pt idx="227">
                  <c:v>2.8051627134244501E-3</c:v>
                </c:pt>
                <c:pt idx="228">
                  <c:v>2.7998721705656199E-3</c:v>
                </c:pt>
                <c:pt idx="229">
                  <c:v>2.7957278274682298E-3</c:v>
                </c:pt>
                <c:pt idx="230">
                  <c:v>2.7919392476560899E-3</c:v>
                </c:pt>
                <c:pt idx="231">
                  <c:v>2.7868129843021702E-3</c:v>
                </c:pt>
                <c:pt idx="232">
                  <c:v>2.78109818108755E-3</c:v>
                </c:pt>
                <c:pt idx="233">
                  <c:v>2.77941129840115E-3</c:v>
                </c:pt>
                <c:pt idx="234">
                  <c:v>2.7741654796553999E-3</c:v>
                </c:pt>
                <c:pt idx="235">
                  <c:v>2.76925428413923E-3</c:v>
                </c:pt>
                <c:pt idx="236">
                  <c:v>2.7665507152123299E-3</c:v>
                </c:pt>
                <c:pt idx="237">
                  <c:v>2.7611405890911401E-3</c:v>
                </c:pt>
                <c:pt idx="238">
                  <c:v>2.7559014568452598E-3</c:v>
                </c:pt>
                <c:pt idx="239">
                  <c:v>2.75049846431748E-3</c:v>
                </c:pt>
                <c:pt idx="240">
                  <c:v>2.7450545749723699E-3</c:v>
                </c:pt>
              </c:numCache>
            </c:numRef>
          </c:val>
          <c:smooth val="0"/>
          <c:extLst>
            <c:ext xmlns:c16="http://schemas.microsoft.com/office/drawing/2014/chart" uri="{C3380CC4-5D6E-409C-BE32-E72D297353CC}">
              <c16:uniqueId val="{00000003-AB28-B24D-86AE-BB872E0B4CC5}"/>
            </c:ext>
          </c:extLst>
        </c:ser>
        <c:ser>
          <c:idx val="4"/>
          <c:order val="4"/>
          <c:tx>
            <c:strRef>
              <c:f>Cumulative!$F$1</c:f>
              <c:strCache>
                <c:ptCount val="1"/>
                <c:pt idx="0">
                  <c:v>Naïve</c:v>
                </c:pt>
              </c:strCache>
            </c:strRef>
          </c:tx>
          <c:spPr>
            <a:ln w="22225" cap="rnd">
              <a:solidFill>
                <a:schemeClr val="tx1">
                  <a:lumMod val="50000"/>
                  <a:lumOff val="50000"/>
                  <a:alpha val="50000"/>
                </a:schemeClr>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Cumulative!$F$2:$F$242</c:f>
              <c:numCache>
                <c:formatCode>General</c:formatCode>
                <c:ptCount val="241"/>
                <c:pt idx="0">
                  <c:v>2.9924375732963801E-3</c:v>
                </c:pt>
                <c:pt idx="1">
                  <c:v>2.87961912227566E-3</c:v>
                </c:pt>
                <c:pt idx="2">
                  <c:v>2.79238679241036E-3</c:v>
                </c:pt>
                <c:pt idx="3">
                  <c:v>2.7348120959117999E-3</c:v>
                </c:pt>
                <c:pt idx="4">
                  <c:v>3.1003181818450602E-3</c:v>
                </c:pt>
                <c:pt idx="5">
                  <c:v>3.0607740048699101E-3</c:v>
                </c:pt>
                <c:pt idx="6">
                  <c:v>3.1254218468435499E-3</c:v>
                </c:pt>
                <c:pt idx="7">
                  <c:v>3.1151817260171399E-3</c:v>
                </c:pt>
                <c:pt idx="8">
                  <c:v>3.1047485182102998E-3</c:v>
                </c:pt>
                <c:pt idx="9">
                  <c:v>3.2352711637097702E-3</c:v>
                </c:pt>
                <c:pt idx="10">
                  <c:v>3.2463670932672399E-3</c:v>
                </c:pt>
                <c:pt idx="11">
                  <c:v>3.1750097127581098E-3</c:v>
                </c:pt>
                <c:pt idx="12">
                  <c:v>3.1103364000376601E-3</c:v>
                </c:pt>
                <c:pt idx="13">
                  <c:v>3.1232012117108402E-3</c:v>
                </c:pt>
                <c:pt idx="14">
                  <c:v>3.1357973120514E-3</c:v>
                </c:pt>
                <c:pt idx="15">
                  <c:v>3.0946710170448402E-3</c:v>
                </c:pt>
                <c:pt idx="16">
                  <c:v>3.0464551710851499E-3</c:v>
                </c:pt>
                <c:pt idx="17">
                  <c:v>3.0588270648175299E-3</c:v>
                </c:pt>
                <c:pt idx="18">
                  <c:v>3.0516476236741E-3</c:v>
                </c:pt>
                <c:pt idx="19">
                  <c:v>3.08443189296364E-3</c:v>
                </c:pt>
                <c:pt idx="20">
                  <c:v>3.0505137474491199E-3</c:v>
                </c:pt>
                <c:pt idx="21">
                  <c:v>3.0811700079556499E-3</c:v>
                </c:pt>
                <c:pt idx="22">
                  <c:v>3.2487308236335802E-3</c:v>
                </c:pt>
                <c:pt idx="23">
                  <c:v>3.2244542913025002E-3</c:v>
                </c:pt>
                <c:pt idx="24">
                  <c:v>3.1793548078240101E-3</c:v>
                </c:pt>
                <c:pt idx="25">
                  <c:v>3.15789710013255E-3</c:v>
                </c:pt>
                <c:pt idx="26">
                  <c:v>3.11606883597081E-3</c:v>
                </c:pt>
                <c:pt idx="27">
                  <c:v>3.08106741799534E-3</c:v>
                </c:pt>
                <c:pt idx="28">
                  <c:v>3.0537029354009699E-3</c:v>
                </c:pt>
                <c:pt idx="29">
                  <c:v>3.06145665925028E-3</c:v>
                </c:pt>
                <c:pt idx="30">
                  <c:v>3.0260158519987402E-3</c:v>
                </c:pt>
                <c:pt idx="31">
                  <c:v>3.0014175010285899E-3</c:v>
                </c:pt>
                <c:pt idx="32">
                  <c:v>2.9682695345267501E-3</c:v>
                </c:pt>
                <c:pt idx="33">
                  <c:v>2.9397913674163402E-3</c:v>
                </c:pt>
                <c:pt idx="34">
                  <c:v>2.90878915983909E-3</c:v>
                </c:pt>
                <c:pt idx="35">
                  <c:v>2.8788195266502498E-3</c:v>
                </c:pt>
                <c:pt idx="36">
                  <c:v>2.84867401615137E-3</c:v>
                </c:pt>
                <c:pt idx="37">
                  <c:v>2.8464830849098698E-3</c:v>
                </c:pt>
                <c:pt idx="38">
                  <c:v>2.82194004445884E-3</c:v>
                </c:pt>
                <c:pt idx="39">
                  <c:v>2.8451107825080099E-3</c:v>
                </c:pt>
                <c:pt idx="40">
                  <c:v>2.9170914271501101E-3</c:v>
                </c:pt>
                <c:pt idx="41">
                  <c:v>2.9048419030997998E-3</c:v>
                </c:pt>
                <c:pt idx="42">
                  <c:v>2.9017310837005901E-3</c:v>
                </c:pt>
                <c:pt idx="43">
                  <c:v>2.8901992005352399E-3</c:v>
                </c:pt>
                <c:pt idx="44">
                  <c:v>2.8678705241419501E-3</c:v>
                </c:pt>
                <c:pt idx="45">
                  <c:v>2.8463252092730501E-3</c:v>
                </c:pt>
                <c:pt idx="46">
                  <c:v>2.8783361626818298E-3</c:v>
                </c:pt>
                <c:pt idx="47">
                  <c:v>2.8616388478109002E-3</c:v>
                </c:pt>
                <c:pt idx="48">
                  <c:v>2.8513394487072099E-3</c:v>
                </c:pt>
                <c:pt idx="49">
                  <c:v>2.8353219998691098E-3</c:v>
                </c:pt>
                <c:pt idx="50">
                  <c:v>2.8256936146343098E-3</c:v>
                </c:pt>
                <c:pt idx="51">
                  <c:v>2.8031778284956501E-3</c:v>
                </c:pt>
                <c:pt idx="52">
                  <c:v>2.7820048633660898E-3</c:v>
                </c:pt>
                <c:pt idx="53">
                  <c:v>2.7801348827212699E-3</c:v>
                </c:pt>
                <c:pt idx="54">
                  <c:v>2.7598152551916301E-3</c:v>
                </c:pt>
                <c:pt idx="55">
                  <c:v>2.75827073711871E-3</c:v>
                </c:pt>
                <c:pt idx="56">
                  <c:v>2.7386671334563698E-3</c:v>
                </c:pt>
                <c:pt idx="57">
                  <c:v>2.7372283243062199E-3</c:v>
                </c:pt>
                <c:pt idx="58">
                  <c:v>2.72904832917969E-3</c:v>
                </c:pt>
                <c:pt idx="59">
                  <c:v>2.7105446566328502E-3</c:v>
                </c:pt>
                <c:pt idx="60">
                  <c:v>2.7481966973404701E-3</c:v>
                </c:pt>
                <c:pt idx="61">
                  <c:v>2.7299916838740999E-3</c:v>
                </c:pt>
                <c:pt idx="62">
                  <c:v>2.7657167986643101E-3</c:v>
                </c:pt>
                <c:pt idx="63">
                  <c:v>2.74791136287792E-3</c:v>
                </c:pt>
                <c:pt idx="64">
                  <c:v>2.73044817831185E-3</c:v>
                </c:pt>
                <c:pt idx="65">
                  <c:v>2.7438288137346602E-3</c:v>
                </c:pt>
                <c:pt idx="66">
                  <c:v>2.7286903794772198E-3</c:v>
                </c:pt>
                <c:pt idx="67">
                  <c:v>2.7851325980748302E-3</c:v>
                </c:pt>
                <c:pt idx="68">
                  <c:v>2.7676740248884302E-3</c:v>
                </c:pt>
                <c:pt idx="69">
                  <c:v>2.8751798721503301E-3</c:v>
                </c:pt>
                <c:pt idx="70">
                  <c:v>3.1576979757466498E-3</c:v>
                </c:pt>
                <c:pt idx="71">
                  <c:v>3.2197428661096599E-3</c:v>
                </c:pt>
                <c:pt idx="72">
                  <c:v>3.2473314667566902E-3</c:v>
                </c:pt>
                <c:pt idx="73">
                  <c:v>3.2939631120454099E-3</c:v>
                </c:pt>
                <c:pt idx="74">
                  <c:v>3.3287540372217901E-3</c:v>
                </c:pt>
                <c:pt idx="75">
                  <c:v>3.31131012740815E-3</c:v>
                </c:pt>
                <c:pt idx="76">
                  <c:v>3.31341437042104E-3</c:v>
                </c:pt>
                <c:pt idx="77">
                  <c:v>3.3016283936915798E-3</c:v>
                </c:pt>
                <c:pt idx="78">
                  <c:v>3.2836650839604699E-3</c:v>
                </c:pt>
                <c:pt idx="79">
                  <c:v>3.2802359348969999E-3</c:v>
                </c:pt>
                <c:pt idx="80">
                  <c:v>3.2640596955488101E-3</c:v>
                </c:pt>
                <c:pt idx="81">
                  <c:v>3.3879922885876701E-3</c:v>
                </c:pt>
                <c:pt idx="82">
                  <c:v>3.3702731599771999E-3</c:v>
                </c:pt>
                <c:pt idx="83">
                  <c:v>3.39062812587167E-3</c:v>
                </c:pt>
                <c:pt idx="84">
                  <c:v>3.41033089159832E-3</c:v>
                </c:pt>
                <c:pt idx="85">
                  <c:v>3.41426474423148E-3</c:v>
                </c:pt>
                <c:pt idx="86">
                  <c:v>3.4041479502766102E-3</c:v>
                </c:pt>
                <c:pt idx="87">
                  <c:v>3.3894923870211899E-3</c:v>
                </c:pt>
                <c:pt idx="88">
                  <c:v>3.3796085563913198E-3</c:v>
                </c:pt>
                <c:pt idx="89">
                  <c:v>3.36470980097769E-3</c:v>
                </c:pt>
                <c:pt idx="90">
                  <c:v>3.3529706478957599E-3</c:v>
                </c:pt>
                <c:pt idx="91">
                  <c:v>3.3370708768051798E-3</c:v>
                </c:pt>
                <c:pt idx="92">
                  <c:v>3.3241186244273601E-3</c:v>
                </c:pt>
                <c:pt idx="93">
                  <c:v>3.3303007145981701E-3</c:v>
                </c:pt>
                <c:pt idx="94">
                  <c:v>3.3164364010963001E-3</c:v>
                </c:pt>
                <c:pt idx="95">
                  <c:v>3.33268562909284E-3</c:v>
                </c:pt>
                <c:pt idx="96">
                  <c:v>3.35102889492373E-3</c:v>
                </c:pt>
                <c:pt idx="97">
                  <c:v>3.3360346648219101E-3</c:v>
                </c:pt>
                <c:pt idx="98">
                  <c:v>3.3222792413615202E-3</c:v>
                </c:pt>
                <c:pt idx="99">
                  <c:v>3.3091020544594599E-3</c:v>
                </c:pt>
                <c:pt idx="100">
                  <c:v>3.29644667621001E-3</c:v>
                </c:pt>
                <c:pt idx="101">
                  <c:v>3.2991431144860001E-3</c:v>
                </c:pt>
                <c:pt idx="102">
                  <c:v>3.3118534833227599E-3</c:v>
                </c:pt>
                <c:pt idx="103">
                  <c:v>3.3118169838485898E-3</c:v>
                </c:pt>
                <c:pt idx="104">
                  <c:v>3.3929342928659899E-3</c:v>
                </c:pt>
                <c:pt idx="105">
                  <c:v>3.3853482127897401E-3</c:v>
                </c:pt>
                <c:pt idx="106">
                  <c:v>3.48234622788733E-3</c:v>
                </c:pt>
                <c:pt idx="107">
                  <c:v>3.5693837710968502E-3</c:v>
                </c:pt>
                <c:pt idx="108">
                  <c:v>3.6608425282640099E-3</c:v>
                </c:pt>
                <c:pt idx="109">
                  <c:v>3.7754623820519498E-3</c:v>
                </c:pt>
                <c:pt idx="110">
                  <c:v>3.7612963856398299E-3</c:v>
                </c:pt>
                <c:pt idx="111">
                  <c:v>3.7691046203704899E-3</c:v>
                </c:pt>
                <c:pt idx="112">
                  <c:v>3.75814580093217E-3</c:v>
                </c:pt>
                <c:pt idx="113">
                  <c:v>3.7433129360450899E-3</c:v>
                </c:pt>
                <c:pt idx="114">
                  <c:v>3.7772504896774499E-3</c:v>
                </c:pt>
                <c:pt idx="115">
                  <c:v>3.8383185908144901E-3</c:v>
                </c:pt>
                <c:pt idx="116">
                  <c:v>3.8368154026592102E-3</c:v>
                </c:pt>
                <c:pt idx="117">
                  <c:v>3.8239417536537999E-3</c:v>
                </c:pt>
                <c:pt idx="118">
                  <c:v>3.8103582892163798E-3</c:v>
                </c:pt>
                <c:pt idx="119">
                  <c:v>3.7959071477799899E-3</c:v>
                </c:pt>
                <c:pt idx="120">
                  <c:v>3.7894754853159498E-3</c:v>
                </c:pt>
                <c:pt idx="121">
                  <c:v>3.7752188954099999E-3</c:v>
                </c:pt>
                <c:pt idx="122">
                  <c:v>3.7636471488419099E-3</c:v>
                </c:pt>
                <c:pt idx="123">
                  <c:v>3.7513087339198798E-3</c:v>
                </c:pt>
                <c:pt idx="124">
                  <c:v>3.7375018058634401E-3</c:v>
                </c:pt>
                <c:pt idx="125">
                  <c:v>3.7243874406551998E-3</c:v>
                </c:pt>
                <c:pt idx="126">
                  <c:v>3.7108787130969698E-3</c:v>
                </c:pt>
                <c:pt idx="127">
                  <c:v>3.7025883032112202E-3</c:v>
                </c:pt>
                <c:pt idx="128">
                  <c:v>3.6895015937569698E-3</c:v>
                </c:pt>
                <c:pt idx="129">
                  <c:v>3.67641774615798E-3</c:v>
                </c:pt>
                <c:pt idx="130">
                  <c:v>3.6667800511395801E-3</c:v>
                </c:pt>
                <c:pt idx="131">
                  <c:v>3.6547913899470401E-3</c:v>
                </c:pt>
                <c:pt idx="132">
                  <c:v>3.6441607470651801E-3</c:v>
                </c:pt>
                <c:pt idx="133">
                  <c:v>3.63213694306125E-3</c:v>
                </c:pt>
                <c:pt idx="134">
                  <c:v>3.61967751247306E-3</c:v>
                </c:pt>
                <c:pt idx="135">
                  <c:v>3.61093154458015E-3</c:v>
                </c:pt>
                <c:pt idx="136">
                  <c:v>3.5989254524768401E-3</c:v>
                </c:pt>
                <c:pt idx="137">
                  <c:v>3.5889507276068901E-3</c:v>
                </c:pt>
                <c:pt idx="138">
                  <c:v>3.5863590862183401E-3</c:v>
                </c:pt>
                <c:pt idx="139">
                  <c:v>3.5808008787312599E-3</c:v>
                </c:pt>
                <c:pt idx="140">
                  <c:v>3.5692642091629898E-3</c:v>
                </c:pt>
                <c:pt idx="141">
                  <c:v>3.55846348094309E-3</c:v>
                </c:pt>
                <c:pt idx="142">
                  <c:v>3.5489343687175401E-3</c:v>
                </c:pt>
                <c:pt idx="143">
                  <c:v>3.5387182311947601E-3</c:v>
                </c:pt>
                <c:pt idx="144">
                  <c:v>3.5297079853620502E-3</c:v>
                </c:pt>
                <c:pt idx="145">
                  <c:v>3.52402415011894E-3</c:v>
                </c:pt>
                <c:pt idx="146">
                  <c:v>3.5131630982773599E-3</c:v>
                </c:pt>
                <c:pt idx="147">
                  <c:v>3.5020997193281802E-3</c:v>
                </c:pt>
                <c:pt idx="148">
                  <c:v>3.4913054520220601E-3</c:v>
                </c:pt>
                <c:pt idx="149">
                  <c:v>3.4928365968716498E-3</c:v>
                </c:pt>
                <c:pt idx="150">
                  <c:v>3.4834101439861899E-3</c:v>
                </c:pt>
                <c:pt idx="151">
                  <c:v>3.47380731135318E-3</c:v>
                </c:pt>
                <c:pt idx="152">
                  <c:v>3.4897667734046199E-3</c:v>
                </c:pt>
                <c:pt idx="153">
                  <c:v>3.4801045797876202E-3</c:v>
                </c:pt>
                <c:pt idx="154">
                  <c:v>3.4733126942111301E-3</c:v>
                </c:pt>
                <c:pt idx="155">
                  <c:v>3.47939939255996E-3</c:v>
                </c:pt>
                <c:pt idx="156">
                  <c:v>3.4711149266351102E-3</c:v>
                </c:pt>
                <c:pt idx="157">
                  <c:v>3.4645977785557102E-3</c:v>
                </c:pt>
                <c:pt idx="158">
                  <c:v>3.4644326274820402E-3</c:v>
                </c:pt>
                <c:pt idx="159">
                  <c:v>3.5111694656103898E-3</c:v>
                </c:pt>
                <c:pt idx="160">
                  <c:v>3.5013849835813901E-3</c:v>
                </c:pt>
                <c:pt idx="161">
                  <c:v>3.4964383426247798E-3</c:v>
                </c:pt>
                <c:pt idx="162">
                  <c:v>3.4895528795979799E-3</c:v>
                </c:pt>
                <c:pt idx="163">
                  <c:v>3.47971469793374E-3</c:v>
                </c:pt>
                <c:pt idx="164">
                  <c:v>3.4699656774216498E-3</c:v>
                </c:pt>
                <c:pt idx="165">
                  <c:v>3.4634384326066498E-3</c:v>
                </c:pt>
                <c:pt idx="166">
                  <c:v>3.45371632941583E-3</c:v>
                </c:pt>
                <c:pt idx="167">
                  <c:v>3.44544224906854E-3</c:v>
                </c:pt>
                <c:pt idx="168">
                  <c:v>3.4363728997793899E-3</c:v>
                </c:pt>
                <c:pt idx="169">
                  <c:v>3.4269058254268298E-3</c:v>
                </c:pt>
                <c:pt idx="170">
                  <c:v>3.4188809476989701E-3</c:v>
                </c:pt>
                <c:pt idx="171">
                  <c:v>3.4102346489137702E-3</c:v>
                </c:pt>
                <c:pt idx="172">
                  <c:v>3.4009802618263402E-3</c:v>
                </c:pt>
                <c:pt idx="173">
                  <c:v>3.3917771645311798E-3</c:v>
                </c:pt>
                <c:pt idx="174">
                  <c:v>3.3829153853244501E-3</c:v>
                </c:pt>
                <c:pt idx="175">
                  <c:v>3.3738882930635199E-3</c:v>
                </c:pt>
                <c:pt idx="176">
                  <c:v>3.3662078039221198E-3</c:v>
                </c:pt>
                <c:pt idx="177">
                  <c:v>3.3573329486800102E-3</c:v>
                </c:pt>
                <c:pt idx="178">
                  <c:v>3.3485432951624299E-3</c:v>
                </c:pt>
                <c:pt idx="179">
                  <c:v>3.3419946577538302E-3</c:v>
                </c:pt>
                <c:pt idx="180">
                  <c:v>3.3344142955038601E-3</c:v>
                </c:pt>
                <c:pt idx="181">
                  <c:v>3.3342436528052098E-3</c:v>
                </c:pt>
                <c:pt idx="182">
                  <c:v>3.3867695070669899E-3</c:v>
                </c:pt>
                <c:pt idx="183">
                  <c:v>3.3780934841009598E-3</c:v>
                </c:pt>
                <c:pt idx="184">
                  <c:v>3.3715214434336801E-3</c:v>
                </c:pt>
                <c:pt idx="185">
                  <c:v>3.3667732738219E-3</c:v>
                </c:pt>
                <c:pt idx="186">
                  <c:v>3.3584703616498998E-3</c:v>
                </c:pt>
                <c:pt idx="187">
                  <c:v>3.3510638147991999E-3</c:v>
                </c:pt>
                <c:pt idx="188">
                  <c:v>3.3445641491238998E-3</c:v>
                </c:pt>
                <c:pt idx="189">
                  <c:v>3.3399928563738802E-3</c:v>
                </c:pt>
                <c:pt idx="190">
                  <c:v>3.3395009421373898E-3</c:v>
                </c:pt>
                <c:pt idx="191">
                  <c:v>3.3312964608892899E-3</c:v>
                </c:pt>
                <c:pt idx="192">
                  <c:v>3.3269199802793202E-3</c:v>
                </c:pt>
                <c:pt idx="193">
                  <c:v>3.3201420451753499E-3</c:v>
                </c:pt>
                <c:pt idx="194">
                  <c:v>3.3139362893621601E-3</c:v>
                </c:pt>
                <c:pt idx="195">
                  <c:v>3.31396094631168E-3</c:v>
                </c:pt>
                <c:pt idx="196">
                  <c:v>3.3077139978201402E-3</c:v>
                </c:pt>
                <c:pt idx="197">
                  <c:v>3.3005371957800498E-3</c:v>
                </c:pt>
                <c:pt idx="198">
                  <c:v>3.2927885607561599E-3</c:v>
                </c:pt>
                <c:pt idx="199">
                  <c:v>3.2917828768769899E-3</c:v>
                </c:pt>
                <c:pt idx="200">
                  <c:v>3.2873316388418801E-3</c:v>
                </c:pt>
                <c:pt idx="201">
                  <c:v>3.2796075856708498E-3</c:v>
                </c:pt>
                <c:pt idx="202">
                  <c:v>3.2720560570448699E-3</c:v>
                </c:pt>
                <c:pt idx="203">
                  <c:v>3.2650386520986499E-3</c:v>
                </c:pt>
                <c:pt idx="204">
                  <c:v>3.2590941782755399E-3</c:v>
                </c:pt>
                <c:pt idx="205">
                  <c:v>3.2525383641147502E-3</c:v>
                </c:pt>
                <c:pt idx="206">
                  <c:v>3.2508334583538799E-3</c:v>
                </c:pt>
                <c:pt idx="207">
                  <c:v>3.2479201846708299E-3</c:v>
                </c:pt>
                <c:pt idx="208">
                  <c:v>3.24541683345499E-3</c:v>
                </c:pt>
                <c:pt idx="209">
                  <c:v>3.2406480528035801E-3</c:v>
                </c:pt>
                <c:pt idx="210">
                  <c:v>3.2350743748821298E-3</c:v>
                </c:pt>
                <c:pt idx="211">
                  <c:v>3.2279391312338701E-3</c:v>
                </c:pt>
                <c:pt idx="212">
                  <c:v>3.2286182441259902E-3</c:v>
                </c:pt>
                <c:pt idx="213">
                  <c:v>3.2217305050533198E-3</c:v>
                </c:pt>
                <c:pt idx="214">
                  <c:v>3.2263324915523398E-3</c:v>
                </c:pt>
                <c:pt idx="215">
                  <c:v>3.2237785419758401E-3</c:v>
                </c:pt>
                <c:pt idx="216">
                  <c:v>3.2174015146875E-3</c:v>
                </c:pt>
                <c:pt idx="217">
                  <c:v>3.2126358945329999E-3</c:v>
                </c:pt>
                <c:pt idx="218">
                  <c:v>3.2067156378009498E-3</c:v>
                </c:pt>
                <c:pt idx="219">
                  <c:v>3.2054260573072002E-3</c:v>
                </c:pt>
                <c:pt idx="220">
                  <c:v>3.20247780149265E-3</c:v>
                </c:pt>
                <c:pt idx="221">
                  <c:v>3.1958012698694799E-3</c:v>
                </c:pt>
                <c:pt idx="222">
                  <c:v>3.18920053977549E-3</c:v>
                </c:pt>
                <c:pt idx="223">
                  <c:v>3.18297201891493E-3</c:v>
                </c:pt>
                <c:pt idx="224">
                  <c:v>3.1763643177217301E-3</c:v>
                </c:pt>
                <c:pt idx="225">
                  <c:v>3.1697039852549998E-3</c:v>
                </c:pt>
                <c:pt idx="226">
                  <c:v>3.1633025240392801E-3</c:v>
                </c:pt>
                <c:pt idx="227">
                  <c:v>3.1608121070712801E-3</c:v>
                </c:pt>
                <c:pt idx="228">
                  <c:v>3.1543363997630302E-3</c:v>
                </c:pt>
                <c:pt idx="229">
                  <c:v>3.1478766039170899E-3</c:v>
                </c:pt>
                <c:pt idx="230">
                  <c:v>3.1469045191394999E-3</c:v>
                </c:pt>
                <c:pt idx="231">
                  <c:v>3.1412272379854399E-3</c:v>
                </c:pt>
                <c:pt idx="232">
                  <c:v>3.1348319747324599E-3</c:v>
                </c:pt>
                <c:pt idx="233">
                  <c:v>3.1323523708280399E-3</c:v>
                </c:pt>
                <c:pt idx="234">
                  <c:v>3.1259804810751502E-3</c:v>
                </c:pt>
                <c:pt idx="235">
                  <c:v>3.1216507488418398E-3</c:v>
                </c:pt>
                <c:pt idx="236">
                  <c:v>3.1176140930950498E-3</c:v>
                </c:pt>
                <c:pt idx="237">
                  <c:v>3.1114302202831599E-3</c:v>
                </c:pt>
                <c:pt idx="238">
                  <c:v>3.1063055899890201E-3</c:v>
                </c:pt>
                <c:pt idx="239">
                  <c:v>3.1001290748675402E-3</c:v>
                </c:pt>
                <c:pt idx="240">
                  <c:v>3.0939772693943999E-3</c:v>
                </c:pt>
              </c:numCache>
            </c:numRef>
          </c:val>
          <c:smooth val="0"/>
          <c:extLst>
            <c:ext xmlns:c16="http://schemas.microsoft.com/office/drawing/2014/chart" uri="{C3380CC4-5D6E-409C-BE32-E72D297353CC}">
              <c16:uniqueId val="{00000004-AB28-B24D-86AE-BB872E0B4CC5}"/>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0"/>
        <c:lblOffset val="100"/>
        <c:baseTimeUnit val="months"/>
        <c:majorUnit val="12"/>
        <c:majorTimeUnit val="months"/>
      </c:dateAx>
      <c:valAx>
        <c:axId val="156586320"/>
        <c:scaling>
          <c:orientation val="minMax"/>
          <c:min val="1.5000000000000005E-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ayout>
        <c:manualLayout>
          <c:xMode val="edge"/>
          <c:yMode val="edge"/>
          <c:x val="0.84053948525834477"/>
          <c:y val="0.16753544773383774"/>
          <c:w val="0.14116661258233548"/>
          <c:h val="0.49500359242804148"/>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1190027039210971E-2"/>
          <c:y val="4.0612885360900866E-2"/>
          <c:w val="0.78684561131751463"/>
          <c:h val="0.82958693759366475"/>
        </c:manualLayout>
      </c:layout>
      <c:lineChart>
        <c:grouping val="standard"/>
        <c:varyColors val="0"/>
        <c:ser>
          <c:idx val="1"/>
          <c:order val="0"/>
          <c:tx>
            <c:strRef>
              <c:f>feature_graph_data!$B$1</c:f>
              <c:strCache>
                <c:ptCount val="1"/>
                <c:pt idx="0">
                  <c:v>trend</c:v>
                </c:pt>
              </c:strCache>
            </c:strRef>
          </c:tx>
          <c:spPr>
            <a:ln w="28575" cap="rnd">
              <a:solidFill>
                <a:schemeClr val="accent2"/>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feature_graph_data!$B$2:$B$243</c:f>
              <c:numCache>
                <c:formatCode>0%</c:formatCode>
                <c:ptCount val="242"/>
                <c:pt idx="0">
                  <c:v>0.53412493505654002</c:v>
                </c:pt>
                <c:pt idx="1">
                  <c:v>0.53081257675322702</c:v>
                </c:pt>
                <c:pt idx="2">
                  <c:v>0.51584411911821104</c:v>
                </c:pt>
                <c:pt idx="3">
                  <c:v>0.51410336988321104</c:v>
                </c:pt>
                <c:pt idx="4">
                  <c:v>0.51464878798569602</c:v>
                </c:pt>
                <c:pt idx="5">
                  <c:v>0.50850582801407196</c:v>
                </c:pt>
                <c:pt idx="6">
                  <c:v>0.50776636609946701</c:v>
                </c:pt>
                <c:pt idx="7">
                  <c:v>0.51401056207487195</c:v>
                </c:pt>
                <c:pt idx="8">
                  <c:v>0.50733913284244603</c:v>
                </c:pt>
                <c:pt idx="9">
                  <c:v>0.50264107189847196</c:v>
                </c:pt>
                <c:pt idx="10">
                  <c:v>0.50030302788805303</c:v>
                </c:pt>
                <c:pt idx="11">
                  <c:v>0.48878615469356201</c:v>
                </c:pt>
                <c:pt idx="12">
                  <c:v>0.48072395065370699</c:v>
                </c:pt>
                <c:pt idx="13">
                  <c:v>0.47183241238614498</c:v>
                </c:pt>
                <c:pt idx="14">
                  <c:v>0.47031664376325599</c:v>
                </c:pt>
                <c:pt idx="15">
                  <c:v>0.45861843564892502</c:v>
                </c:pt>
                <c:pt idx="16">
                  <c:v>0.44654652546747098</c:v>
                </c:pt>
                <c:pt idx="17">
                  <c:v>0.43347891420932899</c:v>
                </c:pt>
                <c:pt idx="18">
                  <c:v>0.42096142174956802</c:v>
                </c:pt>
                <c:pt idx="19">
                  <c:v>0.41272997390164901</c:v>
                </c:pt>
                <c:pt idx="20">
                  <c:v>0.40700649057059002</c:v>
                </c:pt>
                <c:pt idx="21">
                  <c:v>0.40341104871123401</c:v>
                </c:pt>
                <c:pt idx="22">
                  <c:v>0.40581639285397197</c:v>
                </c:pt>
                <c:pt idx="23">
                  <c:v>0.40791500734743302</c:v>
                </c:pt>
                <c:pt idx="24">
                  <c:v>0.42485033215971302</c:v>
                </c:pt>
                <c:pt idx="25">
                  <c:v>0.45118656238286903</c:v>
                </c:pt>
                <c:pt idx="26">
                  <c:v>0.44685552089987202</c:v>
                </c:pt>
                <c:pt idx="27">
                  <c:v>0.451953369212449</c:v>
                </c:pt>
                <c:pt idx="28">
                  <c:v>0.45923481542827299</c:v>
                </c:pt>
                <c:pt idx="29">
                  <c:v>0.46178445007652003</c:v>
                </c:pt>
                <c:pt idx="30">
                  <c:v>0.465514871149527</c:v>
                </c:pt>
                <c:pt idx="31">
                  <c:v>0.47466045617291602</c:v>
                </c:pt>
                <c:pt idx="32">
                  <c:v>0.48756204984962898</c:v>
                </c:pt>
                <c:pt idx="33">
                  <c:v>0.485180541638842</c:v>
                </c:pt>
                <c:pt idx="34">
                  <c:v>0.48588105116483998</c:v>
                </c:pt>
                <c:pt idx="35">
                  <c:v>0.48588105116483998</c:v>
                </c:pt>
                <c:pt idx="36">
                  <c:v>0.46892859416743099</c:v>
                </c:pt>
                <c:pt idx="37">
                  <c:v>0.44825155692868102</c:v>
                </c:pt>
                <c:pt idx="38">
                  <c:v>0.44825155692868102</c:v>
                </c:pt>
                <c:pt idx="39">
                  <c:v>0.44825155692868102</c:v>
                </c:pt>
                <c:pt idx="40">
                  <c:v>0.45131974054457902</c:v>
                </c:pt>
                <c:pt idx="41">
                  <c:v>0.47432947873990799</c:v>
                </c:pt>
                <c:pt idx="42">
                  <c:v>0.48761205016056097</c:v>
                </c:pt>
                <c:pt idx="43">
                  <c:v>0.47416210543993698</c:v>
                </c:pt>
                <c:pt idx="44">
                  <c:v>0.46035461663244798</c:v>
                </c:pt>
                <c:pt idx="45">
                  <c:v>0.45580391226744899</c:v>
                </c:pt>
                <c:pt idx="46">
                  <c:v>0.44476884399433197</c:v>
                </c:pt>
                <c:pt idx="47">
                  <c:v>0.44024325829619798</c:v>
                </c:pt>
                <c:pt idx="48">
                  <c:v>0.432351945628766</c:v>
                </c:pt>
                <c:pt idx="49">
                  <c:v>0.41962524716535399</c:v>
                </c:pt>
                <c:pt idx="50">
                  <c:v>0.42163517172706499</c:v>
                </c:pt>
                <c:pt idx="51">
                  <c:v>0.41914294435235799</c:v>
                </c:pt>
                <c:pt idx="52">
                  <c:v>0.42219166016277698</c:v>
                </c:pt>
                <c:pt idx="53">
                  <c:v>0.41718825852465802</c:v>
                </c:pt>
                <c:pt idx="54">
                  <c:v>0.41715273514754803</c:v>
                </c:pt>
                <c:pt idx="55">
                  <c:v>0.418253996000025</c:v>
                </c:pt>
                <c:pt idx="56">
                  <c:v>0.42969305656984802</c:v>
                </c:pt>
                <c:pt idx="57">
                  <c:v>0.439958259308809</c:v>
                </c:pt>
                <c:pt idx="58">
                  <c:v>0.44981368641018898</c:v>
                </c:pt>
                <c:pt idx="59">
                  <c:v>0.46072811179233703</c:v>
                </c:pt>
                <c:pt idx="60">
                  <c:v>0.46573634573935602</c:v>
                </c:pt>
                <c:pt idx="61">
                  <c:v>0.48136779120454198</c:v>
                </c:pt>
                <c:pt idx="62">
                  <c:v>0.49216717778548602</c:v>
                </c:pt>
                <c:pt idx="63">
                  <c:v>0.50792814791602803</c:v>
                </c:pt>
                <c:pt idx="64">
                  <c:v>0.51168781377243699</c:v>
                </c:pt>
                <c:pt idx="65">
                  <c:v>0.51237789831895997</c:v>
                </c:pt>
                <c:pt idx="66">
                  <c:v>0.51625048078049796</c:v>
                </c:pt>
                <c:pt idx="67">
                  <c:v>0.529220751334332</c:v>
                </c:pt>
                <c:pt idx="68">
                  <c:v>0.533740358316662</c:v>
                </c:pt>
                <c:pt idx="69">
                  <c:v>0.54105345693950901</c:v>
                </c:pt>
                <c:pt idx="70">
                  <c:v>0.54423358316264903</c:v>
                </c:pt>
                <c:pt idx="71">
                  <c:v>0.54687127424287696</c:v>
                </c:pt>
                <c:pt idx="72">
                  <c:v>0.56342565329980698</c:v>
                </c:pt>
                <c:pt idx="73">
                  <c:v>0.56311247341371395</c:v>
                </c:pt>
                <c:pt idx="74">
                  <c:v>0.56372951175907504</c:v>
                </c:pt>
                <c:pt idx="75">
                  <c:v>0.56280151986052496</c:v>
                </c:pt>
                <c:pt idx="76">
                  <c:v>0.56343537805855004</c:v>
                </c:pt>
                <c:pt idx="77">
                  <c:v>0.56658814902206101</c:v>
                </c:pt>
                <c:pt idx="78">
                  <c:v>0.56772732480690602</c:v>
                </c:pt>
                <c:pt idx="79">
                  <c:v>0.57000165329982899</c:v>
                </c:pt>
                <c:pt idx="80">
                  <c:v>0.568827446219485</c:v>
                </c:pt>
                <c:pt idx="81">
                  <c:v>0.56652455590346695</c:v>
                </c:pt>
                <c:pt idx="82">
                  <c:v>0.566014807006611</c:v>
                </c:pt>
                <c:pt idx="83">
                  <c:v>0.56481812323769298</c:v>
                </c:pt>
                <c:pt idx="84">
                  <c:v>0.56406066025625001</c:v>
                </c:pt>
                <c:pt idx="85">
                  <c:v>0.56441069825265</c:v>
                </c:pt>
                <c:pt idx="86">
                  <c:v>0.56076110026289305</c:v>
                </c:pt>
                <c:pt idx="87">
                  <c:v>0.555772600157036</c:v>
                </c:pt>
                <c:pt idx="88">
                  <c:v>0.55537024334281104</c:v>
                </c:pt>
                <c:pt idx="89">
                  <c:v>0.55285437697094697</c:v>
                </c:pt>
                <c:pt idx="90">
                  <c:v>0.55178933862956603</c:v>
                </c:pt>
                <c:pt idx="91">
                  <c:v>0.54778433003736104</c:v>
                </c:pt>
                <c:pt idx="92">
                  <c:v>0.54859191111688999</c:v>
                </c:pt>
                <c:pt idx="93">
                  <c:v>0.54976598303199897</c:v>
                </c:pt>
                <c:pt idx="94">
                  <c:v>0.55017386429102599</c:v>
                </c:pt>
                <c:pt idx="95">
                  <c:v>0.55118865297111097</c:v>
                </c:pt>
                <c:pt idx="96">
                  <c:v>0.55187857904138404</c:v>
                </c:pt>
                <c:pt idx="97">
                  <c:v>0.54930722800958398</c:v>
                </c:pt>
                <c:pt idx="98">
                  <c:v>0.55226313128417304</c:v>
                </c:pt>
                <c:pt idx="99">
                  <c:v>0.55680137428893195</c:v>
                </c:pt>
                <c:pt idx="100">
                  <c:v>0.55697154817101502</c:v>
                </c:pt>
                <c:pt idx="101">
                  <c:v>0.557660669100561</c:v>
                </c:pt>
                <c:pt idx="102">
                  <c:v>0.55748551169212601</c:v>
                </c:pt>
                <c:pt idx="103">
                  <c:v>0.56151810736889696</c:v>
                </c:pt>
                <c:pt idx="104">
                  <c:v>0.56186402555812598</c:v>
                </c:pt>
                <c:pt idx="105">
                  <c:v>0.56223789424155202</c:v>
                </c:pt>
                <c:pt idx="106">
                  <c:v>0.56165287257089702</c:v>
                </c:pt>
                <c:pt idx="107">
                  <c:v>0.56301832683820996</c:v>
                </c:pt>
                <c:pt idx="108">
                  <c:v>0.56200305595071598</c:v>
                </c:pt>
                <c:pt idx="109">
                  <c:v>0.565032650339649</c:v>
                </c:pt>
                <c:pt idx="110">
                  <c:v>0.56435300874067595</c:v>
                </c:pt>
                <c:pt idx="111">
                  <c:v>0.56420366208080897</c:v>
                </c:pt>
                <c:pt idx="112">
                  <c:v>0.56469398760372103</c:v>
                </c:pt>
                <c:pt idx="113">
                  <c:v>0.56552603273769797</c:v>
                </c:pt>
                <c:pt idx="114">
                  <c:v>0.56851930284000196</c:v>
                </c:pt>
                <c:pt idx="115">
                  <c:v>0.56851930284000196</c:v>
                </c:pt>
                <c:pt idx="116">
                  <c:v>0.56851930284000196</c:v>
                </c:pt>
                <c:pt idx="117">
                  <c:v>0.565212211315686</c:v>
                </c:pt>
                <c:pt idx="118">
                  <c:v>0.57097249508840897</c:v>
                </c:pt>
                <c:pt idx="122">
                  <c:v>0.55535793686082702</c:v>
                </c:pt>
                <c:pt idx="123">
                  <c:v>0.56404260479405</c:v>
                </c:pt>
                <c:pt idx="124">
                  <c:v>0.56214688241796096</c:v>
                </c:pt>
                <c:pt idx="125">
                  <c:v>0.56214688241796096</c:v>
                </c:pt>
                <c:pt idx="126">
                  <c:v>0.56426666261603897</c:v>
                </c:pt>
                <c:pt idx="127">
                  <c:v>0.56253448741652001</c:v>
                </c:pt>
                <c:pt idx="128">
                  <c:v>0.56049886043096797</c:v>
                </c:pt>
                <c:pt idx="129">
                  <c:v>0.55786143900625296</c:v>
                </c:pt>
                <c:pt idx="130">
                  <c:v>0.55785665028693399</c:v>
                </c:pt>
                <c:pt idx="131">
                  <c:v>0.55573938490279196</c:v>
                </c:pt>
                <c:pt idx="132">
                  <c:v>0.55706031193818495</c:v>
                </c:pt>
                <c:pt idx="133">
                  <c:v>0.55706031193818495</c:v>
                </c:pt>
                <c:pt idx="134">
                  <c:v>0.55724946472455805</c:v>
                </c:pt>
                <c:pt idx="135">
                  <c:v>0.55531473872421799</c:v>
                </c:pt>
                <c:pt idx="136">
                  <c:v>0.55488035316113804</c:v>
                </c:pt>
                <c:pt idx="137">
                  <c:v>0.55488035316113804</c:v>
                </c:pt>
                <c:pt idx="138">
                  <c:v>0.55225607815294897</c:v>
                </c:pt>
                <c:pt idx="139">
                  <c:v>0.55282503280269102</c:v>
                </c:pt>
                <c:pt idx="140">
                  <c:v>0.55307656795971005</c:v>
                </c:pt>
                <c:pt idx="141">
                  <c:v>0.55528449946005898</c:v>
                </c:pt>
                <c:pt idx="142">
                  <c:v>0.55621400230863904</c:v>
                </c:pt>
                <c:pt idx="143">
                  <c:v>0.56026860986962601</c:v>
                </c:pt>
                <c:pt idx="144">
                  <c:v>0.55660085613478105</c:v>
                </c:pt>
                <c:pt idx="145">
                  <c:v>0.559402496156717</c:v>
                </c:pt>
                <c:pt idx="146">
                  <c:v>0.56013875827818305</c:v>
                </c:pt>
                <c:pt idx="147">
                  <c:v>0.56054352283061404</c:v>
                </c:pt>
                <c:pt idx="148">
                  <c:v>0.55915834508020401</c:v>
                </c:pt>
                <c:pt idx="149">
                  <c:v>0.56034205579704399</c:v>
                </c:pt>
                <c:pt idx="150">
                  <c:v>0.55969332369990499</c:v>
                </c:pt>
                <c:pt idx="151">
                  <c:v>0.55998895953038796</c:v>
                </c:pt>
                <c:pt idx="152">
                  <c:v>0.561061866567375</c:v>
                </c:pt>
                <c:pt idx="153">
                  <c:v>0.56061357242280196</c:v>
                </c:pt>
                <c:pt idx="154">
                  <c:v>0.55967219587697004</c:v>
                </c:pt>
                <c:pt idx="155">
                  <c:v>0.55979832175460598</c:v>
                </c:pt>
                <c:pt idx="156">
                  <c:v>0.55976340475198905</c:v>
                </c:pt>
                <c:pt idx="157">
                  <c:v>0.55873634446734499</c:v>
                </c:pt>
                <c:pt idx="158">
                  <c:v>0.55779855124139899</c:v>
                </c:pt>
                <c:pt idx="159">
                  <c:v>0.55779825966887997</c:v>
                </c:pt>
                <c:pt idx="160">
                  <c:v>0.55923629385691398</c:v>
                </c:pt>
                <c:pt idx="161">
                  <c:v>0.55894347805217104</c:v>
                </c:pt>
                <c:pt idx="162">
                  <c:v>0.55967493374765998</c:v>
                </c:pt>
                <c:pt idx="163">
                  <c:v>0.56057676542044399</c:v>
                </c:pt>
                <c:pt idx="164">
                  <c:v>0.56114053192554203</c:v>
                </c:pt>
                <c:pt idx="165">
                  <c:v>0.56029970185631195</c:v>
                </c:pt>
                <c:pt idx="166">
                  <c:v>0.56097091228907203</c:v>
                </c:pt>
                <c:pt idx="167">
                  <c:v>0.56125591793294205</c:v>
                </c:pt>
                <c:pt idx="168">
                  <c:v>0.56254965097890597</c:v>
                </c:pt>
                <c:pt idx="169">
                  <c:v>0.56213376192359199</c:v>
                </c:pt>
                <c:pt idx="170">
                  <c:v>0.56233918197211996</c:v>
                </c:pt>
                <c:pt idx="171">
                  <c:v>0.56243409552195101</c:v>
                </c:pt>
                <c:pt idx="172">
                  <c:v>0.56279258807419097</c:v>
                </c:pt>
                <c:pt idx="173">
                  <c:v>0.56356011000742001</c:v>
                </c:pt>
                <c:pt idx="174">
                  <c:v>0.56442168094474798</c:v>
                </c:pt>
                <c:pt idx="175">
                  <c:v>0.56324102998762204</c:v>
                </c:pt>
                <c:pt idx="176">
                  <c:v>0.56241718579672495</c:v>
                </c:pt>
                <c:pt idx="177">
                  <c:v>0.56378615562684997</c:v>
                </c:pt>
                <c:pt idx="178">
                  <c:v>0.56374850952722499</c:v>
                </c:pt>
                <c:pt idx="179">
                  <c:v>0.56384121283109201</c:v>
                </c:pt>
                <c:pt idx="180">
                  <c:v>0.56407913456731495</c:v>
                </c:pt>
                <c:pt idx="181">
                  <c:v>0.56480493732917103</c:v>
                </c:pt>
                <c:pt idx="182">
                  <c:v>0.56570864577429203</c:v>
                </c:pt>
                <c:pt idx="183">
                  <c:v>0.56584156881306003</c:v>
                </c:pt>
                <c:pt idx="184">
                  <c:v>0.56536735941966598</c:v>
                </c:pt>
                <c:pt idx="185">
                  <c:v>0.56306077840240798</c:v>
                </c:pt>
                <c:pt idx="186">
                  <c:v>0.56129230355845705</c:v>
                </c:pt>
                <c:pt idx="187">
                  <c:v>0.56157341282677198</c:v>
                </c:pt>
                <c:pt idx="188">
                  <c:v>0.560918205229334</c:v>
                </c:pt>
                <c:pt idx="189">
                  <c:v>0.56276812935994103</c:v>
                </c:pt>
                <c:pt idx="190">
                  <c:v>0.56320751272480496</c:v>
                </c:pt>
                <c:pt idx="191">
                  <c:v>0.56301153300935303</c:v>
                </c:pt>
                <c:pt idx="192">
                  <c:v>0.560755238218834</c:v>
                </c:pt>
                <c:pt idx="193">
                  <c:v>0.56090388723168105</c:v>
                </c:pt>
                <c:pt idx="194">
                  <c:v>0.560852858902117</c:v>
                </c:pt>
                <c:pt idx="195">
                  <c:v>0.56060197412790702</c:v>
                </c:pt>
                <c:pt idx="196">
                  <c:v>0.56221735445308696</c:v>
                </c:pt>
                <c:pt idx="197">
                  <c:v>0.56268024244522397</c:v>
                </c:pt>
                <c:pt idx="198">
                  <c:v>0.563655379548895</c:v>
                </c:pt>
                <c:pt idx="199">
                  <c:v>0.56579049503429701</c:v>
                </c:pt>
                <c:pt idx="200">
                  <c:v>0.56617957653154305</c:v>
                </c:pt>
                <c:pt idx="201">
                  <c:v>0.56611513459198604</c:v>
                </c:pt>
                <c:pt idx="202">
                  <c:v>0.56545054926111604</c:v>
                </c:pt>
                <c:pt idx="203">
                  <c:v>0.56407835499721604</c:v>
                </c:pt>
                <c:pt idx="204">
                  <c:v>0.56586147388104902</c:v>
                </c:pt>
                <c:pt idx="205">
                  <c:v>0.56527075965036699</c:v>
                </c:pt>
                <c:pt idx="206">
                  <c:v>0.565055247822287</c:v>
                </c:pt>
                <c:pt idx="207">
                  <c:v>0.56597622788051005</c:v>
                </c:pt>
                <c:pt idx="208">
                  <c:v>0.565960299412958</c:v>
                </c:pt>
                <c:pt idx="209">
                  <c:v>0.56590887955869495</c:v>
                </c:pt>
                <c:pt idx="210">
                  <c:v>0.56529037946456195</c:v>
                </c:pt>
                <c:pt idx="211">
                  <c:v>0.56398317273367504</c:v>
                </c:pt>
                <c:pt idx="212">
                  <c:v>0.56490229299412797</c:v>
                </c:pt>
                <c:pt idx="213">
                  <c:v>0.56359282948031897</c:v>
                </c:pt>
                <c:pt idx="214">
                  <c:v>0.56391048143245603</c:v>
                </c:pt>
                <c:pt idx="215">
                  <c:v>0.56548418356808705</c:v>
                </c:pt>
                <c:pt idx="216">
                  <c:v>0.56470062093422801</c:v>
                </c:pt>
                <c:pt idx="217">
                  <c:v>0.56531484934545395</c:v>
                </c:pt>
                <c:pt idx="218">
                  <c:v>0.56585957423506705</c:v>
                </c:pt>
                <c:pt idx="219">
                  <c:v>0.56537478774884098</c:v>
                </c:pt>
                <c:pt idx="220">
                  <c:v>0.56336307929293705</c:v>
                </c:pt>
                <c:pt idx="221">
                  <c:v>0.56190609198909003</c:v>
                </c:pt>
                <c:pt idx="222">
                  <c:v>0.56187624714428896</c:v>
                </c:pt>
                <c:pt idx="223">
                  <c:v>0.56113960182433298</c:v>
                </c:pt>
                <c:pt idx="224">
                  <c:v>0.56125314163316797</c:v>
                </c:pt>
                <c:pt idx="225">
                  <c:v>0.56083945647684796</c:v>
                </c:pt>
                <c:pt idx="226">
                  <c:v>0.56210934933322199</c:v>
                </c:pt>
                <c:pt idx="227">
                  <c:v>0.56255220881908796</c:v>
                </c:pt>
                <c:pt idx="228">
                  <c:v>0.56383737377543797</c:v>
                </c:pt>
                <c:pt idx="229">
                  <c:v>0.56489434855176102</c:v>
                </c:pt>
                <c:pt idx="230">
                  <c:v>0.56533374993103103</c:v>
                </c:pt>
                <c:pt idx="231">
                  <c:v>0.56487790352026301</c:v>
                </c:pt>
                <c:pt idx="232">
                  <c:v>0.56600593484621997</c:v>
                </c:pt>
                <c:pt idx="233">
                  <c:v>0.56827283017309305</c:v>
                </c:pt>
                <c:pt idx="234">
                  <c:v>0.56777980898420499</c:v>
                </c:pt>
                <c:pt idx="235">
                  <c:v>0.56779656238347898</c:v>
                </c:pt>
                <c:pt idx="236">
                  <c:v>0.56635060771066303</c:v>
                </c:pt>
                <c:pt idx="237">
                  <c:v>0.56686235319142797</c:v>
                </c:pt>
                <c:pt idx="238">
                  <c:v>0.56640156087047</c:v>
                </c:pt>
                <c:pt idx="239">
                  <c:v>0.56596160254449901</c:v>
                </c:pt>
                <c:pt idx="240">
                  <c:v>0.56598192363007604</c:v>
                </c:pt>
              </c:numCache>
            </c:numRef>
          </c:val>
          <c:smooth val="0"/>
          <c:extLst>
            <c:ext xmlns:c16="http://schemas.microsoft.com/office/drawing/2014/chart" uri="{C3380CC4-5D6E-409C-BE32-E72D297353CC}">
              <c16:uniqueId val="{00000000-B158-4746-9CF4-ED629785E4F4}"/>
            </c:ext>
          </c:extLst>
        </c:ser>
        <c:ser>
          <c:idx val="2"/>
          <c:order val="1"/>
          <c:tx>
            <c:strRef>
              <c:f>feature_graph_data!$C$1</c:f>
              <c:strCache>
                <c:ptCount val="1"/>
                <c:pt idx="0">
                  <c:v>𝜋t-1</c:v>
                </c:pt>
              </c:strCache>
            </c:strRef>
          </c:tx>
          <c:spPr>
            <a:ln w="28575" cap="rnd">
              <a:solidFill>
                <a:schemeClr val="accent3"/>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feature_graph_data!$C$2:$C$243</c:f>
              <c:numCache>
                <c:formatCode>0%</c:formatCode>
                <c:ptCount val="242"/>
                <c:pt idx="0">
                  <c:v>0.16926127043063599</c:v>
                </c:pt>
                <c:pt idx="1">
                  <c:v>0.17532275829871499</c:v>
                </c:pt>
                <c:pt idx="2">
                  <c:v>0.178382475862254</c:v>
                </c:pt>
                <c:pt idx="3">
                  <c:v>0.17610206174064799</c:v>
                </c:pt>
                <c:pt idx="4">
                  <c:v>0.1742707399291</c:v>
                </c:pt>
                <c:pt idx="5">
                  <c:v>0.17858815421129801</c:v>
                </c:pt>
                <c:pt idx="6">
                  <c:v>0.177196391336917</c:v>
                </c:pt>
                <c:pt idx="7">
                  <c:v>0.17380461178676301</c:v>
                </c:pt>
                <c:pt idx="8">
                  <c:v>0.178356871537628</c:v>
                </c:pt>
                <c:pt idx="9">
                  <c:v>0.18001950693903301</c:v>
                </c:pt>
                <c:pt idx="10">
                  <c:v>0.17766754975704899</c:v>
                </c:pt>
                <c:pt idx="11">
                  <c:v>0.177887263904936</c:v>
                </c:pt>
                <c:pt idx="12">
                  <c:v>0.17699132233727999</c:v>
                </c:pt>
                <c:pt idx="13">
                  <c:v>0.175611131709696</c:v>
                </c:pt>
                <c:pt idx="14">
                  <c:v>0.174059062303698</c:v>
                </c:pt>
                <c:pt idx="15">
                  <c:v>0.17609492354176401</c:v>
                </c:pt>
                <c:pt idx="16">
                  <c:v>0.177162755842625</c:v>
                </c:pt>
                <c:pt idx="17">
                  <c:v>0.17920651612692501</c:v>
                </c:pt>
                <c:pt idx="18">
                  <c:v>0.18015669948278901</c:v>
                </c:pt>
                <c:pt idx="19">
                  <c:v>0.17828433331263899</c:v>
                </c:pt>
                <c:pt idx="20">
                  <c:v>0.17401264300382999</c:v>
                </c:pt>
                <c:pt idx="21">
                  <c:v>0.168015400201698</c:v>
                </c:pt>
                <c:pt idx="22">
                  <c:v>0.16119579278299001</c:v>
                </c:pt>
                <c:pt idx="23">
                  <c:v>0.16046127980907199</c:v>
                </c:pt>
                <c:pt idx="24">
                  <c:v>0.15879598171071499</c:v>
                </c:pt>
                <c:pt idx="25">
                  <c:v>0.15230706426773399</c:v>
                </c:pt>
                <c:pt idx="26">
                  <c:v>0.15093569349717401</c:v>
                </c:pt>
                <c:pt idx="27">
                  <c:v>0.14751393916767699</c:v>
                </c:pt>
                <c:pt idx="28">
                  <c:v>0.14519482680785201</c:v>
                </c:pt>
                <c:pt idx="29">
                  <c:v>0.14007777639924399</c:v>
                </c:pt>
                <c:pt idx="30">
                  <c:v>0.13850759133635099</c:v>
                </c:pt>
                <c:pt idx="31">
                  <c:v>0.138561063820898</c:v>
                </c:pt>
                <c:pt idx="32">
                  <c:v>0.13815719704637699</c:v>
                </c:pt>
                <c:pt idx="33">
                  <c:v>0.14929770912729501</c:v>
                </c:pt>
                <c:pt idx="34">
                  <c:v>0.159956067199063</c:v>
                </c:pt>
                <c:pt idx="35">
                  <c:v>0.159956067199063</c:v>
                </c:pt>
                <c:pt idx="36">
                  <c:v>0.162657053105874</c:v>
                </c:pt>
                <c:pt idx="37">
                  <c:v>0.16912745612854399</c:v>
                </c:pt>
                <c:pt idx="38">
                  <c:v>0.16912745612854399</c:v>
                </c:pt>
                <c:pt idx="39">
                  <c:v>0.16912745612854399</c:v>
                </c:pt>
                <c:pt idx="40">
                  <c:v>0.16865164689669401</c:v>
                </c:pt>
                <c:pt idx="41">
                  <c:v>0.16454827610061601</c:v>
                </c:pt>
                <c:pt idx="42">
                  <c:v>0.15796473850133699</c:v>
                </c:pt>
                <c:pt idx="43">
                  <c:v>0.163635722578691</c:v>
                </c:pt>
                <c:pt idx="44">
                  <c:v>0.16696295090591901</c:v>
                </c:pt>
                <c:pt idx="45">
                  <c:v>0.15995538783642299</c:v>
                </c:pt>
                <c:pt idx="46">
                  <c:v>0.15931515242697999</c:v>
                </c:pt>
                <c:pt idx="47">
                  <c:v>0.15950376705441199</c:v>
                </c:pt>
                <c:pt idx="48">
                  <c:v>0.16227070161239099</c:v>
                </c:pt>
                <c:pt idx="49">
                  <c:v>0.16362377425247801</c:v>
                </c:pt>
                <c:pt idx="50">
                  <c:v>0.16169679294092101</c:v>
                </c:pt>
                <c:pt idx="51">
                  <c:v>0.16366620117646599</c:v>
                </c:pt>
                <c:pt idx="52">
                  <c:v>0.15729188789419299</c:v>
                </c:pt>
                <c:pt idx="53">
                  <c:v>0.15317652676604401</c:v>
                </c:pt>
                <c:pt idx="54">
                  <c:v>0.152366307689904</c:v>
                </c:pt>
                <c:pt idx="55">
                  <c:v>0.152208192098853</c:v>
                </c:pt>
                <c:pt idx="56">
                  <c:v>0.14610131716376601</c:v>
                </c:pt>
                <c:pt idx="57">
                  <c:v>0.14357466357958401</c:v>
                </c:pt>
                <c:pt idx="58">
                  <c:v>0.13932980944009599</c:v>
                </c:pt>
                <c:pt idx="59">
                  <c:v>0.13341252410531301</c:v>
                </c:pt>
                <c:pt idx="60">
                  <c:v>0.12884397006360301</c:v>
                </c:pt>
                <c:pt idx="61">
                  <c:v>0.122144049164098</c:v>
                </c:pt>
                <c:pt idx="62">
                  <c:v>0.116256066256582</c:v>
                </c:pt>
                <c:pt idx="63">
                  <c:v>0.105926670548186</c:v>
                </c:pt>
                <c:pt idx="64">
                  <c:v>0.103482867558449</c:v>
                </c:pt>
                <c:pt idx="65">
                  <c:v>0.101022849163519</c:v>
                </c:pt>
                <c:pt idx="66">
                  <c:v>9.6685630917111201E-2</c:v>
                </c:pt>
                <c:pt idx="92">
                  <c:v>4.8658386438977901E-2</c:v>
                </c:pt>
                <c:pt idx="97">
                  <c:v>4.7882615668877797E-2</c:v>
                </c:pt>
              </c:numCache>
            </c:numRef>
          </c:val>
          <c:smooth val="0"/>
          <c:extLst>
            <c:ext xmlns:c16="http://schemas.microsoft.com/office/drawing/2014/chart" uri="{C3380CC4-5D6E-409C-BE32-E72D297353CC}">
              <c16:uniqueId val="{00000001-B158-4746-9CF4-ED629785E4F4}"/>
            </c:ext>
          </c:extLst>
        </c:ser>
        <c:ser>
          <c:idx val="3"/>
          <c:order val="2"/>
          <c:tx>
            <c:strRef>
              <c:f>feature_graph_data!$D$1</c:f>
              <c:strCache>
                <c:ptCount val="1"/>
                <c:pt idx="0">
                  <c:v>𝜋t-2</c:v>
                </c:pt>
              </c:strCache>
            </c:strRef>
          </c:tx>
          <c:spPr>
            <a:ln w="28575" cap="rnd">
              <a:solidFill>
                <a:schemeClr val="accent4"/>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feature_graph_data!$D$2:$D$243</c:f>
              <c:numCache>
                <c:formatCode>General</c:formatCode>
                <c:ptCount val="242"/>
                <c:pt idx="67" formatCode="0%">
                  <c:v>9.2597812717195901E-2</c:v>
                </c:pt>
                <c:pt idx="68" formatCode="0%">
                  <c:v>9.3845903040080905E-2</c:v>
                </c:pt>
                <c:pt idx="69" formatCode="0%">
                  <c:v>9.3663424188585101E-2</c:v>
                </c:pt>
                <c:pt idx="70" formatCode="0%">
                  <c:v>9.5373220574288306E-2</c:v>
                </c:pt>
                <c:pt idx="71" formatCode="0%">
                  <c:v>9.0388254179849997E-2</c:v>
                </c:pt>
                <c:pt idx="72" formatCode="0%">
                  <c:v>9.1448935502926501E-2</c:v>
                </c:pt>
                <c:pt idx="73" formatCode="0%">
                  <c:v>8.7327447045211795E-2</c:v>
                </c:pt>
                <c:pt idx="74" formatCode="0%">
                  <c:v>8.4547927826473607E-2</c:v>
                </c:pt>
                <c:pt idx="75" formatCode="0%">
                  <c:v>7.9011277530458196E-2</c:v>
                </c:pt>
                <c:pt idx="76" formatCode="0%">
                  <c:v>7.4640382691194301E-2</c:v>
                </c:pt>
                <c:pt idx="77" formatCode="0%">
                  <c:v>7.0153879542132702E-2</c:v>
                </c:pt>
                <c:pt idx="78" formatCode="0%">
                  <c:v>6.5470637563107906E-2</c:v>
                </c:pt>
                <c:pt idx="79" formatCode="0%">
                  <c:v>5.9634322581202603E-2</c:v>
                </c:pt>
                <c:pt idx="80" formatCode="0%">
                  <c:v>5.4647457774733101E-2</c:v>
                </c:pt>
                <c:pt idx="81" formatCode="0%">
                  <c:v>5.1623946193579802E-2</c:v>
                </c:pt>
                <c:pt idx="82" formatCode="0%">
                  <c:v>5.1324861885599503E-2</c:v>
                </c:pt>
                <c:pt idx="83" formatCode="0%">
                  <c:v>5.3003234575832003E-2</c:v>
                </c:pt>
                <c:pt idx="84" formatCode="0%">
                  <c:v>5.2782346362620899E-2</c:v>
                </c:pt>
                <c:pt idx="85" formatCode="0%">
                  <c:v>5.3002721699579099E-2</c:v>
                </c:pt>
                <c:pt idx="86" formatCode="0%">
                  <c:v>5.1344501270027598E-2</c:v>
                </c:pt>
                <c:pt idx="87" formatCode="0%">
                  <c:v>5.1050736081607602E-2</c:v>
                </c:pt>
                <c:pt idx="88" formatCode="0%">
                  <c:v>5.0232733034521901E-2</c:v>
                </c:pt>
                <c:pt idx="89" formatCode="0%">
                  <c:v>5.0893666109109698E-2</c:v>
                </c:pt>
                <c:pt idx="90" formatCode="0%">
                  <c:v>4.8731556803054202E-2</c:v>
                </c:pt>
                <c:pt idx="91" formatCode="0%">
                  <c:v>4.8420760065862503E-2</c:v>
                </c:pt>
                <c:pt idx="93" formatCode="0%">
                  <c:v>4.8729528447545301E-2</c:v>
                </c:pt>
                <c:pt idx="94" formatCode="0%">
                  <c:v>4.93968576552484E-2</c:v>
                </c:pt>
                <c:pt idx="95" formatCode="0%">
                  <c:v>4.8197838689132001E-2</c:v>
                </c:pt>
                <c:pt idx="96" formatCode="0%">
                  <c:v>4.7774331011280098E-2</c:v>
                </c:pt>
                <c:pt idx="98" formatCode="0%">
                  <c:v>4.7451659226235197E-2</c:v>
                </c:pt>
                <c:pt idx="99" formatCode="0%">
                  <c:v>4.8559755530097698E-2</c:v>
                </c:pt>
                <c:pt idx="100" formatCode="0%">
                  <c:v>4.8923723615310603E-2</c:v>
                </c:pt>
                <c:pt idx="101" formatCode="0%">
                  <c:v>4.8462116553860901E-2</c:v>
                </c:pt>
                <c:pt idx="102" formatCode="0%">
                  <c:v>4.7980267394718397E-2</c:v>
                </c:pt>
                <c:pt idx="103" formatCode="0%">
                  <c:v>4.8922332170698801E-2</c:v>
                </c:pt>
                <c:pt idx="104" formatCode="0%">
                  <c:v>4.9803671602178197E-2</c:v>
                </c:pt>
                <c:pt idx="105" formatCode="0%">
                  <c:v>4.8854204193292103E-2</c:v>
                </c:pt>
                <c:pt idx="106" formatCode="0%">
                  <c:v>4.8428735945079598E-2</c:v>
                </c:pt>
                <c:pt idx="126" formatCode="0%">
                  <c:v>4.6053841675720401E-2</c:v>
                </c:pt>
                <c:pt idx="127" formatCode="0%">
                  <c:v>4.63367442266523E-2</c:v>
                </c:pt>
                <c:pt idx="128" formatCode="0%">
                  <c:v>4.5728898593359699E-2</c:v>
                </c:pt>
                <c:pt idx="129" formatCode="0%">
                  <c:v>4.6812642500977601E-2</c:v>
                </c:pt>
                <c:pt idx="130" formatCode="0%">
                  <c:v>4.6063103004681902E-2</c:v>
                </c:pt>
                <c:pt idx="131" formatCode="0%">
                  <c:v>4.6483010592314501E-2</c:v>
                </c:pt>
                <c:pt idx="132" formatCode="0%">
                  <c:v>4.6895834227459597E-2</c:v>
                </c:pt>
                <c:pt idx="133" formatCode="0%">
                  <c:v>4.6895834227459597E-2</c:v>
                </c:pt>
                <c:pt idx="134" formatCode="0%">
                  <c:v>4.6647266033079698E-2</c:v>
                </c:pt>
                <c:pt idx="135" formatCode="0%">
                  <c:v>4.7881066849198101E-2</c:v>
                </c:pt>
                <c:pt idx="136" formatCode="0%">
                  <c:v>4.8989881628337097E-2</c:v>
                </c:pt>
                <c:pt idx="137" formatCode="0%">
                  <c:v>4.8989881628337097E-2</c:v>
                </c:pt>
                <c:pt idx="138" formatCode="0%">
                  <c:v>4.74571625952857E-2</c:v>
                </c:pt>
                <c:pt idx="139" formatCode="0%">
                  <c:v>4.6605900287001699E-2</c:v>
                </c:pt>
                <c:pt idx="140" formatCode="0%">
                  <c:v>4.8074489440412101E-2</c:v>
                </c:pt>
                <c:pt idx="141" formatCode="0%">
                  <c:v>4.7026366139157602E-2</c:v>
                </c:pt>
                <c:pt idx="142" formatCode="0%">
                  <c:v>4.9196590734397298E-2</c:v>
                </c:pt>
                <c:pt idx="143" formatCode="0%">
                  <c:v>4.6390134039668601E-2</c:v>
                </c:pt>
                <c:pt idx="145" formatCode="0%">
                  <c:v>4.7407507237900402E-2</c:v>
                </c:pt>
                <c:pt idx="146" formatCode="0%">
                  <c:v>4.6118555555858802E-2</c:v>
                </c:pt>
                <c:pt idx="147" formatCode="0%">
                  <c:v>4.6280199585009701E-2</c:v>
                </c:pt>
                <c:pt idx="175" formatCode="0%">
                  <c:v>4.7577634251869297E-2</c:v>
                </c:pt>
                <c:pt idx="176" formatCode="0%">
                  <c:v>4.85636794198714E-2</c:v>
                </c:pt>
                <c:pt idx="177" formatCode="0%">
                  <c:v>4.8481699670201099E-2</c:v>
                </c:pt>
                <c:pt idx="178" formatCode="0%">
                  <c:v>4.9149098979883898E-2</c:v>
                </c:pt>
                <c:pt idx="179" formatCode="0%">
                  <c:v>4.9671759341891303E-2</c:v>
                </c:pt>
                <c:pt idx="180" formatCode="0%">
                  <c:v>5.0214029305380603E-2</c:v>
                </c:pt>
                <c:pt idx="181" formatCode="0%">
                  <c:v>5.0972661751013101E-2</c:v>
                </c:pt>
                <c:pt idx="182" formatCode="0%">
                  <c:v>5.2248576122914003E-2</c:v>
                </c:pt>
                <c:pt idx="183" formatCode="0%">
                  <c:v>5.1839062907167797E-2</c:v>
                </c:pt>
                <c:pt idx="184" formatCode="0%">
                  <c:v>5.1094881346120398E-2</c:v>
                </c:pt>
                <c:pt idx="185" formatCode="0%">
                  <c:v>5.0412099036040103E-2</c:v>
                </c:pt>
                <c:pt idx="186" formatCode="0%">
                  <c:v>4.7542504265743302E-2</c:v>
                </c:pt>
                <c:pt idx="187" formatCode="0%">
                  <c:v>4.8335974598847802E-2</c:v>
                </c:pt>
                <c:pt idx="191" formatCode="0%">
                  <c:v>4.57974052933166E-2</c:v>
                </c:pt>
                <c:pt idx="198" formatCode="0%">
                  <c:v>4.6839282175247098E-2</c:v>
                </c:pt>
                <c:pt idx="199" formatCode="0%">
                  <c:v>4.6876343396744798E-2</c:v>
                </c:pt>
                <c:pt idx="200" formatCode="0%">
                  <c:v>4.7769615544956998E-2</c:v>
                </c:pt>
                <c:pt idx="201" formatCode="0%">
                  <c:v>4.8098381999038403E-2</c:v>
                </c:pt>
                <c:pt idx="202" formatCode="0%">
                  <c:v>4.8096420190640803E-2</c:v>
                </c:pt>
                <c:pt idx="203" formatCode="0%">
                  <c:v>4.7788878652562997E-2</c:v>
                </c:pt>
                <c:pt idx="204" formatCode="0%">
                  <c:v>4.7613173952627298E-2</c:v>
                </c:pt>
                <c:pt idx="205" formatCode="0%">
                  <c:v>4.84950460371983E-2</c:v>
                </c:pt>
                <c:pt idx="206" formatCode="0%">
                  <c:v>4.81170198018461E-2</c:v>
                </c:pt>
                <c:pt idx="207" formatCode="0%">
                  <c:v>4.8137949355332103E-2</c:v>
                </c:pt>
                <c:pt idx="208" formatCode="0%">
                  <c:v>4.8716017400062199E-2</c:v>
                </c:pt>
                <c:pt idx="209" formatCode="0%">
                  <c:v>4.9132509166802098E-2</c:v>
                </c:pt>
                <c:pt idx="210" formatCode="0%">
                  <c:v>4.9093272494385699E-2</c:v>
                </c:pt>
                <c:pt idx="211" formatCode="0%">
                  <c:v>4.8482239074858297E-2</c:v>
                </c:pt>
                <c:pt idx="212" formatCode="0%">
                  <c:v>4.81322672716386E-2</c:v>
                </c:pt>
                <c:pt idx="213" formatCode="0%">
                  <c:v>4.7495010998468201E-2</c:v>
                </c:pt>
                <c:pt idx="214" formatCode="0%">
                  <c:v>4.7512555213348698E-2</c:v>
                </c:pt>
                <c:pt idx="215" formatCode="0%">
                  <c:v>4.7716922786902302E-2</c:v>
                </c:pt>
                <c:pt idx="216" formatCode="0%">
                  <c:v>4.7559188152164297E-2</c:v>
                </c:pt>
                <c:pt idx="217" formatCode="0%">
                  <c:v>4.7234506886502103E-2</c:v>
                </c:pt>
                <c:pt idx="218" formatCode="0%">
                  <c:v>4.7169981832964197E-2</c:v>
                </c:pt>
                <c:pt idx="219" formatCode="0%">
                  <c:v>4.8325779293879899E-2</c:v>
                </c:pt>
                <c:pt idx="220" formatCode="0%">
                  <c:v>4.8402551368280797E-2</c:v>
                </c:pt>
                <c:pt idx="221" formatCode="0%">
                  <c:v>4.7796353029109499E-2</c:v>
                </c:pt>
                <c:pt idx="222" formatCode="0%">
                  <c:v>4.8266789037135299E-2</c:v>
                </c:pt>
                <c:pt idx="223" formatCode="0%">
                  <c:v>4.8822862515471098E-2</c:v>
                </c:pt>
                <c:pt idx="224" formatCode="0%">
                  <c:v>5.0466305438812399E-2</c:v>
                </c:pt>
                <c:pt idx="225" formatCode="0%">
                  <c:v>4.9933369398761397E-2</c:v>
                </c:pt>
                <c:pt idx="226" formatCode="0%">
                  <c:v>5.0044869028002002E-2</c:v>
                </c:pt>
                <c:pt idx="227" formatCode="0%">
                  <c:v>4.9604664819472899E-2</c:v>
                </c:pt>
                <c:pt idx="228" formatCode="0%">
                  <c:v>4.9974630243190203E-2</c:v>
                </c:pt>
                <c:pt idx="229" formatCode="0%">
                  <c:v>4.8932035927847402E-2</c:v>
                </c:pt>
                <c:pt idx="230" formatCode="0%">
                  <c:v>4.8898801014776103E-2</c:v>
                </c:pt>
                <c:pt idx="231" formatCode="0%">
                  <c:v>4.7978631893237499E-2</c:v>
                </c:pt>
                <c:pt idx="232" formatCode="0%">
                  <c:v>4.6957226230624302E-2</c:v>
                </c:pt>
                <c:pt idx="233" formatCode="0%">
                  <c:v>4.7658116058669799E-2</c:v>
                </c:pt>
                <c:pt idx="234" formatCode="0%">
                  <c:v>4.7811127702702003E-2</c:v>
                </c:pt>
                <c:pt idx="235" formatCode="0%">
                  <c:v>4.7475331725042799E-2</c:v>
                </c:pt>
                <c:pt idx="236" formatCode="0%">
                  <c:v>4.5312902873058003E-2</c:v>
                </c:pt>
                <c:pt idx="237" formatCode="0%">
                  <c:v>4.6446924086338499E-2</c:v>
                </c:pt>
                <c:pt idx="238" formatCode="0%">
                  <c:v>4.6299651971462803E-2</c:v>
                </c:pt>
                <c:pt idx="239" formatCode="0%">
                  <c:v>4.5967978131231199E-2</c:v>
                </c:pt>
                <c:pt idx="240" formatCode="0%">
                  <c:v>4.6663603385694301E-2</c:v>
                </c:pt>
              </c:numCache>
            </c:numRef>
          </c:val>
          <c:smooth val="0"/>
          <c:extLst>
            <c:ext xmlns:c16="http://schemas.microsoft.com/office/drawing/2014/chart" uri="{C3380CC4-5D6E-409C-BE32-E72D297353CC}">
              <c16:uniqueId val="{00000002-B158-4746-9CF4-ED629785E4F4}"/>
            </c:ext>
          </c:extLst>
        </c:ser>
        <c:ser>
          <c:idx val="4"/>
          <c:order val="3"/>
          <c:tx>
            <c:strRef>
              <c:f>feature_graph_data!$E$1</c:f>
              <c:strCache>
                <c:ptCount val="1"/>
                <c:pt idx="0">
                  <c:v>𝜋t-3</c:v>
                </c:pt>
              </c:strCache>
            </c:strRef>
          </c:tx>
          <c:spPr>
            <a:ln w="28575" cap="rnd">
              <a:solidFill>
                <a:schemeClr val="accent5"/>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feature_graph_data!$E$2:$E$243</c:f>
              <c:numCache>
                <c:formatCode>General</c:formatCode>
                <c:ptCount val="242"/>
                <c:pt idx="57" formatCode="0%">
                  <c:v>9.1456503066369002E-2</c:v>
                </c:pt>
                <c:pt idx="58" formatCode="0%">
                  <c:v>9.3881826960312303E-2</c:v>
                </c:pt>
                <c:pt idx="59" formatCode="0%">
                  <c:v>9.5483601894659598E-2</c:v>
                </c:pt>
                <c:pt idx="60" formatCode="0%">
                  <c:v>0.10125379757955701</c:v>
                </c:pt>
                <c:pt idx="61" formatCode="0%">
                  <c:v>9.9813954750700803E-2</c:v>
                </c:pt>
                <c:pt idx="62" formatCode="0%">
                  <c:v>0.101090368724186</c:v>
                </c:pt>
                <c:pt idx="63" formatCode="0%">
                  <c:v>0.104399219351478</c:v>
                </c:pt>
                <c:pt idx="64" formatCode="0%">
                  <c:v>9.9790653509161706E-2</c:v>
                </c:pt>
                <c:pt idx="65" formatCode="0%">
                  <c:v>0.100956512217438</c:v>
                </c:pt>
                <c:pt idx="66" formatCode="0%">
                  <c:v>9.7684537498365101E-2</c:v>
                </c:pt>
                <c:pt idx="67" formatCode="0%">
                  <c:v>0.102547417763903</c:v>
                </c:pt>
                <c:pt idx="68" formatCode="0%">
                  <c:v>0.100391951287141</c:v>
                </c:pt>
                <c:pt idx="69" formatCode="0%">
                  <c:v>0.100482316053918</c:v>
                </c:pt>
                <c:pt idx="70" formatCode="0%">
                  <c:v>9.9427580085533596E-2</c:v>
                </c:pt>
                <c:pt idx="71" formatCode="0%">
                  <c:v>0.10539287594353999</c:v>
                </c:pt>
                <c:pt idx="72" formatCode="0%">
                  <c:v>0.113115638916939</c:v>
                </c:pt>
                <c:pt idx="73" formatCode="0%">
                  <c:v>0.119230499068671</c:v>
                </c:pt>
                <c:pt idx="74" formatCode="0%">
                  <c:v>0.122522238472105</c:v>
                </c:pt>
                <c:pt idx="75" formatCode="0%">
                  <c:v>0.1283125158416</c:v>
                </c:pt>
                <c:pt idx="76" formatCode="0%">
                  <c:v>0.13219630585551201</c:v>
                </c:pt>
                <c:pt idx="77" formatCode="0%">
                  <c:v>0.13100841618448</c:v>
                </c:pt>
                <c:pt idx="78" formatCode="0%">
                  <c:v>0.13547716322411699</c:v>
                </c:pt>
                <c:pt idx="79" formatCode="0%">
                  <c:v>0.14249826416397801</c:v>
                </c:pt>
                <c:pt idx="80" formatCode="0%">
                  <c:v>0.15034980603675299</c:v>
                </c:pt>
                <c:pt idx="81" formatCode="0%">
                  <c:v>0.15322622730341401</c:v>
                </c:pt>
                <c:pt idx="82" formatCode="0%">
                  <c:v>0.153820629111908</c:v>
                </c:pt>
                <c:pt idx="83" formatCode="0%">
                  <c:v>0.15175559775352099</c:v>
                </c:pt>
                <c:pt idx="84" formatCode="0%">
                  <c:v>0.15225731172650001</c:v>
                </c:pt>
                <c:pt idx="85" formatCode="0%">
                  <c:v>0.15465489703013099</c:v>
                </c:pt>
                <c:pt idx="86" formatCode="0%">
                  <c:v>0.15525360308958799</c:v>
                </c:pt>
                <c:pt idx="87" formatCode="0%">
                  <c:v>0.155485512978636</c:v>
                </c:pt>
                <c:pt idx="88" formatCode="0%">
                  <c:v>0.15755187785130001</c:v>
                </c:pt>
                <c:pt idx="89" formatCode="0%">
                  <c:v>0.158174769289738</c:v>
                </c:pt>
                <c:pt idx="90" formatCode="0%">
                  <c:v>0.159038343323189</c:v>
                </c:pt>
                <c:pt idx="91" formatCode="0%">
                  <c:v>0.15717317636401801</c:v>
                </c:pt>
                <c:pt idx="92" formatCode="0%">
                  <c:v>0.15803577860345899</c:v>
                </c:pt>
                <c:pt idx="93" formatCode="0%">
                  <c:v>0.158243174136562</c:v>
                </c:pt>
                <c:pt idx="94" formatCode="0%">
                  <c:v>0.15744895838936601</c:v>
                </c:pt>
                <c:pt idx="95" formatCode="0%">
                  <c:v>0.15896875446910499</c:v>
                </c:pt>
                <c:pt idx="96" formatCode="0%">
                  <c:v>0.158640467171725</c:v>
                </c:pt>
                <c:pt idx="97" formatCode="0%">
                  <c:v>0.15799997430498999</c:v>
                </c:pt>
                <c:pt idx="98" formatCode="0%">
                  <c:v>0.15930278709434301</c:v>
                </c:pt>
                <c:pt idx="99" formatCode="0%">
                  <c:v>0.158237273934347</c:v>
                </c:pt>
                <c:pt idx="100" formatCode="0%">
                  <c:v>0.15609064505585499</c:v>
                </c:pt>
                <c:pt idx="101" formatCode="0%">
                  <c:v>0.15811164562148999</c:v>
                </c:pt>
                <c:pt idx="102" formatCode="0%">
                  <c:v>0.160417534984203</c:v>
                </c:pt>
                <c:pt idx="103" formatCode="0%">
                  <c:v>0.16048470331135001</c:v>
                </c:pt>
                <c:pt idx="104" formatCode="0%">
                  <c:v>0.15932594413022999</c:v>
                </c:pt>
                <c:pt idx="105" formatCode="0%">
                  <c:v>0.158418835161385</c:v>
                </c:pt>
                <c:pt idx="106" formatCode="0%">
                  <c:v>0.15915113082028201</c:v>
                </c:pt>
                <c:pt idx="107" formatCode="0%">
                  <c:v>0.15818993557903699</c:v>
                </c:pt>
                <c:pt idx="108" formatCode="0%">
                  <c:v>0.15840283275078099</c:v>
                </c:pt>
                <c:pt idx="109" formatCode="0%">
                  <c:v>0.15813647713944201</c:v>
                </c:pt>
                <c:pt idx="110" formatCode="0%">
                  <c:v>0.156255534634995</c:v>
                </c:pt>
                <c:pt idx="111" formatCode="0%">
                  <c:v>0.156457702517661</c:v>
                </c:pt>
                <c:pt idx="112" formatCode="0%">
                  <c:v>0.15768701228878501</c:v>
                </c:pt>
                <c:pt idx="113" formatCode="0%">
                  <c:v>0.15633751416709399</c:v>
                </c:pt>
                <c:pt idx="114" formatCode="0%">
                  <c:v>0.151512743744769</c:v>
                </c:pt>
                <c:pt idx="115" formatCode="0%">
                  <c:v>0.151512743744769</c:v>
                </c:pt>
                <c:pt idx="116" formatCode="0%">
                  <c:v>0.151512743744769</c:v>
                </c:pt>
                <c:pt idx="117" formatCode="0%">
                  <c:v>0.15213562972851899</c:v>
                </c:pt>
                <c:pt idx="118" formatCode="0%">
                  <c:v>0.146119842829077</c:v>
                </c:pt>
                <c:pt idx="122" formatCode="0%">
                  <c:v>0.17296576256113799</c:v>
                </c:pt>
                <c:pt idx="123" formatCode="0%">
                  <c:v>0.16416883169379201</c:v>
                </c:pt>
                <c:pt idx="124" formatCode="0%">
                  <c:v>0.16669610883918601</c:v>
                </c:pt>
                <c:pt idx="125" formatCode="0%">
                  <c:v>0.16669610883918601</c:v>
                </c:pt>
                <c:pt idx="126" formatCode="0%">
                  <c:v>0.16244182480756</c:v>
                </c:pt>
                <c:pt idx="127" formatCode="0%">
                  <c:v>0.16358817955671701</c:v>
                </c:pt>
                <c:pt idx="128" formatCode="0%">
                  <c:v>0.16452520824594799</c:v>
                </c:pt>
                <c:pt idx="129" formatCode="0%">
                  <c:v>0.16523799218659599</c:v>
                </c:pt>
                <c:pt idx="130" formatCode="0%">
                  <c:v>0.16742094967444801</c:v>
                </c:pt>
                <c:pt idx="131" formatCode="0%">
                  <c:v>0.16690484695912999</c:v>
                </c:pt>
                <c:pt idx="132" formatCode="0%">
                  <c:v>0.165006538302337</c:v>
                </c:pt>
                <c:pt idx="133" formatCode="0%">
                  <c:v>0.165006538302337</c:v>
                </c:pt>
                <c:pt idx="134" formatCode="0%">
                  <c:v>0.16412218005135901</c:v>
                </c:pt>
                <c:pt idx="135" formatCode="0%">
                  <c:v>0.16521596495447299</c:v>
                </c:pt>
                <c:pt idx="136" formatCode="0%">
                  <c:v>0.164282436643688</c:v>
                </c:pt>
                <c:pt idx="137" formatCode="0%">
                  <c:v>0.164282436643688</c:v>
                </c:pt>
                <c:pt idx="138" formatCode="0%">
                  <c:v>0.16671634729885501</c:v>
                </c:pt>
                <c:pt idx="139" formatCode="0%">
                  <c:v>0.16684860728928999</c:v>
                </c:pt>
                <c:pt idx="140" formatCode="0%">
                  <c:v>0.165310626619736</c:v>
                </c:pt>
                <c:pt idx="141" formatCode="0%">
                  <c:v>0.16446981277758599</c:v>
                </c:pt>
                <c:pt idx="142" formatCode="0%">
                  <c:v>0.15841327756872201</c:v>
                </c:pt>
                <c:pt idx="143" formatCode="0%">
                  <c:v>0.16015770711336499</c:v>
                </c:pt>
                <c:pt idx="144" formatCode="0%">
                  <c:v>0.165925377290636</c:v>
                </c:pt>
                <c:pt idx="145" formatCode="0%">
                  <c:v>0.16303569533721801</c:v>
                </c:pt>
                <c:pt idx="146" formatCode="0%">
                  <c:v>0.16328141497498599</c:v>
                </c:pt>
                <c:pt idx="147" formatCode="0%">
                  <c:v>0.16294864497297301</c:v>
                </c:pt>
                <c:pt idx="148" formatCode="0%">
                  <c:v>0.16191297579571201</c:v>
                </c:pt>
                <c:pt idx="149" formatCode="0%">
                  <c:v>0.16072925780179001</c:v>
                </c:pt>
                <c:pt idx="150" formatCode="0%">
                  <c:v>0.16139304556043499</c:v>
                </c:pt>
                <c:pt idx="151" formatCode="0%">
                  <c:v>0.160367803469085</c:v>
                </c:pt>
                <c:pt idx="152" formatCode="0%">
                  <c:v>0.16057497734620099</c:v>
                </c:pt>
                <c:pt idx="153" formatCode="0%">
                  <c:v>0.16063888365361301</c:v>
                </c:pt>
                <c:pt idx="154" formatCode="0%">
                  <c:v>0.16134004932582599</c:v>
                </c:pt>
                <c:pt idx="155" formatCode="0%">
                  <c:v>0.16039873165225099</c:v>
                </c:pt>
                <c:pt idx="156" formatCode="0%">
                  <c:v>0.15934863854051101</c:v>
                </c:pt>
                <c:pt idx="157" formatCode="0%">
                  <c:v>0.16099351406426701</c:v>
                </c:pt>
                <c:pt idx="158" formatCode="0%">
                  <c:v>0.161361682323098</c:v>
                </c:pt>
                <c:pt idx="159" formatCode="0%">
                  <c:v>0.160541098418193</c:v>
                </c:pt>
                <c:pt idx="160" formatCode="0%">
                  <c:v>0.16034485715945199</c:v>
                </c:pt>
                <c:pt idx="161" formatCode="0%">
                  <c:v>0.159920855426504</c:v>
                </c:pt>
                <c:pt idx="162" formatCode="0%">
                  <c:v>0.15855110022132801</c:v>
                </c:pt>
                <c:pt idx="163" formatCode="0%">
                  <c:v>0.15721252158136101</c:v>
                </c:pt>
                <c:pt idx="164" formatCode="0%">
                  <c:v>0.15669142752744999</c:v>
                </c:pt>
                <c:pt idx="165" formatCode="0%">
                  <c:v>0.158335436345166</c:v>
                </c:pt>
                <c:pt idx="166" formatCode="0%">
                  <c:v>0.15880244752380199</c:v>
                </c:pt>
                <c:pt idx="167" formatCode="0%">
                  <c:v>0.15934113967294999</c:v>
                </c:pt>
                <c:pt idx="168" formatCode="0%">
                  <c:v>0.157812731273895</c:v>
                </c:pt>
                <c:pt idx="169" formatCode="0%">
                  <c:v>0.15754917205209601</c:v>
                </c:pt>
                <c:pt idx="170" formatCode="0%">
                  <c:v>0.15776152578115801</c:v>
                </c:pt>
                <c:pt idx="171" formatCode="0%">
                  <c:v>0.15677178986918</c:v>
                </c:pt>
                <c:pt idx="172" formatCode="0%">
                  <c:v>0.15589003054213399</c:v>
                </c:pt>
                <c:pt idx="173" formatCode="0%">
                  <c:v>0.1538024899281</c:v>
                </c:pt>
                <c:pt idx="174" formatCode="0%">
                  <c:v>0.15341107627910999</c:v>
                </c:pt>
                <c:pt idx="175" formatCode="0%">
                  <c:v>0.15579038712896201</c:v>
                </c:pt>
                <c:pt idx="176" formatCode="0%">
                  <c:v>0.15522806793392899</c:v>
                </c:pt>
                <c:pt idx="177" formatCode="0%">
                  <c:v>0.153171252846489</c:v>
                </c:pt>
                <c:pt idx="178" formatCode="0%">
                  <c:v>0.15206102655737899</c:v>
                </c:pt>
                <c:pt idx="179" formatCode="0%">
                  <c:v>0.15196110649343</c:v>
                </c:pt>
                <c:pt idx="180" formatCode="0%">
                  <c:v>0.15328674181778401</c:v>
                </c:pt>
                <c:pt idx="181" formatCode="0%">
                  <c:v>0.152207074601799</c:v>
                </c:pt>
                <c:pt idx="182" formatCode="0%">
                  <c:v>0.15025558239634701</c:v>
                </c:pt>
                <c:pt idx="183" formatCode="0%">
                  <c:v>0.15151782297857599</c:v>
                </c:pt>
                <c:pt idx="184" formatCode="0%">
                  <c:v>0.15287109893237599</c:v>
                </c:pt>
                <c:pt idx="185" formatCode="0%">
                  <c:v>0.16008548424618199</c:v>
                </c:pt>
                <c:pt idx="186" formatCode="0%">
                  <c:v>0.16363285056937599</c:v>
                </c:pt>
                <c:pt idx="187" formatCode="0%">
                  <c:v>0.16382991978099001</c:v>
                </c:pt>
                <c:pt idx="188" formatCode="0%">
                  <c:v>0.16683513058006599</c:v>
                </c:pt>
                <c:pt idx="189" formatCode="0%">
                  <c:v>0.164672053099194</c:v>
                </c:pt>
                <c:pt idx="190" formatCode="0%">
                  <c:v>0.16633636913587499</c:v>
                </c:pt>
                <c:pt idx="191" formatCode="0%">
                  <c:v>0.16580862524102599</c:v>
                </c:pt>
                <c:pt idx="192" formatCode="0%">
                  <c:v>0.165080117896337</c:v>
                </c:pt>
                <c:pt idx="193" formatCode="0%">
                  <c:v>0.16624328139026501</c:v>
                </c:pt>
                <c:pt idx="194" formatCode="0%">
                  <c:v>0.166470121762924</c:v>
                </c:pt>
                <c:pt idx="195" formatCode="0%">
                  <c:v>0.16724052593243</c:v>
                </c:pt>
                <c:pt idx="196" formatCode="0%">
                  <c:v>0.165400891199036</c:v>
                </c:pt>
                <c:pt idx="197" formatCode="0%">
                  <c:v>0.16371641146416399</c:v>
                </c:pt>
                <c:pt idx="198" formatCode="0%">
                  <c:v>0.16298845153349201</c:v>
                </c:pt>
                <c:pt idx="199" formatCode="0%">
                  <c:v>0.15992901116215</c:v>
                </c:pt>
                <c:pt idx="200" formatCode="0%">
                  <c:v>0.16004938421799</c:v>
                </c:pt>
                <c:pt idx="201" formatCode="0%">
                  <c:v>0.161947770591823</c:v>
                </c:pt>
                <c:pt idx="202" formatCode="0%">
                  <c:v>0.162249915069268</c:v>
                </c:pt>
                <c:pt idx="203" formatCode="0%">
                  <c:v>0.16044354690395701</c:v>
                </c:pt>
                <c:pt idx="204" formatCode="0%">
                  <c:v>0.16132193839409401</c:v>
                </c:pt>
                <c:pt idx="205" formatCode="0%">
                  <c:v>0.16119544413650899</c:v>
                </c:pt>
                <c:pt idx="206" formatCode="0%">
                  <c:v>0.161566284440951</c:v>
                </c:pt>
                <c:pt idx="207" formatCode="0%">
                  <c:v>0.16007646499960901</c:v>
                </c:pt>
                <c:pt idx="208" formatCode="0%">
                  <c:v>0.15970146937503599</c:v>
                </c:pt>
                <c:pt idx="209" formatCode="0%">
                  <c:v>0.15914175339803299</c:v>
                </c:pt>
                <c:pt idx="210" formatCode="0%">
                  <c:v>0.159277897753241</c:v>
                </c:pt>
                <c:pt idx="211" formatCode="0%">
                  <c:v>0.16002079487468701</c:v>
                </c:pt>
                <c:pt idx="212" formatCode="0%">
                  <c:v>0.15894079621617599</c:v>
                </c:pt>
                <c:pt idx="213" formatCode="0%">
                  <c:v>0.159486159268793</c:v>
                </c:pt>
                <c:pt idx="214" formatCode="0%">
                  <c:v>0.15944184947482701</c:v>
                </c:pt>
                <c:pt idx="215" formatCode="0%">
                  <c:v>0.160566180119246</c:v>
                </c:pt>
                <c:pt idx="216" formatCode="0%">
                  <c:v>0.161351420293535</c:v>
                </c:pt>
                <c:pt idx="217" formatCode="0%">
                  <c:v>0.161174381074707</c:v>
                </c:pt>
                <c:pt idx="218" formatCode="0%">
                  <c:v>0.16095628839246101</c:v>
                </c:pt>
                <c:pt idx="219" formatCode="0%">
                  <c:v>0.16033429589485401</c:v>
                </c:pt>
                <c:pt idx="220" formatCode="0%">
                  <c:v>0.16215341677171299</c:v>
                </c:pt>
                <c:pt idx="221" formatCode="0%">
                  <c:v>0.16507932904623901</c:v>
                </c:pt>
                <c:pt idx="222" formatCode="0%">
                  <c:v>0.164357377219157</c:v>
                </c:pt>
                <c:pt idx="223" formatCode="0%">
                  <c:v>0.16580980157636799</c:v>
                </c:pt>
                <c:pt idx="224" formatCode="0%">
                  <c:v>0.16379354464281201</c:v>
                </c:pt>
                <c:pt idx="225" formatCode="0%">
                  <c:v>0.16480523776710701</c:v>
                </c:pt>
                <c:pt idx="226" formatCode="0%">
                  <c:v>0.16348242447148401</c:v>
                </c:pt>
                <c:pt idx="227" formatCode="0%">
                  <c:v>0.164095858177881</c:v>
                </c:pt>
                <c:pt idx="228" formatCode="0%">
                  <c:v>0.16179038386115099</c:v>
                </c:pt>
                <c:pt idx="229" formatCode="0%">
                  <c:v>0.160673321635938</c:v>
                </c:pt>
                <c:pt idx="230" formatCode="0%">
                  <c:v>0.160884420819913</c:v>
                </c:pt>
                <c:pt idx="231" formatCode="0%">
                  <c:v>0.161286319794298</c:v>
                </c:pt>
                <c:pt idx="232" formatCode="0%">
                  <c:v>0.16233647522091699</c:v>
                </c:pt>
                <c:pt idx="233" formatCode="0%">
                  <c:v>0.158540441234857</c:v>
                </c:pt>
                <c:pt idx="234" formatCode="0%">
                  <c:v>0.15904938780787301</c:v>
                </c:pt>
                <c:pt idx="235" formatCode="0%">
                  <c:v>0.16002893003948601</c:v>
                </c:pt>
                <c:pt idx="236" formatCode="0%">
                  <c:v>0.163546453039912</c:v>
                </c:pt>
                <c:pt idx="237" formatCode="0%">
                  <c:v>0.161636086472186</c:v>
                </c:pt>
                <c:pt idx="238" formatCode="0%">
                  <c:v>0.16245652145322101</c:v>
                </c:pt>
                <c:pt idx="239" formatCode="0%">
                  <c:v>0.162823800874593</c:v>
                </c:pt>
                <c:pt idx="240" formatCode="0%">
                  <c:v>0.16188619721198899</c:v>
                </c:pt>
              </c:numCache>
            </c:numRef>
          </c:val>
          <c:smooth val="0"/>
          <c:extLst>
            <c:ext xmlns:c16="http://schemas.microsoft.com/office/drawing/2014/chart" uri="{C3380CC4-5D6E-409C-BE32-E72D297353CC}">
              <c16:uniqueId val="{00000003-B158-4746-9CF4-ED629785E4F4}"/>
            </c:ext>
          </c:extLst>
        </c:ser>
        <c:ser>
          <c:idx val="9"/>
          <c:order val="4"/>
          <c:tx>
            <c:strRef>
              <c:f>feature_graph_data!$F$1</c:f>
              <c:strCache>
                <c:ptCount val="1"/>
                <c:pt idx="0">
                  <c:v>𝜋t-8</c:v>
                </c:pt>
              </c:strCache>
            </c:strRef>
          </c:tx>
          <c:spPr>
            <a:ln w="28575" cap="rnd">
              <a:solidFill>
                <a:schemeClr val="accent4">
                  <a:lumMod val="60000"/>
                </a:schemeClr>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feature_graph_data!$F$2:$F$243</c:f>
              <c:numCache>
                <c:formatCode>General</c:formatCode>
                <c:ptCount val="242"/>
                <c:pt idx="107" formatCode="0%">
                  <c:v>4.9430341978414997E-2</c:v>
                </c:pt>
                <c:pt idx="108" formatCode="0%">
                  <c:v>4.9917087648311001E-2</c:v>
                </c:pt>
                <c:pt idx="109" formatCode="0%">
                  <c:v>5.06693123712963E-2</c:v>
                </c:pt>
                <c:pt idx="110" formatCode="0%">
                  <c:v>5.1667807877730502E-2</c:v>
                </c:pt>
                <c:pt idx="111" formatCode="0%">
                  <c:v>5.2178663666181797E-2</c:v>
                </c:pt>
                <c:pt idx="112" formatCode="0%">
                  <c:v>5.2418130243362601E-2</c:v>
                </c:pt>
                <c:pt idx="113" formatCode="0%">
                  <c:v>5.3165929279848E-2</c:v>
                </c:pt>
                <c:pt idx="114" formatCode="0%">
                  <c:v>5.62625342063858E-2</c:v>
                </c:pt>
                <c:pt idx="115" formatCode="0%">
                  <c:v>5.62625342063858E-2</c:v>
                </c:pt>
                <c:pt idx="116" formatCode="0%">
                  <c:v>5.62625342063858E-2</c:v>
                </c:pt>
                <c:pt idx="117" formatCode="0%">
                  <c:v>6.1256247279576098E-2</c:v>
                </c:pt>
                <c:pt idx="118" formatCode="0%">
                  <c:v>6.2131630648330098E-2</c:v>
                </c:pt>
                <c:pt idx="122" formatCode="0%">
                  <c:v>4.9355269008448201E-2</c:v>
                </c:pt>
                <c:pt idx="123" formatCode="0%">
                  <c:v>4.55454030992654E-2</c:v>
                </c:pt>
                <c:pt idx="124" formatCode="0%">
                  <c:v>4.4178809846901999E-2</c:v>
                </c:pt>
                <c:pt idx="125" formatCode="0%">
                  <c:v>4.4178809846901999E-2</c:v>
                </c:pt>
                <c:pt idx="144" formatCode="0%">
                  <c:v>4.6739585274910601E-2</c:v>
                </c:pt>
                <c:pt idx="148" formatCode="0%">
                  <c:v>4.8456315514835202E-2</c:v>
                </c:pt>
                <c:pt idx="149" formatCode="0%">
                  <c:v>4.8613210491901399E-2</c:v>
                </c:pt>
                <c:pt idx="150" formatCode="0%">
                  <c:v>4.8493302687870998E-2</c:v>
                </c:pt>
                <c:pt idx="151" formatCode="0%">
                  <c:v>4.9030632555163801E-2</c:v>
                </c:pt>
                <c:pt idx="152" formatCode="0%">
                  <c:v>4.9313154355815E-2</c:v>
                </c:pt>
                <c:pt idx="153" formatCode="0%">
                  <c:v>4.87219052612771E-2</c:v>
                </c:pt>
                <c:pt idx="154" formatCode="0%">
                  <c:v>4.8542280387729897E-2</c:v>
                </c:pt>
                <c:pt idx="155" formatCode="0%">
                  <c:v>4.8637366290749599E-2</c:v>
                </c:pt>
                <c:pt idx="156" formatCode="0%">
                  <c:v>4.8322180171472003E-2</c:v>
                </c:pt>
                <c:pt idx="157" formatCode="0%">
                  <c:v>4.9445088001063502E-2</c:v>
                </c:pt>
                <c:pt idx="158" formatCode="0%">
                  <c:v>5.0302686160730303E-2</c:v>
                </c:pt>
                <c:pt idx="159" formatCode="0%">
                  <c:v>5.0521573109624102E-2</c:v>
                </c:pt>
                <c:pt idx="160" formatCode="0%">
                  <c:v>4.8973204811255798E-2</c:v>
                </c:pt>
                <c:pt idx="161" formatCode="0%">
                  <c:v>4.8329290079844101E-2</c:v>
                </c:pt>
                <c:pt idx="162" formatCode="0%">
                  <c:v>4.9150009454451603E-2</c:v>
                </c:pt>
                <c:pt idx="163" formatCode="0%">
                  <c:v>4.9678793608733403E-2</c:v>
                </c:pt>
                <c:pt idx="164" formatCode="0%">
                  <c:v>4.9435370257038598E-2</c:v>
                </c:pt>
                <c:pt idx="165" formatCode="0%">
                  <c:v>4.9707529869575301E-2</c:v>
                </c:pt>
                <c:pt idx="166" formatCode="0%">
                  <c:v>4.9090575359178101E-2</c:v>
                </c:pt>
                <c:pt idx="167" formatCode="0%">
                  <c:v>4.8649107463524098E-2</c:v>
                </c:pt>
                <c:pt idx="168" formatCode="0%">
                  <c:v>4.8598733511655098E-2</c:v>
                </c:pt>
                <c:pt idx="169" formatCode="0%">
                  <c:v>4.7990408543204403E-2</c:v>
                </c:pt>
                <c:pt idx="170" formatCode="0%">
                  <c:v>4.7340872805617801E-2</c:v>
                </c:pt>
                <c:pt idx="171" formatCode="0%">
                  <c:v>4.7161723960448897E-2</c:v>
                </c:pt>
                <c:pt idx="172" formatCode="0%">
                  <c:v>4.7502665349708602E-2</c:v>
                </c:pt>
                <c:pt idx="173" formatCode="0%">
                  <c:v>4.7897327179639598E-2</c:v>
                </c:pt>
                <c:pt idx="174" formatCode="0%">
                  <c:v>4.80570106726564E-2</c:v>
                </c:pt>
                <c:pt idx="188" formatCode="0%">
                  <c:v>4.6415358373663999E-2</c:v>
                </c:pt>
                <c:pt idx="189" formatCode="0%">
                  <c:v>4.68732171443101E-2</c:v>
                </c:pt>
                <c:pt idx="190" formatCode="0%">
                  <c:v>4.57658698235167E-2</c:v>
                </c:pt>
                <c:pt idx="192" formatCode="0%">
                  <c:v>4.5894973566721398E-2</c:v>
                </c:pt>
                <c:pt idx="193" formatCode="0%">
                  <c:v>4.6422089410003198E-2</c:v>
                </c:pt>
                <c:pt idx="194" formatCode="0%">
                  <c:v>4.6257125241450599E-2</c:v>
                </c:pt>
                <c:pt idx="195" formatCode="0%">
                  <c:v>4.6446207385394497E-2</c:v>
                </c:pt>
                <c:pt idx="196" formatCode="0%">
                  <c:v>4.6389914918176199E-2</c:v>
                </c:pt>
                <c:pt idx="197" formatCode="0%">
                  <c:v>4.6165920204495003E-2</c:v>
                </c:pt>
              </c:numCache>
            </c:numRef>
          </c:val>
          <c:smooth val="0"/>
          <c:extLst>
            <c:ext xmlns:c16="http://schemas.microsoft.com/office/drawing/2014/chart" uri="{C3380CC4-5D6E-409C-BE32-E72D297353CC}">
              <c16:uniqueId val="{00000004-B158-4746-9CF4-ED629785E4F4}"/>
            </c:ext>
          </c:extLst>
        </c:ser>
        <c:ser>
          <c:idx val="11"/>
          <c:order val="5"/>
          <c:tx>
            <c:strRef>
              <c:f>feature_graph_data!$G$1</c:f>
              <c:strCache>
                <c:ptCount val="1"/>
                <c:pt idx="0">
                  <c:v>𝜋t-10</c:v>
                </c:pt>
              </c:strCache>
            </c:strRef>
          </c:tx>
          <c:spPr>
            <a:ln w="28575" cap="rnd">
              <a:solidFill>
                <a:schemeClr val="accent6">
                  <a:lumMod val="60000"/>
                </a:schemeClr>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feature_graph_data!$G$2:$G$243</c:f>
              <c:numCache>
                <c:formatCode>0%</c:formatCode>
                <c:ptCount val="242"/>
                <c:pt idx="0">
                  <c:v>0.150071878582236</c:v>
                </c:pt>
                <c:pt idx="1">
                  <c:v>0.158989972848222</c:v>
                </c:pt>
                <c:pt idx="2">
                  <c:v>0.16038547913877599</c:v>
                </c:pt>
                <c:pt idx="3">
                  <c:v>0.15745101308689299</c:v>
                </c:pt>
                <c:pt idx="4">
                  <c:v>0.15568576918781099</c:v>
                </c:pt>
                <c:pt idx="5">
                  <c:v>0.161668682456518</c:v>
                </c:pt>
                <c:pt idx="6">
                  <c:v>0.15883403922594599</c:v>
                </c:pt>
                <c:pt idx="7">
                  <c:v>0.15625054805493399</c:v>
                </c:pt>
                <c:pt idx="8">
                  <c:v>0.158291033175261</c:v>
                </c:pt>
                <c:pt idx="9">
                  <c:v>0.15913856746862101</c:v>
                </c:pt>
                <c:pt idx="10">
                  <c:v>0.15630511356047799</c:v>
                </c:pt>
                <c:pt idx="11">
                  <c:v>0.155773080954834</c:v>
                </c:pt>
                <c:pt idx="12">
                  <c:v>0.15720992770463199</c:v>
                </c:pt>
                <c:pt idx="13">
                  <c:v>0.15665922402327201</c:v>
                </c:pt>
                <c:pt idx="14">
                  <c:v>0.15598337436439799</c:v>
                </c:pt>
                <c:pt idx="15">
                  <c:v>0.15783050353683201</c:v>
                </c:pt>
                <c:pt idx="16">
                  <c:v>0.15939353065699399</c:v>
                </c:pt>
                <c:pt idx="17">
                  <c:v>0.16209276844565801</c:v>
                </c:pt>
                <c:pt idx="18">
                  <c:v>0.16241602376841499</c:v>
                </c:pt>
                <c:pt idx="19">
                  <c:v>0.16009706337730201</c:v>
                </c:pt>
                <c:pt idx="20">
                  <c:v>0.156270783321803</c:v>
                </c:pt>
                <c:pt idx="21">
                  <c:v>0.15008530980884699</c:v>
                </c:pt>
                <c:pt idx="22">
                  <c:v>0.143556142520818</c:v>
                </c:pt>
                <c:pt idx="23">
                  <c:v>0.142629514270949</c:v>
                </c:pt>
                <c:pt idx="24">
                  <c:v>0.139832368050789</c:v>
                </c:pt>
                <c:pt idx="25">
                  <c:v>0.12830326747575199</c:v>
                </c:pt>
                <c:pt idx="26">
                  <c:v>0.12547710685702701</c:v>
                </c:pt>
                <c:pt idx="27">
                  <c:v>0.120533533186131</c:v>
                </c:pt>
                <c:pt idx="28">
                  <c:v>0.11611115028426799</c:v>
                </c:pt>
                <c:pt idx="29">
                  <c:v>0.11094833070365299</c:v>
                </c:pt>
                <c:pt idx="30">
                  <c:v>0.108492328816877</c:v>
                </c:pt>
                <c:pt idx="31">
                  <c:v>0.105438468726563</c:v>
                </c:pt>
                <c:pt idx="32">
                  <c:v>0.10788103642829899</c:v>
                </c:pt>
                <c:pt idx="33">
                  <c:v>0.11383475025912899</c:v>
                </c:pt>
                <c:pt idx="34">
                  <c:v>0.11859530941578</c:v>
                </c:pt>
                <c:pt idx="35">
                  <c:v>0.11859530941578</c:v>
                </c:pt>
                <c:pt idx="36">
                  <c:v>0.119432148709246</c:v>
                </c:pt>
                <c:pt idx="37">
                  <c:v>0.12869737268637199</c:v>
                </c:pt>
                <c:pt idx="38">
                  <c:v>0.12869737268637199</c:v>
                </c:pt>
                <c:pt idx="39">
                  <c:v>0.12869737268637199</c:v>
                </c:pt>
                <c:pt idx="40">
                  <c:v>0.12841304611182799</c:v>
                </c:pt>
                <c:pt idx="41">
                  <c:v>0.12130639705207399</c:v>
                </c:pt>
                <c:pt idx="42">
                  <c:v>0.116870746742141</c:v>
                </c:pt>
                <c:pt idx="43">
                  <c:v>0.122853647517136</c:v>
                </c:pt>
                <c:pt idx="44">
                  <c:v>0.121644517141339</c:v>
                </c:pt>
                <c:pt idx="45">
                  <c:v>0.121119470223868</c:v>
                </c:pt>
                <c:pt idx="46">
                  <c:v>0.12688990256930499</c:v>
                </c:pt>
                <c:pt idx="47">
                  <c:v>0.12710675646821801</c:v>
                </c:pt>
                <c:pt idx="48">
                  <c:v>0.12960197269477799</c:v>
                </c:pt>
                <c:pt idx="49">
                  <c:v>0.133473212689141</c:v>
                </c:pt>
                <c:pt idx="50">
                  <c:v>0.13059170001933601</c:v>
                </c:pt>
                <c:pt idx="51">
                  <c:v>0.12949576663562001</c:v>
                </c:pt>
                <c:pt idx="52">
                  <c:v>0.120724525020709</c:v>
                </c:pt>
                <c:pt idx="53">
                  <c:v>0.11541025436074399</c:v>
                </c:pt>
                <c:pt idx="54">
                  <c:v>0.108861564338763</c:v>
                </c:pt>
                <c:pt idx="55">
                  <c:v>0.105745728615666</c:v>
                </c:pt>
                <c:pt idx="56">
                  <c:v>9.6499980699714105E-2</c:v>
                </c:pt>
              </c:numCache>
            </c:numRef>
          </c:val>
          <c:smooth val="0"/>
          <c:extLst>
            <c:ext xmlns:c16="http://schemas.microsoft.com/office/drawing/2014/chart" uri="{C3380CC4-5D6E-409C-BE32-E72D297353CC}">
              <c16:uniqueId val="{00000005-B158-4746-9CF4-ED629785E4F4}"/>
            </c:ext>
          </c:extLst>
        </c:ser>
        <c:dLbls>
          <c:showLegendKey val="0"/>
          <c:showVal val="0"/>
          <c:showCatName val="0"/>
          <c:showSerName val="0"/>
          <c:showPercent val="0"/>
          <c:showBubbleSize val="0"/>
        </c:dLbls>
        <c:smooth val="0"/>
        <c:axId val="62395360"/>
        <c:axId val="71083968"/>
      </c:lineChart>
      <c:dateAx>
        <c:axId val="62395360"/>
        <c:scaling>
          <c:orientation val="minMax"/>
        </c:scaling>
        <c:delete val="0"/>
        <c:axPos val="b"/>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71083968"/>
        <c:crosses val="autoZero"/>
        <c:auto val="0"/>
        <c:lblOffset val="100"/>
        <c:baseTimeUnit val="days"/>
        <c:majorUnit val="12"/>
        <c:minorUnit val="12"/>
      </c:dateAx>
      <c:valAx>
        <c:axId val="710839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2395360"/>
        <c:crosses val="autoZero"/>
        <c:crossBetween val="between"/>
      </c:valAx>
      <c:spPr>
        <a:noFill/>
        <a:ln>
          <a:noFill/>
        </a:ln>
        <a:effectLst/>
      </c:spPr>
    </c:plotArea>
    <c:legend>
      <c:legendPos val="r"/>
      <c:layout>
        <c:manualLayout>
          <c:xMode val="edge"/>
          <c:yMode val="edge"/>
          <c:x val="0.87265126001625826"/>
          <c:y val="1.7828678743936774E-2"/>
          <c:w val="0.11573568691208919"/>
          <c:h val="0.35145699089625981"/>
        </c:manualLayout>
      </c:layout>
      <c:overlay val="0"/>
      <c:spPr>
        <a:noFill/>
        <a:ln>
          <a:solidFill>
            <a:schemeClr val="tx1"/>
          </a:solidFill>
        </a:ln>
        <a:effectLst/>
      </c:spPr>
      <c:txPr>
        <a:bodyPr rot="0" spcFirstLastPara="1" vertOverflow="ellipsis" vert="horz" wrap="square" anchor="ctr" anchorCtr="1"/>
        <a:lstStyle/>
        <a:p>
          <a:pPr>
            <a:defRPr sz="9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C08E1-3815-4D7C-BE71-1CFC15F01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24</Pages>
  <Words>13496</Words>
  <Characters>76932</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2</cp:revision>
  <cp:lastPrinted>2020-11-12T19:44:00Z</cp:lastPrinted>
  <dcterms:created xsi:type="dcterms:W3CDTF">2021-03-08T18:04:00Z</dcterms:created>
  <dcterms:modified xsi:type="dcterms:W3CDTF">2021-03-08T18:04:00Z</dcterms:modified>
</cp:coreProperties>
</file>